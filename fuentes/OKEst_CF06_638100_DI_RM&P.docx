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p14">
  <w:body>
    <w:p w:rsidRPr="004B045F" w:rsidR="0059034F" w:rsidP="00FF1EAB" w:rsidRDefault="00D55C84" w14:paraId="642CCA01" w14:textId="77777777">
      <w:pPr>
        <w:ind w:firstLine="0"/>
        <w:jc w:val="center"/>
        <w:rPr>
          <w:b/>
          <w:szCs w:val="20"/>
        </w:rPr>
      </w:pPr>
      <w:r w:rsidRPr="004B045F">
        <w:rPr>
          <w:b/>
          <w:szCs w:val="20"/>
        </w:rPr>
        <w:t>FORMATO PARA EL DESARROLLO DE COMPONENTE FORMATIVO</w:t>
      </w:r>
    </w:p>
    <w:p w:rsidRPr="004B045F" w:rsidR="0059034F" w:rsidRDefault="0059034F" w14:paraId="254E6D12" w14:textId="77777777">
      <w:pPr>
        <w:tabs>
          <w:tab w:val="left" w:pos="3224"/>
        </w:tabs>
        <w:rPr>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B045F" w:rsidR="0059034F" w14:paraId="0C833405" w14:textId="77777777">
        <w:trPr>
          <w:trHeight w:val="340"/>
        </w:trPr>
        <w:tc>
          <w:tcPr>
            <w:tcW w:w="3397" w:type="dxa"/>
            <w:vAlign w:val="center"/>
          </w:tcPr>
          <w:p w:rsidRPr="004B045F" w:rsidR="0059034F" w:rsidP="000F0CDF" w:rsidRDefault="00D55C84" w14:paraId="4CBB03CF" w14:textId="77777777">
            <w:pPr>
              <w:spacing w:line="276" w:lineRule="auto"/>
              <w:ind w:firstLine="0"/>
              <w:rPr>
                <w:szCs w:val="20"/>
              </w:rPr>
            </w:pPr>
            <w:r w:rsidRPr="004B045F">
              <w:rPr>
                <w:szCs w:val="20"/>
              </w:rPr>
              <w:t>PROGRAMA DE FORMACIÓN</w:t>
            </w:r>
          </w:p>
        </w:tc>
        <w:tc>
          <w:tcPr>
            <w:tcW w:w="6565" w:type="dxa"/>
            <w:vAlign w:val="center"/>
          </w:tcPr>
          <w:p w:rsidRPr="004B045F" w:rsidR="0059034F" w:rsidRDefault="006921D0" w14:paraId="3D8E05D9" w14:textId="7F26B474">
            <w:pPr>
              <w:spacing w:line="276" w:lineRule="auto"/>
              <w:rPr>
                <w:b w:val="0"/>
                <w:color w:val="E36C09"/>
                <w:szCs w:val="20"/>
              </w:rPr>
            </w:pPr>
            <w:r w:rsidRPr="004B045F">
              <w:rPr>
                <w:b w:val="0"/>
                <w:szCs w:val="20"/>
              </w:rPr>
              <w:t>Agente de tránsito y transporte</w:t>
            </w:r>
          </w:p>
        </w:tc>
      </w:tr>
    </w:tbl>
    <w:p w:rsidRPr="004B045F" w:rsidR="0059034F" w:rsidRDefault="0059034F" w14:paraId="206F63A8" w14:textId="77777777">
      <w:pPr>
        <w:rPr>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4B045F" w:rsidR="003F4B33" w:rsidTr="00A71B8D" w14:paraId="0EFACCC9" w14:textId="77777777">
        <w:trPr>
          <w:trHeight w:val="2340"/>
        </w:trPr>
        <w:tc>
          <w:tcPr>
            <w:tcW w:w="1838" w:type="dxa"/>
            <w:vAlign w:val="center"/>
          </w:tcPr>
          <w:p w:rsidRPr="004B045F" w:rsidR="003F4B33" w:rsidP="000F0CDF" w:rsidRDefault="003F4B33" w14:paraId="6C4EF494" w14:textId="77777777">
            <w:pPr>
              <w:ind w:firstLine="0"/>
              <w:rPr>
                <w:szCs w:val="20"/>
              </w:rPr>
            </w:pPr>
            <w:r w:rsidRPr="004B045F">
              <w:rPr>
                <w:szCs w:val="20"/>
              </w:rPr>
              <w:t>COMPETENCIA</w:t>
            </w:r>
          </w:p>
        </w:tc>
        <w:tc>
          <w:tcPr>
            <w:tcW w:w="2835" w:type="dxa"/>
            <w:vAlign w:val="center"/>
          </w:tcPr>
          <w:p w:rsidRPr="004B045F" w:rsidR="003F4B33" w:rsidP="000F0CDF" w:rsidRDefault="003F4B33" w14:paraId="2C09B5B9" w14:textId="41F9B040">
            <w:pPr>
              <w:ind w:firstLine="0"/>
              <w:rPr>
                <w:b w:val="0"/>
                <w:szCs w:val="20"/>
                <w:u w:val="single"/>
              </w:rPr>
            </w:pPr>
            <w:r w:rsidRPr="004B045F">
              <w:rPr>
                <w:b w:val="0"/>
                <w:szCs w:val="20"/>
              </w:rPr>
              <w:t>240201056- Orientar formación presencial de acuerdo con procedimientos técnicos y normativa.</w:t>
            </w:r>
          </w:p>
        </w:tc>
        <w:tc>
          <w:tcPr>
            <w:tcW w:w="2126" w:type="dxa"/>
            <w:vAlign w:val="center"/>
          </w:tcPr>
          <w:p w:rsidRPr="004B045F" w:rsidR="003F4B33" w:rsidP="000F0CDF" w:rsidRDefault="003F4B33" w14:paraId="0B8D39AD" w14:textId="77777777">
            <w:pPr>
              <w:ind w:firstLine="0"/>
              <w:rPr>
                <w:szCs w:val="20"/>
              </w:rPr>
            </w:pPr>
            <w:r w:rsidRPr="004B045F">
              <w:rPr>
                <w:szCs w:val="20"/>
              </w:rPr>
              <w:t>RESULTADOS DE APRENDIZAJE</w:t>
            </w:r>
          </w:p>
        </w:tc>
        <w:tc>
          <w:tcPr>
            <w:tcW w:w="3163" w:type="dxa"/>
            <w:vAlign w:val="center"/>
          </w:tcPr>
          <w:p w:rsidRPr="004B045F" w:rsidR="003F4B33" w:rsidP="003F4B33" w:rsidRDefault="003F4B33" w14:paraId="725F4A92" w14:textId="77777777">
            <w:pPr>
              <w:rPr>
                <w:b w:val="0"/>
                <w:szCs w:val="20"/>
              </w:rPr>
            </w:pPr>
            <w:r w:rsidRPr="004B045F">
              <w:rPr>
                <w:b w:val="0"/>
                <w:szCs w:val="20"/>
              </w:rPr>
              <w:t xml:space="preserve">240201056-03.  </w:t>
            </w:r>
          </w:p>
          <w:p w:rsidRPr="004B045F" w:rsidR="003F4B33" w:rsidP="003F4B33" w:rsidRDefault="003F4B33" w14:paraId="43EA4F8E" w14:textId="0BDAC22F">
            <w:pPr>
              <w:ind w:firstLine="0"/>
              <w:rPr>
                <w:b w:val="0"/>
                <w:szCs w:val="20"/>
              </w:rPr>
            </w:pPr>
            <w:r w:rsidRPr="004B045F">
              <w:rPr>
                <w:b w:val="0"/>
                <w:szCs w:val="20"/>
              </w:rPr>
              <w:t xml:space="preserve">Sensibilizar a los actores viales sobre biocinemática de los accidentes de tránsito de acuerdo con la teoría del movimiento de los cuerpos y </w:t>
            </w:r>
            <w:r w:rsidR="00802C69">
              <w:rPr>
                <w:b w:val="0"/>
                <w:szCs w:val="20"/>
              </w:rPr>
              <w:t>C</w:t>
            </w:r>
            <w:r w:rsidRPr="004B045F" w:rsidR="00802C69">
              <w:rPr>
                <w:b w:val="0"/>
                <w:szCs w:val="20"/>
              </w:rPr>
              <w:t xml:space="preserve">ódigo </w:t>
            </w:r>
            <w:r w:rsidR="00802C69">
              <w:rPr>
                <w:b w:val="0"/>
                <w:szCs w:val="20"/>
              </w:rPr>
              <w:t>N</w:t>
            </w:r>
            <w:r w:rsidRPr="004B045F" w:rsidR="00802C69">
              <w:rPr>
                <w:b w:val="0"/>
                <w:szCs w:val="20"/>
              </w:rPr>
              <w:t xml:space="preserve">acional </w:t>
            </w:r>
            <w:r w:rsidRPr="004B045F">
              <w:rPr>
                <w:b w:val="0"/>
                <w:szCs w:val="20"/>
              </w:rPr>
              <w:t xml:space="preserve">de </w:t>
            </w:r>
            <w:r w:rsidR="00802C69">
              <w:rPr>
                <w:b w:val="0"/>
                <w:szCs w:val="20"/>
              </w:rPr>
              <w:t>T</w:t>
            </w:r>
            <w:r w:rsidRPr="004B045F" w:rsidR="00802C69">
              <w:rPr>
                <w:b w:val="0"/>
                <w:szCs w:val="20"/>
              </w:rPr>
              <w:t>ránsito</w:t>
            </w:r>
            <w:r w:rsidRPr="004B045F">
              <w:rPr>
                <w:b w:val="0"/>
                <w:szCs w:val="20"/>
              </w:rPr>
              <w:t>.</w:t>
            </w:r>
          </w:p>
        </w:tc>
      </w:tr>
    </w:tbl>
    <w:p w:rsidRPr="004B045F" w:rsidR="0059034F" w:rsidRDefault="0059034F" w14:paraId="75DE9E9B" w14:textId="77777777">
      <w:pPr>
        <w:rPr>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B045F" w:rsidR="0059034F" w14:paraId="25EFC147" w14:textId="77777777">
        <w:trPr>
          <w:trHeight w:val="340"/>
        </w:trPr>
        <w:tc>
          <w:tcPr>
            <w:tcW w:w="3397" w:type="dxa"/>
            <w:vAlign w:val="center"/>
          </w:tcPr>
          <w:p w:rsidRPr="004B045F" w:rsidR="0059034F" w:rsidP="000F0CDF" w:rsidRDefault="00D55C84" w14:paraId="7877950B" w14:textId="77777777">
            <w:pPr>
              <w:spacing w:line="276" w:lineRule="auto"/>
              <w:ind w:firstLine="0"/>
              <w:rPr>
                <w:szCs w:val="20"/>
              </w:rPr>
            </w:pPr>
            <w:r w:rsidRPr="004B045F">
              <w:rPr>
                <w:szCs w:val="20"/>
              </w:rPr>
              <w:t>NÚMERO DEL COMPONENTE FORMATIVO</w:t>
            </w:r>
          </w:p>
        </w:tc>
        <w:tc>
          <w:tcPr>
            <w:tcW w:w="6565" w:type="dxa"/>
            <w:vAlign w:val="center"/>
          </w:tcPr>
          <w:p w:rsidRPr="00FF1EAB" w:rsidR="0059034F" w:rsidP="00FF1EAB" w:rsidRDefault="003F4B33" w14:paraId="1E9DC733" w14:textId="79100711">
            <w:pPr>
              <w:spacing w:line="276" w:lineRule="auto"/>
              <w:ind w:firstLine="0"/>
              <w:rPr>
                <w:bCs/>
                <w:szCs w:val="20"/>
              </w:rPr>
            </w:pPr>
            <w:r w:rsidRPr="00FF1EAB">
              <w:rPr>
                <w:bCs/>
                <w:szCs w:val="20"/>
              </w:rPr>
              <w:t>CF</w:t>
            </w:r>
            <w:r w:rsidRPr="00FF1EAB" w:rsidR="00FF1EAB">
              <w:rPr>
                <w:bCs/>
                <w:szCs w:val="20"/>
              </w:rPr>
              <w:t>0</w:t>
            </w:r>
            <w:r w:rsidRPr="00FF1EAB">
              <w:rPr>
                <w:bCs/>
                <w:szCs w:val="20"/>
              </w:rPr>
              <w:t>6</w:t>
            </w:r>
          </w:p>
        </w:tc>
      </w:tr>
      <w:tr w:rsidRPr="004B045F" w:rsidR="0059034F" w14:paraId="6575C49C" w14:textId="77777777">
        <w:trPr>
          <w:trHeight w:val="340"/>
        </w:trPr>
        <w:tc>
          <w:tcPr>
            <w:tcW w:w="3397" w:type="dxa"/>
            <w:vAlign w:val="center"/>
          </w:tcPr>
          <w:p w:rsidRPr="004B045F" w:rsidR="0059034F" w:rsidP="000F0CDF" w:rsidRDefault="00D55C84" w14:paraId="79D67AC9" w14:textId="77777777">
            <w:pPr>
              <w:spacing w:line="276" w:lineRule="auto"/>
              <w:ind w:firstLine="0"/>
              <w:rPr>
                <w:szCs w:val="20"/>
              </w:rPr>
            </w:pPr>
            <w:r w:rsidRPr="004B045F">
              <w:rPr>
                <w:szCs w:val="20"/>
              </w:rPr>
              <w:t>NOMBRE DEL COMPONENTE FORMATIVO</w:t>
            </w:r>
          </w:p>
        </w:tc>
        <w:tc>
          <w:tcPr>
            <w:tcW w:w="6565" w:type="dxa"/>
            <w:vAlign w:val="center"/>
          </w:tcPr>
          <w:p w:rsidRPr="004B045F" w:rsidR="0059034F" w:rsidP="005201CE" w:rsidRDefault="003F4B33" w14:paraId="3431617D" w14:textId="0C8772E6">
            <w:pPr>
              <w:spacing w:line="276" w:lineRule="auto"/>
              <w:ind w:firstLine="0"/>
              <w:rPr>
                <w:b w:val="0"/>
                <w:szCs w:val="20"/>
              </w:rPr>
            </w:pPr>
            <w:r w:rsidRPr="004B045F">
              <w:rPr>
                <w:b w:val="0"/>
                <w:szCs w:val="20"/>
              </w:rPr>
              <w:t>Reconstrucción del accidente de tránsito</w:t>
            </w:r>
          </w:p>
        </w:tc>
      </w:tr>
      <w:tr w:rsidRPr="004B045F" w:rsidR="0059034F" w14:paraId="503B5205" w14:textId="77777777">
        <w:trPr>
          <w:trHeight w:val="340"/>
        </w:trPr>
        <w:tc>
          <w:tcPr>
            <w:tcW w:w="3397" w:type="dxa"/>
            <w:vAlign w:val="center"/>
          </w:tcPr>
          <w:p w:rsidRPr="004B045F" w:rsidR="0059034F" w:rsidP="00F36BA0" w:rsidRDefault="00D55C84" w14:paraId="72048A75" w14:textId="77777777">
            <w:pPr>
              <w:spacing w:line="276" w:lineRule="auto"/>
              <w:ind w:firstLine="0"/>
              <w:rPr>
                <w:szCs w:val="20"/>
              </w:rPr>
            </w:pPr>
            <w:r w:rsidRPr="004B045F">
              <w:rPr>
                <w:szCs w:val="20"/>
              </w:rPr>
              <w:t>BREVE DESCRIPCIÓN</w:t>
            </w:r>
          </w:p>
        </w:tc>
        <w:tc>
          <w:tcPr>
            <w:tcW w:w="6565" w:type="dxa"/>
            <w:vAlign w:val="center"/>
          </w:tcPr>
          <w:p w:rsidRPr="004B045F" w:rsidR="0059034F" w:rsidP="00A71B8D" w:rsidRDefault="00273530" w14:paraId="33409906" w14:textId="14A9CB58">
            <w:pPr>
              <w:spacing w:line="276" w:lineRule="auto"/>
              <w:ind w:firstLine="0"/>
              <w:rPr>
                <w:b w:val="0"/>
                <w:szCs w:val="20"/>
              </w:rPr>
            </w:pPr>
            <w:r w:rsidRPr="004B045F">
              <w:rPr>
                <w:b w:val="0"/>
                <w:szCs w:val="20"/>
              </w:rPr>
              <w:t xml:space="preserve">Este </w:t>
            </w:r>
            <w:r w:rsidRPr="004B045F" w:rsidR="00A71B8D">
              <w:rPr>
                <w:b w:val="0"/>
                <w:szCs w:val="20"/>
              </w:rPr>
              <w:t>componente</w:t>
            </w:r>
            <w:r w:rsidRPr="004B045F">
              <w:rPr>
                <w:b w:val="0"/>
                <w:szCs w:val="20"/>
              </w:rPr>
              <w:t xml:space="preserve"> formativo aborda el aspecto y naturaleza física del accidente de</w:t>
            </w:r>
            <w:r w:rsidRPr="004B045F" w:rsidR="00436BC2">
              <w:rPr>
                <w:b w:val="0"/>
                <w:szCs w:val="20"/>
              </w:rPr>
              <w:t xml:space="preserve"> tránsito</w:t>
            </w:r>
            <w:r w:rsidRPr="004B045F">
              <w:rPr>
                <w:b w:val="0"/>
                <w:szCs w:val="20"/>
              </w:rPr>
              <w:t xml:space="preserve"> y su</w:t>
            </w:r>
            <w:r w:rsidRPr="004B045F" w:rsidR="00C01511">
              <w:rPr>
                <w:b w:val="0"/>
                <w:szCs w:val="20"/>
              </w:rPr>
              <w:t xml:space="preserve"> fenomenología </w:t>
            </w:r>
            <w:r w:rsidRPr="004B045F">
              <w:rPr>
                <w:b w:val="0"/>
                <w:szCs w:val="20"/>
              </w:rPr>
              <w:t xml:space="preserve">explicada </w:t>
            </w:r>
            <w:r w:rsidRPr="004B045F" w:rsidR="00C01511">
              <w:rPr>
                <w:b w:val="0"/>
                <w:szCs w:val="20"/>
              </w:rPr>
              <w:t xml:space="preserve">mediante las leyes de la mecánica </w:t>
            </w:r>
            <w:r w:rsidR="00802C69">
              <w:rPr>
                <w:b w:val="0"/>
                <w:szCs w:val="20"/>
              </w:rPr>
              <w:t>n</w:t>
            </w:r>
            <w:r w:rsidRPr="004B045F" w:rsidR="00A24BA4">
              <w:rPr>
                <w:b w:val="0"/>
                <w:szCs w:val="20"/>
              </w:rPr>
              <w:t>ewtoniana</w:t>
            </w:r>
            <w:r w:rsidRPr="004B045F">
              <w:rPr>
                <w:b w:val="0"/>
                <w:szCs w:val="20"/>
              </w:rPr>
              <w:t xml:space="preserve">. Con su estudio responsable, el aprendiz podrá </w:t>
            </w:r>
            <w:r w:rsidRPr="004B045F" w:rsidR="00A24BA4">
              <w:rPr>
                <w:b w:val="0"/>
                <w:szCs w:val="20"/>
              </w:rPr>
              <w:t xml:space="preserve">establecer hipótesis a partir de los resultados de los cálculos y aplicación de modelos físicos según </w:t>
            </w:r>
            <w:r w:rsidRPr="004B045F">
              <w:rPr>
                <w:b w:val="0"/>
                <w:szCs w:val="20"/>
              </w:rPr>
              <w:t xml:space="preserve">las clases </w:t>
            </w:r>
            <w:r w:rsidRPr="004B045F" w:rsidR="00A24BA4">
              <w:rPr>
                <w:b w:val="0"/>
                <w:szCs w:val="20"/>
              </w:rPr>
              <w:t>de accidente</w:t>
            </w:r>
            <w:r w:rsidRPr="004B045F">
              <w:rPr>
                <w:b w:val="0"/>
                <w:szCs w:val="20"/>
              </w:rPr>
              <w:t>s</w:t>
            </w:r>
            <w:r w:rsidRPr="004B045F" w:rsidR="00A24BA4">
              <w:rPr>
                <w:b w:val="0"/>
                <w:szCs w:val="20"/>
              </w:rPr>
              <w:t xml:space="preserve"> y la tipología de los hechos</w:t>
            </w:r>
            <w:r w:rsidR="00802C69">
              <w:rPr>
                <w:b w:val="0"/>
                <w:szCs w:val="20"/>
              </w:rPr>
              <w:t>,</w:t>
            </w:r>
            <w:r w:rsidRPr="004B045F">
              <w:rPr>
                <w:b w:val="0"/>
                <w:szCs w:val="20"/>
              </w:rPr>
              <w:t xml:space="preserve"> y, además, </w:t>
            </w:r>
            <w:r w:rsidRPr="004B045F" w:rsidR="002F714F">
              <w:rPr>
                <w:b w:val="0"/>
                <w:szCs w:val="20"/>
              </w:rPr>
              <w:t>reconstru</w:t>
            </w:r>
            <w:r w:rsidRPr="004B045F">
              <w:rPr>
                <w:b w:val="0"/>
                <w:szCs w:val="20"/>
              </w:rPr>
              <w:t xml:space="preserve">ir </w:t>
            </w:r>
            <w:r w:rsidRPr="004B045F" w:rsidR="00A35BA3">
              <w:rPr>
                <w:b w:val="0"/>
                <w:szCs w:val="20"/>
              </w:rPr>
              <w:t>accidentes</w:t>
            </w:r>
            <w:r w:rsidRPr="004B045F">
              <w:rPr>
                <w:b w:val="0"/>
                <w:szCs w:val="20"/>
              </w:rPr>
              <w:t>.</w:t>
            </w:r>
          </w:p>
        </w:tc>
      </w:tr>
      <w:tr w:rsidRPr="004B045F" w:rsidR="0059034F" w14:paraId="0CF44497" w14:textId="77777777">
        <w:trPr>
          <w:trHeight w:val="340"/>
        </w:trPr>
        <w:tc>
          <w:tcPr>
            <w:tcW w:w="3397" w:type="dxa"/>
            <w:vAlign w:val="center"/>
          </w:tcPr>
          <w:p w:rsidRPr="004B045F" w:rsidR="0059034F" w:rsidP="00F36BA0" w:rsidRDefault="00D55C84" w14:paraId="0EC677AA" w14:textId="77777777">
            <w:pPr>
              <w:spacing w:line="276" w:lineRule="auto"/>
              <w:ind w:firstLine="0"/>
              <w:rPr>
                <w:szCs w:val="20"/>
              </w:rPr>
            </w:pPr>
            <w:r w:rsidRPr="004B045F">
              <w:rPr>
                <w:szCs w:val="20"/>
              </w:rPr>
              <w:t>PALABRAS CLAVE</w:t>
            </w:r>
          </w:p>
        </w:tc>
        <w:tc>
          <w:tcPr>
            <w:tcW w:w="6565" w:type="dxa"/>
            <w:vAlign w:val="center"/>
          </w:tcPr>
          <w:p w:rsidRPr="004B045F" w:rsidR="0059034F" w:rsidP="0010445A" w:rsidRDefault="00042D92" w14:paraId="6EE9732C" w14:textId="583DD4DB">
            <w:pPr>
              <w:spacing w:line="276" w:lineRule="auto"/>
              <w:ind w:firstLine="0"/>
              <w:rPr>
                <w:b w:val="0"/>
                <w:szCs w:val="20"/>
              </w:rPr>
            </w:pPr>
            <w:r>
              <w:rPr>
                <w:b w:val="0"/>
                <w:szCs w:val="20"/>
              </w:rPr>
              <w:t>a</w:t>
            </w:r>
            <w:r w:rsidRPr="004B045F" w:rsidR="00763AD4">
              <w:rPr>
                <w:b w:val="0"/>
                <w:szCs w:val="20"/>
              </w:rPr>
              <w:t xml:space="preserve">celeración, </w:t>
            </w:r>
            <w:r w:rsidRPr="004B045F" w:rsidR="00273530">
              <w:rPr>
                <w:b w:val="0"/>
                <w:szCs w:val="20"/>
              </w:rPr>
              <w:t>c</w:t>
            </w:r>
            <w:r w:rsidRPr="004B045F" w:rsidR="0010445A">
              <w:rPr>
                <w:b w:val="0"/>
                <w:szCs w:val="20"/>
              </w:rPr>
              <w:t xml:space="preserve">álculo, </w:t>
            </w:r>
            <w:r w:rsidRPr="004B045F" w:rsidR="00273530">
              <w:rPr>
                <w:b w:val="0"/>
                <w:szCs w:val="20"/>
              </w:rPr>
              <w:t>f</w:t>
            </w:r>
            <w:r w:rsidRPr="004B045F" w:rsidR="00763AD4">
              <w:rPr>
                <w:b w:val="0"/>
                <w:szCs w:val="20"/>
              </w:rPr>
              <w:t xml:space="preserve">ísica, </w:t>
            </w:r>
            <w:r w:rsidRPr="004B045F" w:rsidR="00273530">
              <w:rPr>
                <w:b w:val="0"/>
                <w:szCs w:val="20"/>
              </w:rPr>
              <w:t>m</w:t>
            </w:r>
            <w:r w:rsidRPr="004B045F" w:rsidR="0010445A">
              <w:rPr>
                <w:b w:val="0"/>
                <w:szCs w:val="20"/>
              </w:rPr>
              <w:t xml:space="preserve">ecánica, </w:t>
            </w:r>
            <w:r w:rsidRPr="004B045F" w:rsidR="00273530">
              <w:rPr>
                <w:b w:val="0"/>
                <w:szCs w:val="20"/>
              </w:rPr>
              <w:t>m</w:t>
            </w:r>
            <w:r w:rsidRPr="004B045F" w:rsidR="0010445A">
              <w:rPr>
                <w:b w:val="0"/>
                <w:szCs w:val="20"/>
              </w:rPr>
              <w:t xml:space="preserve">ovimiento, </w:t>
            </w:r>
            <w:r w:rsidRPr="004B045F" w:rsidR="00273530">
              <w:rPr>
                <w:b w:val="0"/>
                <w:szCs w:val="20"/>
              </w:rPr>
              <w:t>v</w:t>
            </w:r>
            <w:r w:rsidRPr="004B045F" w:rsidR="0010445A">
              <w:rPr>
                <w:b w:val="0"/>
                <w:szCs w:val="20"/>
              </w:rPr>
              <w:t>elocidad</w:t>
            </w:r>
          </w:p>
        </w:tc>
      </w:tr>
    </w:tbl>
    <w:p w:rsidRPr="004B045F" w:rsidR="0059034F" w:rsidRDefault="0059034F" w14:paraId="11F81406" w14:textId="77777777">
      <w:pPr>
        <w:rPr>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B045F" w:rsidR="0059034F" w14:paraId="5928558D" w14:textId="77777777">
        <w:trPr>
          <w:trHeight w:val="340"/>
        </w:trPr>
        <w:tc>
          <w:tcPr>
            <w:tcW w:w="3397" w:type="dxa"/>
            <w:vAlign w:val="center"/>
          </w:tcPr>
          <w:p w:rsidRPr="004B045F" w:rsidR="0059034F" w:rsidP="00F36BA0" w:rsidRDefault="00D55C84" w14:paraId="7524E25F" w14:textId="77777777">
            <w:pPr>
              <w:spacing w:line="276" w:lineRule="auto"/>
              <w:ind w:firstLine="0"/>
              <w:rPr>
                <w:szCs w:val="20"/>
              </w:rPr>
            </w:pPr>
            <w:r w:rsidRPr="004B045F">
              <w:rPr>
                <w:szCs w:val="20"/>
              </w:rPr>
              <w:t>ÁREA OCUPACIONAL</w:t>
            </w:r>
          </w:p>
        </w:tc>
        <w:tc>
          <w:tcPr>
            <w:tcW w:w="6565" w:type="dxa"/>
            <w:vAlign w:val="center"/>
          </w:tcPr>
          <w:p w:rsidRPr="004B045F" w:rsidR="0059034F" w:rsidP="00F36BA0" w:rsidRDefault="00D55C84" w14:paraId="7A66E9E8" w14:textId="3FFBA550">
            <w:pPr>
              <w:spacing w:line="276" w:lineRule="auto"/>
              <w:ind w:firstLine="0"/>
              <w:rPr>
                <w:b w:val="0"/>
                <w:szCs w:val="20"/>
              </w:rPr>
            </w:pPr>
            <w:r w:rsidRPr="004B045F">
              <w:rPr>
                <w:b w:val="0"/>
                <w:szCs w:val="20"/>
              </w:rPr>
              <w:t>4 - C</w:t>
            </w:r>
            <w:r w:rsidRPr="004B045F" w:rsidR="00042D92">
              <w:rPr>
                <w:b w:val="0"/>
                <w:szCs w:val="20"/>
              </w:rPr>
              <w:t>iencias sociales, educación, servicios gubernamentales y religión</w:t>
            </w:r>
          </w:p>
        </w:tc>
      </w:tr>
      <w:tr w:rsidRPr="004B045F" w:rsidR="0059034F" w14:paraId="688F3EFA" w14:textId="77777777">
        <w:trPr>
          <w:trHeight w:val="465"/>
        </w:trPr>
        <w:tc>
          <w:tcPr>
            <w:tcW w:w="3397" w:type="dxa"/>
            <w:vAlign w:val="center"/>
          </w:tcPr>
          <w:p w:rsidRPr="004B045F" w:rsidR="0059034F" w:rsidP="00F36BA0" w:rsidRDefault="00D55C84" w14:paraId="7B66EE31" w14:textId="77777777">
            <w:pPr>
              <w:spacing w:line="276" w:lineRule="auto"/>
              <w:ind w:firstLine="0"/>
              <w:rPr>
                <w:szCs w:val="20"/>
              </w:rPr>
            </w:pPr>
            <w:r w:rsidRPr="004B045F">
              <w:rPr>
                <w:szCs w:val="20"/>
              </w:rPr>
              <w:t>IDIOMA</w:t>
            </w:r>
          </w:p>
        </w:tc>
        <w:tc>
          <w:tcPr>
            <w:tcW w:w="6565" w:type="dxa"/>
            <w:vAlign w:val="center"/>
          </w:tcPr>
          <w:p w:rsidRPr="004B045F" w:rsidR="0059034F" w:rsidP="00273530" w:rsidRDefault="007E191B" w14:paraId="36CCC430" w14:textId="63912B60">
            <w:pPr>
              <w:spacing w:line="276" w:lineRule="auto"/>
              <w:ind w:firstLine="0"/>
              <w:rPr>
                <w:b w:val="0"/>
                <w:szCs w:val="20"/>
              </w:rPr>
            </w:pPr>
            <w:r w:rsidRPr="004B045F">
              <w:rPr>
                <w:b w:val="0"/>
                <w:szCs w:val="20"/>
              </w:rPr>
              <w:t>Español</w:t>
            </w:r>
          </w:p>
        </w:tc>
      </w:tr>
    </w:tbl>
    <w:p w:rsidRPr="004B045F" w:rsidR="0059034F" w:rsidRDefault="0059034F" w14:paraId="5A6FD8FB" w14:textId="77777777">
      <w:pPr>
        <w:rPr>
          <w:szCs w:val="20"/>
        </w:rPr>
      </w:pPr>
    </w:p>
    <w:p w:rsidRPr="004B045F" w:rsidR="00DE4A67" w:rsidP="00716C86" w:rsidRDefault="00DE4A67" w14:paraId="54AC9605" w14:textId="77777777">
      <w:pPr>
        <w:pBdr>
          <w:top w:val="nil"/>
          <w:left w:val="nil"/>
          <w:bottom w:val="nil"/>
          <w:right w:val="nil"/>
          <w:between w:val="nil"/>
        </w:pBdr>
        <w:jc w:val="right"/>
        <w:rPr>
          <w:b/>
          <w:color w:val="7F7F7F"/>
          <w:szCs w:val="20"/>
        </w:rPr>
      </w:pPr>
    </w:p>
    <w:p w:rsidRPr="004B045F" w:rsidR="00190D44" w:rsidP="00353FD4" w:rsidRDefault="003031BB" w14:paraId="7A40767D" w14:textId="5D949D2C">
      <w:pPr>
        <w:pStyle w:val="Prrafodelista"/>
        <w:numPr>
          <w:ilvl w:val="0"/>
          <w:numId w:val="1"/>
        </w:numPr>
        <w:pBdr>
          <w:top w:val="nil"/>
          <w:left w:val="nil"/>
          <w:bottom w:val="nil"/>
          <w:right w:val="nil"/>
          <w:between w:val="nil"/>
        </w:pBdr>
        <w:ind w:left="360"/>
        <w:rPr>
          <w:b/>
          <w:szCs w:val="20"/>
        </w:rPr>
      </w:pPr>
      <w:r w:rsidRPr="004B045F">
        <w:rPr>
          <w:b/>
          <w:szCs w:val="20"/>
        </w:rPr>
        <w:t xml:space="preserve">TABLA DE </w:t>
      </w:r>
      <w:r>
        <w:rPr>
          <w:b/>
          <w:szCs w:val="20"/>
        </w:rPr>
        <w:t>C</w:t>
      </w:r>
      <w:r w:rsidRPr="004B045F">
        <w:rPr>
          <w:b/>
          <w:szCs w:val="20"/>
        </w:rPr>
        <w:t xml:space="preserve">ONTENIDOS </w:t>
      </w:r>
    </w:p>
    <w:p w:rsidRPr="004B045F" w:rsidR="00D929D4" w:rsidP="006A20AC" w:rsidRDefault="00D929D4" w14:paraId="43AB9E56" w14:textId="77777777">
      <w:pPr>
        <w:pBdr>
          <w:top w:val="nil"/>
          <w:left w:val="nil"/>
          <w:bottom w:val="nil"/>
          <w:right w:val="nil"/>
          <w:between w:val="nil"/>
        </w:pBdr>
        <w:spacing w:line="240" w:lineRule="auto"/>
        <w:rPr>
          <w:b/>
          <w:szCs w:val="20"/>
        </w:rPr>
      </w:pPr>
    </w:p>
    <w:p w:rsidRPr="004B045F" w:rsidR="00B86D45" w:rsidP="00B86D45" w:rsidRDefault="00B86D45" w14:paraId="787C5CF9" w14:textId="77777777">
      <w:pPr>
        <w:pBdr>
          <w:top w:val="nil"/>
          <w:left w:val="nil"/>
          <w:bottom w:val="nil"/>
          <w:right w:val="nil"/>
          <w:between w:val="nil"/>
        </w:pBdr>
        <w:spacing w:line="240" w:lineRule="auto"/>
        <w:rPr>
          <w:b/>
          <w:szCs w:val="20"/>
        </w:rPr>
      </w:pPr>
    </w:p>
    <w:p w:rsidRPr="004B045F" w:rsidR="00B86D45" w:rsidP="00612E88" w:rsidRDefault="00B86D45" w14:paraId="5607A4D5" w14:textId="77777777">
      <w:pPr>
        <w:pBdr>
          <w:top w:val="nil"/>
          <w:left w:val="nil"/>
          <w:bottom w:val="nil"/>
          <w:right w:val="nil"/>
          <w:between w:val="nil"/>
        </w:pBdr>
        <w:spacing w:line="240" w:lineRule="auto"/>
        <w:ind w:left="-567"/>
        <w:rPr>
          <w:b/>
          <w:szCs w:val="20"/>
        </w:rPr>
      </w:pPr>
      <w:r w:rsidRPr="004B045F">
        <w:rPr>
          <w:b/>
          <w:szCs w:val="20"/>
        </w:rPr>
        <w:t>1. Física aplicada al accidente de tránsito</w:t>
      </w:r>
    </w:p>
    <w:p w:rsidR="00B86D45" w:rsidP="00612E88" w:rsidRDefault="00B86D45" w14:paraId="7E4B5A43" w14:textId="4191FDDE">
      <w:pPr>
        <w:pBdr>
          <w:top w:val="nil"/>
          <w:left w:val="nil"/>
          <w:bottom w:val="nil"/>
          <w:right w:val="nil"/>
          <w:between w:val="nil"/>
        </w:pBdr>
        <w:spacing w:line="240" w:lineRule="auto"/>
        <w:ind w:left="-567"/>
        <w:rPr>
          <w:szCs w:val="20"/>
        </w:rPr>
      </w:pPr>
      <w:r w:rsidRPr="004B045F">
        <w:rPr>
          <w:szCs w:val="20"/>
        </w:rPr>
        <w:t>1.1 Leyes de la mecánica newtoniana</w:t>
      </w:r>
    </w:p>
    <w:p w:rsidRPr="005E29F9" w:rsidR="00521762" w:rsidP="00612E88" w:rsidRDefault="00521762" w14:paraId="18C5138E" w14:textId="7483E719">
      <w:pPr>
        <w:pBdr>
          <w:top w:val="nil"/>
          <w:left w:val="nil"/>
          <w:bottom w:val="nil"/>
          <w:right w:val="nil"/>
          <w:between w:val="nil"/>
        </w:pBdr>
        <w:spacing w:line="240" w:lineRule="auto"/>
        <w:ind w:left="-567"/>
        <w:rPr>
          <w:i/>
          <w:iCs/>
          <w:szCs w:val="20"/>
        </w:rPr>
      </w:pPr>
      <w:r w:rsidRPr="005E29F9">
        <w:rPr>
          <w:i/>
          <w:iCs/>
          <w:szCs w:val="20"/>
        </w:rPr>
        <w:t>1.1.1. Primera Ley de Newton</w:t>
      </w:r>
      <w:r w:rsidRPr="005E29F9" w:rsidR="00042D92">
        <w:rPr>
          <w:i/>
          <w:iCs/>
          <w:szCs w:val="20"/>
        </w:rPr>
        <w:t>.</w:t>
      </w:r>
    </w:p>
    <w:p w:rsidRPr="005E29F9" w:rsidR="00521762" w:rsidP="00612E88" w:rsidRDefault="00521762" w14:paraId="689BAB57" w14:textId="034590AA">
      <w:pPr>
        <w:pBdr>
          <w:top w:val="nil"/>
          <w:left w:val="nil"/>
          <w:bottom w:val="nil"/>
          <w:right w:val="nil"/>
          <w:between w:val="nil"/>
        </w:pBdr>
        <w:spacing w:line="240" w:lineRule="auto"/>
        <w:ind w:left="-567"/>
        <w:rPr>
          <w:i/>
          <w:iCs/>
          <w:szCs w:val="20"/>
        </w:rPr>
      </w:pPr>
      <w:r w:rsidRPr="005E29F9">
        <w:rPr>
          <w:i/>
          <w:iCs/>
          <w:szCs w:val="20"/>
        </w:rPr>
        <w:t>1.1.2. Segunda Ley de Newton</w:t>
      </w:r>
      <w:r w:rsidRPr="005E29F9" w:rsidR="00042D92">
        <w:rPr>
          <w:i/>
          <w:iCs/>
          <w:szCs w:val="20"/>
        </w:rPr>
        <w:t>.</w:t>
      </w:r>
    </w:p>
    <w:p w:rsidRPr="005E29F9" w:rsidR="00521762" w:rsidP="00612E88" w:rsidRDefault="00521762" w14:paraId="60838CD7" w14:textId="1ECB7080">
      <w:pPr>
        <w:pBdr>
          <w:top w:val="nil"/>
          <w:left w:val="nil"/>
          <w:bottom w:val="nil"/>
          <w:right w:val="nil"/>
          <w:between w:val="nil"/>
        </w:pBdr>
        <w:spacing w:line="240" w:lineRule="auto"/>
        <w:ind w:left="-567"/>
        <w:rPr>
          <w:i/>
          <w:iCs/>
          <w:szCs w:val="20"/>
        </w:rPr>
      </w:pPr>
      <w:r w:rsidRPr="005E29F9">
        <w:rPr>
          <w:i/>
          <w:iCs/>
          <w:szCs w:val="20"/>
        </w:rPr>
        <w:t>1.1.3. Tercera Ley de Newton</w:t>
      </w:r>
      <w:r w:rsidRPr="005E29F9" w:rsidR="00042D92">
        <w:rPr>
          <w:i/>
          <w:iCs/>
          <w:szCs w:val="20"/>
        </w:rPr>
        <w:t>.</w:t>
      </w:r>
    </w:p>
    <w:p w:rsidRPr="004B045F" w:rsidR="00B86D45" w:rsidP="00612E88" w:rsidRDefault="00B86D45" w14:paraId="507DBC50" w14:textId="4A771FB6">
      <w:pPr>
        <w:pBdr>
          <w:top w:val="nil"/>
          <w:left w:val="nil"/>
          <w:bottom w:val="nil"/>
          <w:right w:val="nil"/>
          <w:between w:val="nil"/>
        </w:pBdr>
        <w:spacing w:line="240" w:lineRule="auto"/>
        <w:ind w:left="-567"/>
        <w:rPr>
          <w:szCs w:val="20"/>
        </w:rPr>
      </w:pPr>
      <w:r w:rsidRPr="004B045F">
        <w:rPr>
          <w:szCs w:val="20"/>
        </w:rPr>
        <w:t xml:space="preserve">1.2 </w:t>
      </w:r>
      <w:r w:rsidR="00521762">
        <w:rPr>
          <w:szCs w:val="20"/>
        </w:rPr>
        <w:t>Análisis físicos del atropello</w:t>
      </w:r>
      <w:r w:rsidRPr="004B045F">
        <w:rPr>
          <w:szCs w:val="20"/>
        </w:rPr>
        <w:t xml:space="preserve"> </w:t>
      </w:r>
    </w:p>
    <w:p w:rsidRPr="004B045F" w:rsidR="00B86D45" w:rsidP="00612E88" w:rsidRDefault="00B86D45" w14:paraId="02AE1C89" w14:textId="77777777">
      <w:pPr>
        <w:pBdr>
          <w:top w:val="nil"/>
          <w:left w:val="nil"/>
          <w:bottom w:val="nil"/>
          <w:right w:val="nil"/>
          <w:between w:val="nil"/>
        </w:pBdr>
        <w:spacing w:line="240" w:lineRule="auto"/>
        <w:ind w:left="-567"/>
        <w:rPr>
          <w:b/>
          <w:szCs w:val="20"/>
        </w:rPr>
      </w:pPr>
    </w:p>
    <w:p w:rsidRPr="004B045F" w:rsidR="00B86D45" w:rsidP="00612E88" w:rsidRDefault="00B86D45" w14:paraId="6C897495" w14:textId="77777777">
      <w:pPr>
        <w:pBdr>
          <w:top w:val="nil"/>
          <w:left w:val="nil"/>
          <w:bottom w:val="nil"/>
          <w:right w:val="nil"/>
          <w:between w:val="nil"/>
        </w:pBdr>
        <w:spacing w:line="240" w:lineRule="auto"/>
        <w:ind w:left="-567"/>
        <w:rPr>
          <w:b/>
          <w:szCs w:val="20"/>
        </w:rPr>
      </w:pPr>
      <w:r w:rsidRPr="004B045F">
        <w:rPr>
          <w:b/>
          <w:szCs w:val="20"/>
        </w:rPr>
        <w:t>2. Biomecánica</w:t>
      </w:r>
    </w:p>
    <w:p w:rsidRPr="004B045F" w:rsidR="00B86D45" w:rsidP="00612E88" w:rsidRDefault="00B86D45" w14:paraId="704A568A" w14:textId="77777777">
      <w:pPr>
        <w:pBdr>
          <w:top w:val="nil"/>
          <w:left w:val="nil"/>
          <w:bottom w:val="nil"/>
          <w:right w:val="nil"/>
          <w:between w:val="nil"/>
        </w:pBdr>
        <w:spacing w:line="240" w:lineRule="auto"/>
        <w:ind w:left="-567"/>
        <w:rPr>
          <w:b/>
          <w:szCs w:val="20"/>
        </w:rPr>
      </w:pPr>
    </w:p>
    <w:p w:rsidRPr="004B045F" w:rsidR="00B86D45" w:rsidP="00612E88" w:rsidRDefault="00B86D45" w14:paraId="6EE6D7F4" w14:textId="57085671">
      <w:pPr>
        <w:pBdr>
          <w:top w:val="nil"/>
          <w:left w:val="nil"/>
          <w:bottom w:val="nil"/>
          <w:right w:val="nil"/>
          <w:between w:val="nil"/>
        </w:pBdr>
        <w:spacing w:line="240" w:lineRule="auto"/>
        <w:ind w:left="-567"/>
        <w:rPr>
          <w:b/>
          <w:szCs w:val="20"/>
        </w:rPr>
      </w:pPr>
      <w:r w:rsidRPr="004B045F">
        <w:rPr>
          <w:b/>
          <w:szCs w:val="20"/>
        </w:rPr>
        <w:t>3. Causas probables en accidentes de tránsito</w:t>
      </w:r>
    </w:p>
    <w:p w:rsidRPr="004B045F" w:rsidR="00B86D45" w:rsidP="00612E88" w:rsidRDefault="00B86D45" w14:paraId="28F7942B" w14:textId="77777777">
      <w:pPr>
        <w:pBdr>
          <w:top w:val="nil"/>
          <w:left w:val="nil"/>
          <w:bottom w:val="nil"/>
          <w:right w:val="nil"/>
          <w:between w:val="nil"/>
        </w:pBdr>
        <w:spacing w:line="240" w:lineRule="auto"/>
        <w:ind w:left="-567"/>
        <w:rPr>
          <w:b/>
          <w:szCs w:val="20"/>
        </w:rPr>
      </w:pPr>
    </w:p>
    <w:p w:rsidRPr="004B045F" w:rsidR="00B86D45" w:rsidP="00612E88" w:rsidRDefault="00B86D45" w14:paraId="3CFBF815" w14:textId="77777777">
      <w:pPr>
        <w:pBdr>
          <w:top w:val="nil"/>
          <w:left w:val="nil"/>
          <w:bottom w:val="nil"/>
          <w:right w:val="nil"/>
          <w:between w:val="nil"/>
        </w:pBdr>
        <w:spacing w:line="240" w:lineRule="auto"/>
        <w:ind w:left="-567"/>
        <w:rPr>
          <w:b/>
          <w:szCs w:val="20"/>
        </w:rPr>
      </w:pPr>
      <w:r w:rsidRPr="004B045F">
        <w:rPr>
          <w:b/>
          <w:szCs w:val="20"/>
        </w:rPr>
        <w:t xml:space="preserve">4. Metodología de la investigación de accidentes de tránsito </w:t>
      </w:r>
    </w:p>
    <w:p w:rsidR="00B86D45" w:rsidP="00612E88" w:rsidRDefault="00B86D45" w14:paraId="29691BE4" w14:textId="7C17B413">
      <w:pPr>
        <w:pBdr>
          <w:top w:val="nil"/>
          <w:left w:val="nil"/>
          <w:bottom w:val="nil"/>
          <w:right w:val="nil"/>
          <w:between w:val="nil"/>
        </w:pBdr>
        <w:spacing w:line="240" w:lineRule="auto"/>
        <w:ind w:left="-567"/>
        <w:rPr>
          <w:szCs w:val="20"/>
        </w:rPr>
      </w:pPr>
      <w:r w:rsidRPr="004B045F">
        <w:rPr>
          <w:szCs w:val="20"/>
        </w:rPr>
        <w:t>4.1</w:t>
      </w:r>
      <w:r w:rsidR="00521762">
        <w:rPr>
          <w:szCs w:val="20"/>
        </w:rPr>
        <w:t>.</w:t>
      </w:r>
      <w:r w:rsidRPr="004B045F">
        <w:rPr>
          <w:szCs w:val="20"/>
        </w:rPr>
        <w:t xml:space="preserve"> </w:t>
      </w:r>
      <w:r w:rsidR="00521762">
        <w:rPr>
          <w:szCs w:val="20"/>
        </w:rPr>
        <w:t>Conclusión de la investigación</w:t>
      </w:r>
    </w:p>
    <w:p w:rsidRPr="004B045F" w:rsidR="00521762" w:rsidP="00612E88" w:rsidRDefault="00521762" w14:paraId="47F25FAC" w14:textId="583CC1FE">
      <w:pPr>
        <w:pBdr>
          <w:top w:val="nil"/>
          <w:left w:val="nil"/>
          <w:bottom w:val="nil"/>
          <w:right w:val="nil"/>
          <w:between w:val="nil"/>
        </w:pBdr>
        <w:spacing w:line="240" w:lineRule="auto"/>
        <w:ind w:left="-567"/>
        <w:rPr>
          <w:szCs w:val="20"/>
        </w:rPr>
      </w:pPr>
      <w:r>
        <w:rPr>
          <w:szCs w:val="20"/>
        </w:rPr>
        <w:t>4.2. Propuesta en la investigación de accidentes de tránsito</w:t>
      </w:r>
    </w:p>
    <w:p w:rsidRPr="004B045F" w:rsidR="002A0BF0" w:rsidP="00521762" w:rsidRDefault="002A0BF0" w14:paraId="51FEB56D" w14:textId="4D05A973">
      <w:pPr>
        <w:pBdr>
          <w:top w:val="nil"/>
          <w:left w:val="nil"/>
          <w:bottom w:val="nil"/>
          <w:right w:val="nil"/>
          <w:between w:val="nil"/>
        </w:pBdr>
        <w:spacing w:line="240" w:lineRule="auto"/>
        <w:ind w:firstLine="0"/>
        <w:rPr>
          <w:szCs w:val="20"/>
        </w:rPr>
      </w:pPr>
    </w:p>
    <w:p w:rsidRPr="004B045F" w:rsidR="002A0BF0" w:rsidP="00521762" w:rsidRDefault="002A0BF0" w14:paraId="338309B0" w14:textId="77777777">
      <w:pPr>
        <w:pBdr>
          <w:top w:val="nil"/>
          <w:left w:val="nil"/>
          <w:bottom w:val="nil"/>
          <w:right w:val="nil"/>
          <w:between w:val="nil"/>
        </w:pBdr>
        <w:spacing w:line="240" w:lineRule="auto"/>
        <w:ind w:firstLine="0"/>
        <w:rPr>
          <w:b/>
          <w:szCs w:val="20"/>
        </w:rPr>
      </w:pPr>
    </w:p>
    <w:p w:rsidRPr="004B045F" w:rsidR="006A20AC" w:rsidP="006A20AC" w:rsidRDefault="006A20AC" w14:paraId="53D05D14" w14:textId="77777777">
      <w:pPr>
        <w:pBdr>
          <w:top w:val="nil"/>
          <w:left w:val="nil"/>
          <w:bottom w:val="nil"/>
          <w:right w:val="nil"/>
          <w:between w:val="nil"/>
        </w:pBdr>
        <w:spacing w:line="240" w:lineRule="auto"/>
        <w:rPr>
          <w:b/>
          <w:szCs w:val="20"/>
        </w:rPr>
      </w:pPr>
    </w:p>
    <w:p w:rsidRPr="004B045F" w:rsidR="00DE4A67" w:rsidP="00353FD4" w:rsidRDefault="003031BB" w14:paraId="4EA1132A" w14:textId="2F774EF4">
      <w:pPr>
        <w:pStyle w:val="Prrafodelista"/>
        <w:numPr>
          <w:ilvl w:val="0"/>
          <w:numId w:val="1"/>
        </w:numPr>
        <w:ind w:left="360"/>
        <w:rPr>
          <w:b/>
          <w:szCs w:val="20"/>
        </w:rPr>
      </w:pPr>
      <w:bookmarkStart w:name="_Toc119934832" w:id="0"/>
      <w:r w:rsidRPr="004B045F">
        <w:rPr>
          <w:b/>
          <w:szCs w:val="20"/>
        </w:rPr>
        <w:t>INTRODUCCIÓN</w:t>
      </w:r>
      <w:bookmarkEnd w:id="0"/>
      <w:r w:rsidRPr="004B045F">
        <w:rPr>
          <w:b/>
          <w:szCs w:val="20"/>
        </w:rPr>
        <w:t xml:space="preserve"> </w:t>
      </w:r>
    </w:p>
    <w:p w:rsidRPr="004B045F" w:rsidR="008E0095" w:rsidP="00306664" w:rsidRDefault="008E0095" w14:paraId="7A506136" w14:textId="49BFFC49">
      <w:pPr>
        <w:ind w:firstLine="0"/>
        <w:rPr>
          <w:szCs w:val="20"/>
        </w:rPr>
      </w:pPr>
    </w:p>
    <w:p w:rsidRPr="004B045F" w:rsidR="00306664" w:rsidP="00306664" w:rsidRDefault="00612E88" w14:paraId="653E4DD1" w14:textId="265B5B42">
      <w:pPr>
        <w:ind w:firstLine="0"/>
        <w:rPr>
          <w:szCs w:val="20"/>
        </w:rPr>
      </w:pPr>
      <w:commentRangeStart w:id="1"/>
      <w:r w:rsidRPr="004B045F">
        <w:rPr>
          <w:szCs w:val="20"/>
        </w:rPr>
        <w:t>Tenga una cordial bienvenida al estudio del componente formativo “</w:t>
      </w:r>
      <w:r w:rsidRPr="004B045F">
        <w:rPr>
          <w:b/>
          <w:bCs/>
          <w:szCs w:val="20"/>
        </w:rPr>
        <w:t>Reconstrucción del accidente de tránsito</w:t>
      </w:r>
      <w:r w:rsidRPr="004B045F">
        <w:rPr>
          <w:szCs w:val="20"/>
        </w:rPr>
        <w:t>”</w:t>
      </w:r>
      <w:r w:rsidRPr="004B045F" w:rsidR="003516B1">
        <w:rPr>
          <w:szCs w:val="20"/>
        </w:rPr>
        <w:t xml:space="preserve">. </w:t>
      </w:r>
      <w:r w:rsidRPr="004B045F" w:rsidR="00EC0887">
        <w:rPr>
          <w:szCs w:val="20"/>
        </w:rPr>
        <w:t xml:space="preserve">Haga, usted, </w:t>
      </w:r>
      <w:r w:rsidRPr="004B045F" w:rsidR="003516B1">
        <w:rPr>
          <w:szCs w:val="20"/>
        </w:rPr>
        <w:t xml:space="preserve">un recorrido responsable por las temáticas del mismo y fortalezca </w:t>
      </w:r>
      <w:r w:rsidRPr="004B045F" w:rsidR="00EC0887">
        <w:rPr>
          <w:szCs w:val="20"/>
        </w:rPr>
        <w:t>sus saberes y conocimientos, que le conducirán a ser excelente agente de tránsito y transporte. ¡</w:t>
      </w:r>
      <w:r w:rsidRPr="004B045F" w:rsidR="00EC0887">
        <w:rPr>
          <w:b/>
          <w:bCs/>
          <w:szCs w:val="20"/>
        </w:rPr>
        <w:t>Éxitos</w:t>
      </w:r>
      <w:r w:rsidRPr="004B045F" w:rsidR="00EC0887">
        <w:rPr>
          <w:szCs w:val="20"/>
        </w:rPr>
        <w:t>!</w:t>
      </w:r>
      <w:commentRangeEnd w:id="1"/>
      <w:r w:rsidRPr="004B045F" w:rsidR="00EC0887">
        <w:rPr>
          <w:rStyle w:val="Refdecomentario"/>
          <w:sz w:val="20"/>
          <w:szCs w:val="20"/>
        </w:rPr>
        <w:commentReference w:id="1"/>
      </w:r>
    </w:p>
    <w:p w:rsidRPr="004B045F" w:rsidR="00EC0887" w:rsidP="00306664" w:rsidRDefault="00EC0887" w14:paraId="6E1E387D" w14:textId="1869F904">
      <w:pPr>
        <w:ind w:firstLine="0"/>
        <w:rPr>
          <w:szCs w:val="20"/>
        </w:rPr>
      </w:pPr>
    </w:p>
    <w:p w:rsidRPr="004B045F" w:rsidR="00EC0887" w:rsidP="03A16840" w:rsidRDefault="00EC0887" w14:paraId="3482CD9E" w14:textId="2741B276" w14:noSpellErr="1">
      <w:pPr>
        <w:ind w:firstLine="0"/>
      </w:pPr>
      <w:r w:rsidR="5413C4C8">
        <w:rPr/>
        <w:t xml:space="preserve">Para comenzar, visualice el </w:t>
      </w:r>
      <w:r w:rsidR="6FFE571C">
        <w:rPr/>
        <w:t>v</w:t>
      </w:r>
      <w:r w:rsidR="6FFE571C">
        <w:rPr/>
        <w:t>i</w:t>
      </w:r>
      <w:r w:rsidR="6FFE571C">
        <w:rPr/>
        <w:t xml:space="preserve">deo </w:t>
      </w:r>
      <w:r w:rsidR="5413C4C8">
        <w:rPr/>
        <w:t>que se muestra a continuació</w:t>
      </w:r>
      <w:commentRangeStart w:id="217868382"/>
      <w:r w:rsidR="5413C4C8">
        <w:rPr/>
        <w:t>n:</w:t>
      </w:r>
    </w:p>
    <w:p w:rsidRPr="004B045F" w:rsidR="00612E88" w:rsidP="00306664" w:rsidRDefault="00612E88" w14:paraId="7522FA7F" w14:textId="59F0D2FF">
      <w:pPr>
        <w:ind w:firstLine="0"/>
        <w:rPr>
          <w:szCs w:val="20"/>
        </w:rPr>
      </w:pPr>
    </w:p>
    <w:p w:rsidRPr="004B045F" w:rsidR="00612E88" w:rsidP="00612E88" w:rsidRDefault="00612E88" w14:paraId="06DB5A08" w14:textId="0EADCEF0" w14:noSpellErr="1">
      <w:pPr>
        <w:ind w:firstLine="0"/>
        <w:jc w:val="center"/>
      </w:pPr>
      <w:r w:rsidRPr="004B045F">
        <w:rPr>
          <w:bCs/>
          <w:noProof/>
          <w:szCs w:val="20"/>
          <w:highlight w:val="yellow"/>
        </w:rPr>
        <mc:AlternateContent>
          <mc:Choice Requires="wps">
            <w:drawing>
              <wp:inline distT="0" distB="0" distL="0" distR="0" wp14:anchorId="4F4B363C" wp14:editId="136C7E41">
                <wp:extent cx="3743325" cy="369332"/>
                <wp:effectExtent l="0" t="0" r="28575" b="26670"/>
                <wp:docPr id="54" name="CuadroTexto 12"/>
                <wp:cNvGraphicFramePr/>
                <a:graphic xmlns:a="http://schemas.openxmlformats.org/drawingml/2006/main">
                  <a:graphicData uri="http://schemas.microsoft.com/office/word/2010/wordprocessingShape">
                    <wps:wsp>
                      <wps:cNvSpPr txBox="1"/>
                      <wps:spPr>
                        <a:xfrm>
                          <a:off x="0" y="0"/>
                          <a:ext cx="3743325" cy="369332"/>
                        </a:xfrm>
                        <a:prstGeom prst="rect">
                          <a:avLst/>
                        </a:prstGeom>
                        <a:solidFill>
                          <a:schemeClr val="accent2"/>
                        </a:solidFill>
                        <a:ln>
                          <a:solidFill>
                            <a:schemeClr val="tx1"/>
                          </a:solidFill>
                        </a:ln>
                      </wps:spPr>
                      <wps:txbx>
                        <w:txbxContent>
                          <w:p w:rsidRPr="00163C4C" w:rsidR="00802C69" w:rsidP="00612E88" w:rsidRDefault="00802C69" w14:paraId="28198CC5" w14:textId="562A50A4">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0</w:t>
                            </w:r>
                            <w:r w:rsidRPr="00163C4C">
                              <w:rPr>
                                <w:color w:val="000000" w:themeColor="text1"/>
                                <w:kern w:val="24"/>
                                <w:szCs w:val="20"/>
                              </w:rPr>
                              <w:t>_</w:t>
                            </w:r>
                            <w:r>
                              <w:rPr>
                                <w:color w:val="000000" w:themeColor="text1"/>
                                <w:kern w:val="24"/>
                                <w:szCs w:val="20"/>
                              </w:rPr>
                              <w:t>Video</w:t>
                            </w:r>
                            <w:r w:rsidRPr="00163C4C">
                              <w:rPr>
                                <w:color w:val="000000" w:themeColor="text1"/>
                                <w:kern w:val="24"/>
                                <w:szCs w:val="20"/>
                              </w:rPr>
                              <w:t>_</w:t>
                            </w:r>
                            <w:r>
                              <w:rPr>
                                <w:color w:val="000000" w:themeColor="text1"/>
                                <w:kern w:val="24"/>
                                <w:szCs w:val="20"/>
                              </w:rPr>
                              <w:t>Introduccion</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4917AA41">
              <v:shapetype id="_x0000_t202" coordsize="21600,21600" o:spt="202" path="m,l,21600r21600,l21600,xe" w14:anchorId="4F4B363C">
                <v:stroke joinstyle="miter"/>
                <v:path gradientshapeok="t" o:connecttype="rect"/>
              </v:shapetype>
              <v:shape id="CuadroTexto 12" style="width:294.75pt;height:29.1pt;visibility:visible;mso-wrap-style:square;mso-left-percent:-10001;mso-top-percent:-10001;mso-position-horizontal:absolute;mso-position-horizontal-relative:char;mso-position-vertical:absolute;mso-position-vertical-relative:line;mso-left-percent:-10001;mso-top-percent:-10001;v-text-anchor:top" o:spid="_x0000_s1026"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">
                <v:textbox style="mso-fit-shape-to-text:t">
                  <w:txbxContent>
                    <w:p w:rsidRPr="00163C4C" w:rsidR="00802C69" w:rsidP="00612E88" w:rsidRDefault="00802C69" w14:paraId="35FCBB59" w14:textId="562A50A4">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0</w:t>
                      </w:r>
                      <w:r w:rsidRPr="00163C4C">
                        <w:rPr>
                          <w:color w:val="000000" w:themeColor="text1"/>
                          <w:kern w:val="24"/>
                          <w:szCs w:val="20"/>
                        </w:rPr>
                        <w:t>_</w:t>
                      </w:r>
                      <w:r>
                        <w:rPr>
                          <w:color w:val="000000" w:themeColor="text1"/>
                          <w:kern w:val="24"/>
                          <w:szCs w:val="20"/>
                        </w:rPr>
                        <w:t>Video</w:t>
                      </w:r>
                      <w:r w:rsidRPr="00163C4C">
                        <w:rPr>
                          <w:color w:val="000000" w:themeColor="text1"/>
                          <w:kern w:val="24"/>
                          <w:szCs w:val="20"/>
                        </w:rPr>
                        <w:t>_</w:t>
                      </w:r>
                      <w:r>
                        <w:rPr>
                          <w:color w:val="000000" w:themeColor="text1"/>
                          <w:kern w:val="24"/>
                          <w:szCs w:val="20"/>
                        </w:rPr>
                        <w:t>Introduccion</w:t>
                      </w:r>
                    </w:p>
                  </w:txbxContent>
                </v:textbox>
                <w10:anchorlock/>
              </v:shape>
            </w:pict>
          </mc:Fallback>
        </mc:AlternateContent>
      </w:r>
      <w:commentRangeEnd w:id="217868382"/>
      <w:r>
        <w:rPr>
          <w:rStyle w:val="CommentReference"/>
        </w:rPr>
        <w:commentReference w:id="217868382"/>
      </w:r>
    </w:p>
    <w:p w:rsidRPr="004B045F" w:rsidR="00612E88" w:rsidP="00612E88" w:rsidRDefault="00612E88" w14:paraId="3CE882C3" w14:textId="4DA8BD52">
      <w:pPr>
        <w:ind w:firstLine="0"/>
        <w:jc w:val="center"/>
        <w:rPr>
          <w:szCs w:val="20"/>
        </w:rPr>
      </w:pPr>
      <w:r w:rsidRPr="004B045F">
        <w:rPr>
          <w:szCs w:val="20"/>
        </w:rPr>
        <w:t xml:space="preserve"> </w:t>
      </w:r>
    </w:p>
    <w:p w:rsidRPr="004B045F" w:rsidR="00126711" w:rsidP="00F11837" w:rsidRDefault="00126711" w14:paraId="02E16C58" w14:textId="77777777">
      <w:pPr>
        <w:rPr>
          <w:szCs w:val="20"/>
        </w:rPr>
      </w:pPr>
    </w:p>
    <w:p w:rsidRPr="004B045F" w:rsidR="00126711" w:rsidP="00353FD4" w:rsidRDefault="003031BB" w14:paraId="1D062A16" w14:textId="1B2C80EF">
      <w:pPr>
        <w:pStyle w:val="Prrafodelista"/>
        <w:numPr>
          <w:ilvl w:val="0"/>
          <w:numId w:val="1"/>
        </w:numPr>
        <w:ind w:left="360"/>
        <w:rPr>
          <w:b/>
          <w:color w:val="000000" w:themeColor="text1"/>
          <w:szCs w:val="20"/>
        </w:rPr>
      </w:pPr>
      <w:r w:rsidRPr="004B045F">
        <w:rPr>
          <w:b/>
          <w:color w:val="000000" w:themeColor="text1"/>
          <w:szCs w:val="20"/>
        </w:rPr>
        <w:t xml:space="preserve">DESARROLLO DE </w:t>
      </w:r>
      <w:r>
        <w:rPr>
          <w:b/>
          <w:color w:val="000000" w:themeColor="text1"/>
          <w:szCs w:val="20"/>
        </w:rPr>
        <w:t>C</w:t>
      </w:r>
      <w:r w:rsidRPr="004B045F">
        <w:rPr>
          <w:b/>
          <w:color w:val="000000" w:themeColor="text1"/>
          <w:szCs w:val="20"/>
        </w:rPr>
        <w:t>ONTENIDOS</w:t>
      </w:r>
    </w:p>
    <w:p w:rsidRPr="004B045F" w:rsidR="00126711" w:rsidP="006445C2" w:rsidRDefault="00126711" w14:paraId="108957BA" w14:textId="053F9562">
      <w:pPr>
        <w:tabs>
          <w:tab w:val="left" w:pos="1910"/>
        </w:tabs>
        <w:ind w:firstLine="0"/>
        <w:rPr>
          <w:szCs w:val="20"/>
        </w:rPr>
      </w:pPr>
    </w:p>
    <w:p w:rsidRPr="004B045F" w:rsidR="006445C2" w:rsidP="006445C2" w:rsidRDefault="006445C2" w14:paraId="735271A4" w14:textId="77777777">
      <w:pPr>
        <w:tabs>
          <w:tab w:val="left" w:pos="1910"/>
        </w:tabs>
        <w:ind w:firstLine="0"/>
        <w:rPr>
          <w:szCs w:val="20"/>
        </w:rPr>
      </w:pPr>
    </w:p>
    <w:p w:rsidRPr="004B045F" w:rsidR="009049D6" w:rsidP="006445C2" w:rsidRDefault="006445C2" w14:paraId="3F0D6A41" w14:textId="420B95EF">
      <w:pPr>
        <w:pStyle w:val="Prrafodelista"/>
        <w:numPr>
          <w:ilvl w:val="0"/>
          <w:numId w:val="2"/>
        </w:numPr>
        <w:ind w:left="357" w:hanging="357"/>
        <w:rPr>
          <w:b/>
          <w:bCs/>
          <w:szCs w:val="20"/>
        </w:rPr>
      </w:pPr>
      <w:r w:rsidRPr="004B045F">
        <w:rPr>
          <w:b/>
          <w:bCs/>
          <w:szCs w:val="20"/>
        </w:rPr>
        <w:t>Física aplicada al accidente de tránsito</w:t>
      </w:r>
    </w:p>
    <w:p w:rsidRPr="004B045F" w:rsidR="00002BF1" w:rsidP="00BF58C9" w:rsidRDefault="00002BF1" w14:paraId="4C22BD9C" w14:textId="3ACFF9E8">
      <w:pPr>
        <w:rPr>
          <w:szCs w:val="20"/>
        </w:rPr>
      </w:pPr>
    </w:p>
    <w:p w:rsidRPr="004B045F" w:rsidR="00866633" w:rsidP="0087458B" w:rsidRDefault="000E5D64" w14:paraId="5A9CDD87" w14:textId="06B88E76">
      <w:pPr>
        <w:ind w:firstLine="0"/>
        <w:rPr>
          <w:szCs w:val="20"/>
        </w:rPr>
      </w:pPr>
      <w:r w:rsidRPr="004B045F">
        <w:rPr>
          <w:szCs w:val="20"/>
        </w:rPr>
        <w:t>L</w:t>
      </w:r>
      <w:r w:rsidRPr="004B045F" w:rsidR="00FC7138">
        <w:rPr>
          <w:szCs w:val="20"/>
        </w:rPr>
        <w:t xml:space="preserve">a expresión </w:t>
      </w:r>
      <w:r w:rsidRPr="004B045F" w:rsidR="004C78D0">
        <w:rPr>
          <w:b/>
          <w:bCs/>
          <w:szCs w:val="20"/>
        </w:rPr>
        <w:t>física aplicada</w:t>
      </w:r>
      <w:r w:rsidRPr="004B045F" w:rsidR="004C78D0">
        <w:rPr>
          <w:szCs w:val="20"/>
        </w:rPr>
        <w:t xml:space="preserve"> se entenderá</w:t>
      </w:r>
      <w:r w:rsidRPr="004B045F" w:rsidR="00866633">
        <w:rPr>
          <w:szCs w:val="20"/>
        </w:rPr>
        <w:t xml:space="preserve"> en este componente</w:t>
      </w:r>
      <w:r w:rsidRPr="004B045F" w:rsidR="004C78D0">
        <w:rPr>
          <w:szCs w:val="20"/>
        </w:rPr>
        <w:t xml:space="preserve"> desde el punto de vista semántico </w:t>
      </w:r>
      <w:r w:rsidRPr="004B045F" w:rsidR="003358AC">
        <w:rPr>
          <w:szCs w:val="20"/>
        </w:rPr>
        <w:t>y no desde su</w:t>
      </w:r>
      <w:r w:rsidRPr="004B045F" w:rsidR="00FC7138">
        <w:rPr>
          <w:szCs w:val="20"/>
        </w:rPr>
        <w:t xml:space="preserve"> terminología</w:t>
      </w:r>
      <w:r w:rsidRPr="004B045F" w:rsidR="003358AC">
        <w:rPr>
          <w:szCs w:val="20"/>
        </w:rPr>
        <w:t xml:space="preserve"> </w:t>
      </w:r>
      <w:r w:rsidRPr="004B045F" w:rsidR="00FC7138">
        <w:rPr>
          <w:szCs w:val="20"/>
        </w:rPr>
        <w:t>genérica</w:t>
      </w:r>
      <w:r w:rsidRPr="004B045F" w:rsidR="00D0376A">
        <w:rPr>
          <w:szCs w:val="20"/>
        </w:rPr>
        <w:t xml:space="preserve"> que involucra la parte de la física que se ocupa del uso de tecnologías</w:t>
      </w:r>
      <w:r w:rsidRPr="004B045F" w:rsidR="00590C58">
        <w:rPr>
          <w:szCs w:val="20"/>
        </w:rPr>
        <w:t xml:space="preserve">, es decir, </w:t>
      </w:r>
      <w:r w:rsidRPr="004B045F" w:rsidR="00F2070C">
        <w:rPr>
          <w:szCs w:val="20"/>
        </w:rPr>
        <w:t xml:space="preserve"> específicamente de las leyes, teorías y modelos aplicables a las interacciones de los cuerpos involucrados en hechos de tránsito</w:t>
      </w:r>
      <w:r w:rsidRPr="004B045F" w:rsidR="006170C8">
        <w:rPr>
          <w:szCs w:val="20"/>
        </w:rPr>
        <w:t xml:space="preserve"> que pueden ser analizados en el escenario investigativo</w:t>
      </w:r>
      <w:r w:rsidRPr="004B045F" w:rsidR="00866633">
        <w:rPr>
          <w:szCs w:val="20"/>
        </w:rPr>
        <w:t>,</w:t>
      </w:r>
      <w:r w:rsidRPr="004B045F" w:rsidR="006170C8">
        <w:rPr>
          <w:szCs w:val="20"/>
        </w:rPr>
        <w:t xml:space="preserve"> ya sea al servicio de la justicia o a merced d</w:t>
      </w:r>
      <w:r w:rsidRPr="004B045F" w:rsidR="00590C58">
        <w:rPr>
          <w:szCs w:val="20"/>
        </w:rPr>
        <w:t>e la ciencia y el conoci</w:t>
      </w:r>
      <w:r w:rsidRPr="004B045F" w:rsidR="007C76E0">
        <w:rPr>
          <w:szCs w:val="20"/>
        </w:rPr>
        <w:t>miento</w:t>
      </w:r>
      <w:r w:rsidRPr="004B045F" w:rsidR="009E5C11">
        <w:rPr>
          <w:szCs w:val="20"/>
        </w:rPr>
        <w:t>,</w:t>
      </w:r>
      <w:r w:rsidRPr="004B045F" w:rsidR="007C76E0">
        <w:rPr>
          <w:szCs w:val="20"/>
        </w:rPr>
        <w:t xml:space="preserve"> </w:t>
      </w:r>
      <w:r w:rsidRPr="004B045F" w:rsidR="009E5C11">
        <w:rPr>
          <w:szCs w:val="20"/>
        </w:rPr>
        <w:t>para lo cual la rama de la física que se encarga de est</w:t>
      </w:r>
      <w:r w:rsidRPr="004B045F" w:rsidR="00153877">
        <w:rPr>
          <w:szCs w:val="20"/>
        </w:rPr>
        <w:t xml:space="preserve">os asuntos es la </w:t>
      </w:r>
      <w:r w:rsidRPr="004B045F" w:rsidR="00153877">
        <w:rPr>
          <w:b/>
          <w:bCs/>
          <w:szCs w:val="20"/>
        </w:rPr>
        <w:t>física forense</w:t>
      </w:r>
      <w:r w:rsidRPr="004B045F" w:rsidR="00153877">
        <w:rPr>
          <w:szCs w:val="20"/>
        </w:rPr>
        <w:t>.</w:t>
      </w:r>
    </w:p>
    <w:p w:rsidRPr="004B045F" w:rsidR="00866633" w:rsidP="0087458B" w:rsidRDefault="00866633" w14:paraId="3B03E4A8" w14:textId="77777777">
      <w:pPr>
        <w:ind w:firstLine="0"/>
        <w:rPr>
          <w:szCs w:val="20"/>
        </w:rPr>
      </w:pPr>
    </w:p>
    <w:p w:rsidRPr="004B045F" w:rsidR="00002BF1" w:rsidP="0087458B" w:rsidRDefault="00866633" w14:paraId="4AEB0546" w14:textId="2D0B1637">
      <w:pPr>
        <w:ind w:firstLine="0"/>
        <w:rPr>
          <w:szCs w:val="20"/>
        </w:rPr>
      </w:pPr>
      <w:r w:rsidRPr="004B045F">
        <w:rPr>
          <w:noProof/>
          <w:szCs w:val="20"/>
        </w:rPr>
        <w:drawing>
          <wp:inline distT="0" distB="0" distL="0" distR="0" wp14:anchorId="17D0C224" wp14:editId="34B55F05">
            <wp:extent cx="2562225" cy="1614000"/>
            <wp:effectExtent l="0" t="0" r="0" b="5715"/>
            <wp:docPr id="6" name="Imagen 6" descr="Newton Second Law of Motion Infographic Diagram example pushing a car and a truck apply equal forces acceleration will be larger for smaller mass formula for physics science education po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ton Second Law of Motion Infographic Diagram example pushing a car and a truck apply equal forces acceleration will be larger for smaller mass formula for physics science education poster ve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871" cy="1620706"/>
                    </a:xfrm>
                    <a:prstGeom prst="rect">
                      <a:avLst/>
                    </a:prstGeom>
                    <a:noFill/>
                    <a:ln>
                      <a:noFill/>
                    </a:ln>
                  </pic:spPr>
                </pic:pic>
              </a:graphicData>
            </a:graphic>
          </wp:inline>
        </w:drawing>
      </w:r>
      <w:r w:rsidRPr="004B045F" w:rsidR="00153877">
        <w:rPr>
          <w:szCs w:val="20"/>
        </w:rPr>
        <w:t xml:space="preserve"> </w:t>
      </w:r>
    </w:p>
    <w:p w:rsidRPr="004B045F" w:rsidR="00866633" w:rsidP="0087458B" w:rsidRDefault="00EE2A29" w14:paraId="1D5FF5D4" w14:textId="0F4FFD75">
      <w:pPr>
        <w:ind w:firstLine="0"/>
        <w:rPr>
          <w:szCs w:val="20"/>
        </w:rPr>
      </w:pPr>
      <w:hyperlink w:history="1" r:id="rId17">
        <w:r w:rsidRPr="004B045F" w:rsidR="00866633">
          <w:rPr>
            <w:rStyle w:val="Hipervnculo"/>
            <w:szCs w:val="20"/>
          </w:rPr>
          <w:t>https://t4.ftcdn.net/jpg/05/00/63/21/240_F_500632189_Ibpi1AOHA8tBsCwnW5Q0UNM5VkXDv2fT.jpg</w:t>
        </w:r>
      </w:hyperlink>
      <w:r w:rsidRPr="004B045F" w:rsidR="00866633">
        <w:rPr>
          <w:szCs w:val="20"/>
        </w:rPr>
        <w:t xml:space="preserve"> </w:t>
      </w:r>
    </w:p>
    <w:p w:rsidRPr="004B045F" w:rsidR="00590C58" w:rsidP="00BF58C9" w:rsidRDefault="00590C58" w14:paraId="2D8D9AE4" w14:textId="27D894E3">
      <w:pPr>
        <w:rPr>
          <w:szCs w:val="20"/>
        </w:rPr>
      </w:pPr>
    </w:p>
    <w:p w:rsidRPr="004B045F" w:rsidR="00866633" w:rsidP="0087458B" w:rsidRDefault="00590C58" w14:paraId="7937B233" w14:textId="0058FF2C">
      <w:pPr>
        <w:ind w:firstLine="0"/>
        <w:rPr>
          <w:szCs w:val="20"/>
        </w:rPr>
      </w:pPr>
      <w:r w:rsidRPr="004B045F">
        <w:rPr>
          <w:szCs w:val="20"/>
        </w:rPr>
        <w:t>En pocas palabras</w:t>
      </w:r>
      <w:r w:rsidR="003031BB">
        <w:rPr>
          <w:szCs w:val="20"/>
        </w:rPr>
        <w:t>,</w:t>
      </w:r>
      <w:r w:rsidRPr="004B045F">
        <w:rPr>
          <w:szCs w:val="20"/>
        </w:rPr>
        <w:t xml:space="preserve"> </w:t>
      </w:r>
      <w:r w:rsidRPr="004B045F" w:rsidR="007D733D">
        <w:rPr>
          <w:szCs w:val="20"/>
        </w:rPr>
        <w:t>la física aplica</w:t>
      </w:r>
      <w:r w:rsidRPr="004B045F" w:rsidR="00904EBC">
        <w:rPr>
          <w:szCs w:val="20"/>
        </w:rPr>
        <w:t xml:space="preserve">da a los accidentes de tránsito, que embarga la física forense, </w:t>
      </w:r>
      <w:r w:rsidRPr="004B045F" w:rsidR="007D733D">
        <w:rPr>
          <w:szCs w:val="20"/>
        </w:rPr>
        <w:t>se ocupará especialmente</w:t>
      </w:r>
      <w:r w:rsidRPr="004B045F" w:rsidR="00866633">
        <w:rPr>
          <w:szCs w:val="20"/>
        </w:rPr>
        <w:t>:</w:t>
      </w:r>
    </w:p>
    <w:p w:rsidRPr="004B045F" w:rsidR="00866633" w:rsidP="0087458B" w:rsidRDefault="00866633" w14:paraId="1C056398" w14:textId="77777777">
      <w:pPr>
        <w:ind w:firstLine="0"/>
        <w:rPr>
          <w:szCs w:val="20"/>
        </w:rPr>
      </w:pPr>
    </w:p>
    <w:p w:rsidRPr="004B045F" w:rsidR="00866633" w:rsidP="00866633" w:rsidRDefault="00866633" w14:paraId="6A46C12E" w14:textId="77777777">
      <w:pPr>
        <w:pStyle w:val="Prrafodelista"/>
        <w:numPr>
          <w:ilvl w:val="0"/>
          <w:numId w:val="10"/>
        </w:numPr>
        <w:spacing w:line="360" w:lineRule="auto"/>
        <w:ind w:left="714" w:hanging="357"/>
        <w:rPr>
          <w:szCs w:val="20"/>
        </w:rPr>
      </w:pPr>
      <w:commentRangeStart w:id="2"/>
      <w:r w:rsidRPr="004B045F">
        <w:rPr>
          <w:szCs w:val="20"/>
        </w:rPr>
        <w:t>De</w:t>
      </w:r>
      <w:r w:rsidRPr="004B045F" w:rsidR="007D733D">
        <w:rPr>
          <w:szCs w:val="20"/>
        </w:rPr>
        <w:t xml:space="preserve">l movimiento de </w:t>
      </w:r>
      <w:r w:rsidRPr="004B045F" w:rsidR="00153877">
        <w:rPr>
          <w:szCs w:val="20"/>
        </w:rPr>
        <w:t>los cuerpos</w:t>
      </w:r>
    </w:p>
    <w:p w:rsidRPr="004B045F" w:rsidR="00866633" w:rsidP="00866633" w:rsidRDefault="00866633" w14:paraId="48B453BA" w14:textId="77777777">
      <w:pPr>
        <w:pStyle w:val="Prrafodelista"/>
        <w:numPr>
          <w:ilvl w:val="0"/>
          <w:numId w:val="10"/>
        </w:numPr>
        <w:spacing w:line="360" w:lineRule="auto"/>
        <w:ind w:left="714" w:hanging="357"/>
        <w:rPr>
          <w:szCs w:val="20"/>
        </w:rPr>
      </w:pPr>
      <w:r w:rsidRPr="004B045F">
        <w:rPr>
          <w:szCs w:val="20"/>
        </w:rPr>
        <w:t xml:space="preserve">La </w:t>
      </w:r>
      <w:r w:rsidRPr="004B045F" w:rsidR="00153877">
        <w:rPr>
          <w:szCs w:val="20"/>
        </w:rPr>
        <w:t>cuantificac</w:t>
      </w:r>
      <w:r w:rsidRPr="004B045F" w:rsidR="00904EBC">
        <w:rPr>
          <w:szCs w:val="20"/>
        </w:rPr>
        <w:t>ión y cualificación de la energía</w:t>
      </w:r>
    </w:p>
    <w:p w:rsidRPr="004B045F" w:rsidR="00866633" w:rsidP="00866633" w:rsidRDefault="00866633" w14:paraId="7EEA1F79" w14:textId="77777777">
      <w:pPr>
        <w:pStyle w:val="Prrafodelista"/>
        <w:numPr>
          <w:ilvl w:val="0"/>
          <w:numId w:val="10"/>
        </w:numPr>
        <w:spacing w:line="360" w:lineRule="auto"/>
        <w:ind w:left="714" w:hanging="357"/>
        <w:rPr>
          <w:szCs w:val="20"/>
        </w:rPr>
      </w:pPr>
      <w:r w:rsidRPr="004B045F">
        <w:rPr>
          <w:szCs w:val="20"/>
        </w:rPr>
        <w:t xml:space="preserve">Del establecimiento de la dinámica </w:t>
      </w:r>
      <w:r w:rsidRPr="004B045F" w:rsidR="00784AB4">
        <w:rPr>
          <w:szCs w:val="20"/>
        </w:rPr>
        <w:t xml:space="preserve">que dará luz a </w:t>
      </w:r>
      <w:r w:rsidRPr="004B045F" w:rsidR="00C2627C">
        <w:rPr>
          <w:szCs w:val="20"/>
        </w:rPr>
        <w:t>la reconstrucción de los hechos</w:t>
      </w:r>
    </w:p>
    <w:p w:rsidRPr="004B045F" w:rsidR="00002BF1" w:rsidP="00866633" w:rsidRDefault="00866633" w14:paraId="35363276" w14:textId="1FFDCF48">
      <w:pPr>
        <w:pStyle w:val="Prrafodelista"/>
        <w:numPr>
          <w:ilvl w:val="0"/>
          <w:numId w:val="10"/>
        </w:numPr>
        <w:spacing w:line="360" w:lineRule="auto"/>
        <w:ind w:left="714" w:hanging="357"/>
        <w:rPr>
          <w:szCs w:val="20"/>
        </w:rPr>
      </w:pPr>
      <w:r w:rsidRPr="004B045F">
        <w:rPr>
          <w:szCs w:val="20"/>
        </w:rPr>
        <w:t xml:space="preserve">En síntesis, </w:t>
      </w:r>
      <w:r w:rsidRPr="004B045F" w:rsidR="00C2627C">
        <w:rPr>
          <w:szCs w:val="20"/>
        </w:rPr>
        <w:t>la aproximación a la realidad objetiva</w:t>
      </w:r>
      <w:commentRangeEnd w:id="2"/>
      <w:r w:rsidRPr="004B045F">
        <w:rPr>
          <w:rStyle w:val="Refdecomentario"/>
          <w:sz w:val="20"/>
          <w:szCs w:val="20"/>
        </w:rPr>
        <w:commentReference w:id="2"/>
      </w:r>
    </w:p>
    <w:p w:rsidRPr="004B045F" w:rsidR="00C2627C" w:rsidP="00153877" w:rsidRDefault="00C2627C" w14:paraId="6299A731" w14:textId="6447CCB0">
      <w:pPr>
        <w:rPr>
          <w:szCs w:val="20"/>
        </w:rPr>
      </w:pPr>
    </w:p>
    <w:p w:rsidRPr="004B045F" w:rsidR="006F01EA" w:rsidP="006F01EA" w:rsidRDefault="006F01EA" w14:paraId="2A767D31" w14:textId="0C618797">
      <w:pPr>
        <w:ind w:firstLine="0"/>
        <w:jc w:val="center"/>
        <w:rPr>
          <w:szCs w:val="20"/>
        </w:rPr>
      </w:pPr>
      <w:r w:rsidRPr="004B045F">
        <w:rPr>
          <w:noProof/>
          <w:szCs w:val="20"/>
        </w:rPr>
        <w:drawing>
          <wp:anchor distT="0" distB="0" distL="114300" distR="114300" simplePos="0" relativeHeight="252190720" behindDoc="0" locked="0" layoutInCell="1" allowOverlap="1" wp14:anchorId="149B50A6" wp14:editId="21882CE6">
            <wp:simplePos x="0" y="0"/>
            <wp:positionH relativeFrom="margin">
              <wp:posOffset>4156710</wp:posOffset>
            </wp:positionH>
            <wp:positionV relativeFrom="paragraph">
              <wp:posOffset>314325</wp:posOffset>
            </wp:positionV>
            <wp:extent cx="295275" cy="332384"/>
            <wp:effectExtent l="0" t="0" r="0" b="0"/>
            <wp:wrapNone/>
            <wp:docPr id="339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188672" behindDoc="0" locked="0" layoutInCell="1" allowOverlap="1" wp14:anchorId="171DFA8E" wp14:editId="61DCA4C6">
            <wp:simplePos x="0" y="0"/>
            <wp:positionH relativeFrom="margin">
              <wp:posOffset>2705100</wp:posOffset>
            </wp:positionH>
            <wp:positionV relativeFrom="paragraph">
              <wp:posOffset>304800</wp:posOffset>
            </wp:positionV>
            <wp:extent cx="295275" cy="332384"/>
            <wp:effectExtent l="0" t="0" r="0" b="0"/>
            <wp:wrapNone/>
            <wp:docPr id="3397"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3"/>
      <w:r w:rsidRPr="004B045F">
        <w:rPr>
          <w:noProof/>
          <w:szCs w:val="20"/>
        </w:rPr>
        <mc:AlternateContent>
          <mc:Choice Requires="wps">
            <w:drawing>
              <wp:inline distT="0" distB="0" distL="0" distR="0" wp14:anchorId="19816ABB" wp14:editId="27A0E7D8">
                <wp:extent cx="1390650" cy="542925"/>
                <wp:effectExtent l="57150" t="19050" r="76200" b="104775"/>
                <wp:docPr id="3396" name="Rectángulo: esquinas redondeadas 3396"/>
                <wp:cNvGraphicFramePr/>
                <a:graphic xmlns:a="http://schemas.openxmlformats.org/drawingml/2006/main">
                  <a:graphicData uri="http://schemas.microsoft.com/office/word/2010/wordprocessingShape">
                    <wps:wsp>
                      <wps:cNvSpPr/>
                      <wps:spPr>
                        <a:xfrm>
                          <a:off x="0" y="0"/>
                          <a:ext cx="1390650" cy="5429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6F01EA" w:rsidR="00802C69" w:rsidP="006F01EA" w:rsidRDefault="00802C69" w14:paraId="194FDB68" w14:textId="3063BA88">
                            <w:pPr>
                              <w:ind w:firstLine="0"/>
                              <w:jc w:val="center"/>
                              <w:rPr>
                                <w:b/>
                                <w:bCs/>
                                <w:color w:val="0070C0"/>
                                <w:u w:val="single"/>
                                <w:lang w:val="es-MX"/>
                              </w:rPr>
                            </w:pPr>
                            <w:r w:rsidRPr="006F01EA">
                              <w:rPr>
                                <w:b/>
                                <w:bCs/>
                                <w:color w:val="0070C0"/>
                                <w:u w:val="single"/>
                                <w:lang w:val="es-MX"/>
                              </w:rPr>
                              <w:t>¡Importante!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457AE299">
              <v:roundrect id="Rectángulo: esquinas redondeadas 3396" style="width:109.5pt;height:42.75pt;visibility:visible;mso-wrap-style:square;mso-left-percent:-10001;mso-top-percent:-10001;mso-position-horizontal:absolute;mso-position-horizontal-relative:char;mso-position-vertical:absolute;mso-position-vertical-relative:line;mso-left-percent:-10001;mso-top-percent:-10001;v-text-anchor:middle" o:spid="_x0000_s1027" fillcolor="#f1671b [3204]" strokecolor="#ef5e0e [3044]" arcsize="10923f" w14:anchorId="19816A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">
                <v:fill type="gradient" color2="#f8b28d [1620]" angle="180" focus="100%" rotate="t">
                  <o:fill v:ext="view" type="gradientUnscaled"/>
                </v:fill>
                <v:shadow on="t" color="black" opacity="22937f" offset="0,.63889mm" origin=",.5"/>
                <v:textbox>
                  <w:txbxContent>
                    <w:p w:rsidRPr="006F01EA" w:rsidR="00802C69" w:rsidP="006F01EA" w:rsidRDefault="00802C69" w14:paraId="162A931F" w14:textId="3063BA88">
                      <w:pPr>
                        <w:ind w:firstLine="0"/>
                        <w:jc w:val="center"/>
                        <w:rPr>
                          <w:b/>
                          <w:bCs/>
                          <w:color w:val="0070C0"/>
                          <w:u w:val="single"/>
                          <w:lang w:val="es-MX"/>
                        </w:rPr>
                      </w:pPr>
                      <w:r w:rsidRPr="006F01EA">
                        <w:rPr>
                          <w:b/>
                          <w:bCs/>
                          <w:color w:val="0070C0"/>
                          <w:u w:val="single"/>
                          <w:lang w:val="es-MX"/>
                        </w:rPr>
                        <w:t>¡Importante!</w:t>
                      </w:r>
                    </w:p>
                  </w:txbxContent>
                </v:textbox>
                <w10:anchorlock/>
              </v:roundrect>
            </w:pict>
          </mc:Fallback>
        </mc:AlternateContent>
      </w:r>
      <w:commentRangeEnd w:id="3"/>
      <w:r w:rsidRPr="004B045F">
        <w:rPr>
          <w:rStyle w:val="Refdecomentario"/>
          <w:sz w:val="20"/>
          <w:szCs w:val="20"/>
        </w:rPr>
        <w:commentReference w:id="3"/>
      </w:r>
      <w:commentRangeStart w:id="4"/>
      <w:r w:rsidRPr="004B045F">
        <w:rPr>
          <w:noProof/>
          <w:szCs w:val="20"/>
        </w:rPr>
        <mc:AlternateContent>
          <mc:Choice Requires="wps">
            <w:drawing>
              <wp:inline distT="0" distB="0" distL="0" distR="0" wp14:anchorId="03639C9F" wp14:editId="4837730B">
                <wp:extent cx="1390650" cy="542925"/>
                <wp:effectExtent l="57150" t="19050" r="76200" b="104775"/>
                <wp:docPr id="7" name="Rectángulo: esquinas redondeadas 7"/>
                <wp:cNvGraphicFramePr/>
                <a:graphic xmlns:a="http://schemas.openxmlformats.org/drawingml/2006/main">
                  <a:graphicData uri="http://schemas.microsoft.com/office/word/2010/wordprocessingShape">
                    <wps:wsp>
                      <wps:cNvSpPr/>
                      <wps:spPr>
                        <a:xfrm>
                          <a:off x="0" y="0"/>
                          <a:ext cx="1390650" cy="5429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6F01EA" w:rsidR="00802C69" w:rsidP="006F01EA" w:rsidRDefault="00802C69" w14:paraId="476D53DF" w14:textId="2FA6D9C4">
                            <w:pPr>
                              <w:ind w:firstLine="0"/>
                              <w:jc w:val="center"/>
                              <w:rPr>
                                <w:color w:val="0070C0"/>
                                <w:lang w:val="es-MX"/>
                              </w:rPr>
                            </w:pPr>
                            <w:r w:rsidRPr="006F01EA">
                              <w:rPr>
                                <w:color w:val="0070C0"/>
                                <w:lang w:val="es-MX"/>
                              </w:rPr>
                              <w:t>¡</w:t>
                            </w:r>
                            <w:r w:rsidRPr="006F01EA">
                              <w:rPr>
                                <w:b/>
                                <w:bCs/>
                                <w:color w:val="0070C0"/>
                                <w:u w:val="single"/>
                                <w:lang w:val="es-MX"/>
                              </w:rPr>
                              <w:t>Atención</w:t>
                            </w:r>
                            <w:r w:rsidRPr="006F01EA">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5834C759">
              <v:roundrect id="Rectángulo: esquinas redondeadas 7" style="width:109.5pt;height:42.75pt;visibility:visible;mso-wrap-style:square;mso-left-percent:-10001;mso-top-percent:-10001;mso-position-horizontal:absolute;mso-position-horizontal-relative:char;mso-position-vertical:absolute;mso-position-vertical-relative:line;mso-left-percent:-10001;mso-top-percent:-10001;v-text-anchor:middle" o:spid="_x0000_s1028" fillcolor="#f1671b [3204]" strokecolor="#ef5e0e [3044]" arcsize="10923f" w14:anchorId="03639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">
                <v:fill type="gradient" color2="#f8b28d [1620]" angle="180" focus="100%" rotate="t">
                  <o:fill v:ext="view" type="gradientUnscaled"/>
                </v:fill>
                <v:shadow on="t" color="black" opacity="22937f" offset="0,.63889mm" origin=",.5"/>
                <v:textbox>
                  <w:txbxContent>
                    <w:p w:rsidRPr="006F01EA" w:rsidR="00802C69" w:rsidP="006F01EA" w:rsidRDefault="00802C69" w14:paraId="1D4B12A4" w14:textId="2FA6D9C4">
                      <w:pPr>
                        <w:ind w:firstLine="0"/>
                        <w:jc w:val="center"/>
                        <w:rPr>
                          <w:color w:val="0070C0"/>
                          <w:lang w:val="es-MX"/>
                        </w:rPr>
                      </w:pPr>
                      <w:r w:rsidRPr="006F01EA">
                        <w:rPr>
                          <w:color w:val="0070C0"/>
                          <w:lang w:val="es-MX"/>
                        </w:rPr>
                        <w:t>¡</w:t>
                      </w:r>
                      <w:r w:rsidRPr="006F01EA">
                        <w:rPr>
                          <w:b/>
                          <w:bCs/>
                          <w:color w:val="0070C0"/>
                          <w:u w:val="single"/>
                          <w:lang w:val="es-MX"/>
                        </w:rPr>
                        <w:t>Atención</w:t>
                      </w:r>
                      <w:r w:rsidRPr="006F01EA">
                        <w:rPr>
                          <w:color w:val="0070C0"/>
                          <w:lang w:val="es-MX"/>
                        </w:rPr>
                        <w:t>!</w:t>
                      </w:r>
                    </w:p>
                  </w:txbxContent>
                </v:textbox>
                <w10:anchorlock/>
              </v:roundrect>
            </w:pict>
          </mc:Fallback>
        </mc:AlternateContent>
      </w:r>
      <w:commentRangeEnd w:id="4"/>
      <w:r w:rsidRPr="004B045F">
        <w:rPr>
          <w:rStyle w:val="Refdecomentario"/>
          <w:sz w:val="20"/>
          <w:szCs w:val="20"/>
        </w:rPr>
        <w:commentReference w:id="4"/>
      </w:r>
    </w:p>
    <w:p w:rsidRPr="004B045F" w:rsidR="006F01EA" w:rsidP="0087458B" w:rsidRDefault="006F01EA" w14:paraId="02749563" w14:textId="37F06C90">
      <w:pPr>
        <w:ind w:firstLine="0"/>
        <w:rPr>
          <w:szCs w:val="20"/>
        </w:rPr>
      </w:pPr>
    </w:p>
    <w:p w:rsidRPr="004B045F" w:rsidR="006F01EA" w:rsidP="0087458B" w:rsidRDefault="006F01EA" w14:paraId="7A18FA6E" w14:textId="417008D2">
      <w:pPr>
        <w:ind w:firstLine="0"/>
        <w:rPr>
          <w:szCs w:val="20"/>
        </w:rPr>
      </w:pPr>
      <w:commentRangeStart w:id="5"/>
      <w:r w:rsidRPr="004B045F">
        <w:rPr>
          <w:szCs w:val="20"/>
        </w:rPr>
        <w:t xml:space="preserve">En virtud de lo anterior, por ejemplo, se puede medir </w:t>
      </w:r>
      <w:r w:rsidRPr="004B045F" w:rsidR="00BA7B13">
        <w:rPr>
          <w:szCs w:val="20"/>
        </w:rPr>
        <w:t>la velocidad de un vehículo a part</w:t>
      </w:r>
      <w:r w:rsidRPr="004B045F" w:rsidR="00266119">
        <w:rPr>
          <w:szCs w:val="20"/>
        </w:rPr>
        <w:t xml:space="preserve">ir de </w:t>
      </w:r>
      <w:r w:rsidRPr="004B045F" w:rsidR="00E15778">
        <w:rPr>
          <w:szCs w:val="20"/>
        </w:rPr>
        <w:t>la</w:t>
      </w:r>
      <w:r w:rsidRPr="004B045F" w:rsidR="00266119">
        <w:rPr>
          <w:szCs w:val="20"/>
        </w:rPr>
        <w:t xml:space="preserve"> distancia en la que se detiene por acción del </w:t>
      </w:r>
      <w:r w:rsidRPr="004B045F">
        <w:rPr>
          <w:szCs w:val="20"/>
        </w:rPr>
        <w:t>frenado</w:t>
      </w:r>
      <w:r w:rsidR="003031BB">
        <w:rPr>
          <w:szCs w:val="20"/>
        </w:rPr>
        <w:t>,</w:t>
      </w:r>
      <w:r w:rsidRPr="004B045F">
        <w:rPr>
          <w:szCs w:val="20"/>
        </w:rPr>
        <w:t xml:space="preserve"> y</w:t>
      </w:r>
      <w:r w:rsidRPr="004B045F" w:rsidR="00266119">
        <w:rPr>
          <w:szCs w:val="20"/>
        </w:rPr>
        <w:t xml:space="preserve"> esto se logra admitiendo los valores c</w:t>
      </w:r>
      <w:r w:rsidRPr="004B045F" w:rsidR="00FD4FD7">
        <w:rPr>
          <w:szCs w:val="20"/>
        </w:rPr>
        <w:t>oncretos de longitud en el proceso de d</w:t>
      </w:r>
      <w:r w:rsidRPr="004B045F" w:rsidR="002B1DC0">
        <w:rPr>
          <w:szCs w:val="20"/>
        </w:rPr>
        <w:t>e</w:t>
      </w:r>
      <w:r w:rsidR="003031BB">
        <w:rPr>
          <w:szCs w:val="20"/>
        </w:rPr>
        <w:t>sa</w:t>
      </w:r>
      <w:r w:rsidRPr="004B045F" w:rsidR="002B1DC0">
        <w:rPr>
          <w:szCs w:val="20"/>
        </w:rPr>
        <w:t>celeración,</w:t>
      </w:r>
      <w:r w:rsidRPr="004B045F" w:rsidR="00B54F5B">
        <w:rPr>
          <w:szCs w:val="20"/>
        </w:rPr>
        <w:t xml:space="preserve"> la fuerza de fricción expresada por la fuerza normal y el coeficiente de rozamiento</w:t>
      </w:r>
      <w:r w:rsidRPr="004B045F">
        <w:rPr>
          <w:szCs w:val="20"/>
        </w:rPr>
        <w:t>.</w:t>
      </w:r>
      <w:commentRangeEnd w:id="5"/>
      <w:r w:rsidRPr="004B045F">
        <w:rPr>
          <w:rStyle w:val="Refdecomentario"/>
          <w:sz w:val="20"/>
          <w:szCs w:val="20"/>
        </w:rPr>
        <w:commentReference w:id="5"/>
      </w:r>
    </w:p>
    <w:p w:rsidRPr="004B045F" w:rsidR="006F01EA" w:rsidP="0087458B" w:rsidRDefault="006F01EA" w14:paraId="26BBF153" w14:textId="77777777">
      <w:pPr>
        <w:ind w:firstLine="0"/>
        <w:rPr>
          <w:szCs w:val="20"/>
        </w:rPr>
      </w:pPr>
    </w:p>
    <w:p w:rsidRPr="004B045F" w:rsidR="006F01EA" w:rsidP="0087458B" w:rsidRDefault="006F01EA" w14:paraId="33D8C71F" w14:textId="77777777">
      <w:pPr>
        <w:ind w:firstLine="0"/>
        <w:rPr>
          <w:szCs w:val="20"/>
        </w:rPr>
      </w:pPr>
      <w:r w:rsidRPr="004B045F">
        <w:rPr>
          <w:szCs w:val="20"/>
        </w:rPr>
        <w:t>No</w:t>
      </w:r>
      <w:r w:rsidRPr="004B045F" w:rsidR="00B54F5B">
        <w:rPr>
          <w:szCs w:val="20"/>
        </w:rPr>
        <w:t xml:space="preserve"> obstante, en este proceso también intervienen fact</w:t>
      </w:r>
      <w:r w:rsidRPr="004B045F" w:rsidR="000D6D71">
        <w:rPr>
          <w:szCs w:val="20"/>
        </w:rPr>
        <w:t>ores como</w:t>
      </w:r>
      <w:r w:rsidRPr="004B045F">
        <w:rPr>
          <w:szCs w:val="20"/>
        </w:rPr>
        <w:t>:</w:t>
      </w:r>
    </w:p>
    <w:p w:rsidRPr="004B045F" w:rsidR="006F01EA" w:rsidP="0087458B" w:rsidRDefault="006F01EA" w14:paraId="42D813F2" w14:textId="77777777">
      <w:pPr>
        <w:ind w:firstLine="0"/>
        <w:rPr>
          <w:szCs w:val="20"/>
        </w:rPr>
      </w:pPr>
    </w:p>
    <w:p w:rsidRPr="004B045F" w:rsidR="006F01EA" w:rsidP="000A4ED1" w:rsidRDefault="006F01EA" w14:paraId="6EDFD9B9" w14:textId="77777777">
      <w:pPr>
        <w:pStyle w:val="Prrafodelista"/>
        <w:numPr>
          <w:ilvl w:val="0"/>
          <w:numId w:val="11"/>
        </w:numPr>
        <w:rPr>
          <w:szCs w:val="20"/>
        </w:rPr>
      </w:pPr>
      <w:commentRangeStart w:id="6"/>
      <w:r w:rsidRPr="004B045F">
        <w:rPr>
          <w:szCs w:val="20"/>
        </w:rPr>
        <w:t>L</w:t>
      </w:r>
      <w:r w:rsidRPr="004B045F" w:rsidR="000D6D71">
        <w:rPr>
          <w:szCs w:val="20"/>
        </w:rPr>
        <w:t>a acción del v</w:t>
      </w:r>
      <w:r w:rsidRPr="004B045F" w:rsidR="002B1DC0">
        <w:rPr>
          <w:szCs w:val="20"/>
        </w:rPr>
        <w:t>iento</w:t>
      </w:r>
    </w:p>
    <w:p w:rsidRPr="004B045F" w:rsidR="006F01EA" w:rsidP="000A4ED1" w:rsidRDefault="006F01EA" w14:paraId="350DB109" w14:textId="77777777">
      <w:pPr>
        <w:pStyle w:val="Prrafodelista"/>
        <w:numPr>
          <w:ilvl w:val="0"/>
          <w:numId w:val="11"/>
        </w:numPr>
        <w:rPr>
          <w:szCs w:val="20"/>
        </w:rPr>
      </w:pPr>
      <w:r w:rsidRPr="004B045F">
        <w:rPr>
          <w:szCs w:val="20"/>
        </w:rPr>
        <w:t>L</w:t>
      </w:r>
      <w:r w:rsidRPr="004B045F" w:rsidR="002B1DC0">
        <w:rPr>
          <w:szCs w:val="20"/>
        </w:rPr>
        <w:t>a resistencia al avance</w:t>
      </w:r>
    </w:p>
    <w:p w:rsidRPr="004B045F" w:rsidR="006F01EA" w:rsidP="000A4ED1" w:rsidRDefault="006F01EA" w14:paraId="408BB332" w14:textId="77777777">
      <w:pPr>
        <w:pStyle w:val="Prrafodelista"/>
        <w:numPr>
          <w:ilvl w:val="0"/>
          <w:numId w:val="11"/>
        </w:numPr>
        <w:rPr>
          <w:szCs w:val="20"/>
        </w:rPr>
      </w:pPr>
      <w:r w:rsidRPr="004B045F">
        <w:rPr>
          <w:szCs w:val="20"/>
        </w:rPr>
        <w:t>L</w:t>
      </w:r>
      <w:r w:rsidRPr="004B045F" w:rsidR="000D6D71">
        <w:rPr>
          <w:szCs w:val="20"/>
        </w:rPr>
        <w:t>a fricción de los rodamientos</w:t>
      </w:r>
    </w:p>
    <w:p w:rsidRPr="004B045F" w:rsidR="006F01EA" w:rsidP="000A4ED1" w:rsidRDefault="006F01EA" w14:paraId="7E5D4089" w14:textId="77777777">
      <w:pPr>
        <w:pStyle w:val="Prrafodelista"/>
        <w:numPr>
          <w:ilvl w:val="0"/>
          <w:numId w:val="11"/>
        </w:numPr>
        <w:rPr>
          <w:szCs w:val="20"/>
        </w:rPr>
      </w:pPr>
      <w:r w:rsidRPr="004B045F">
        <w:rPr>
          <w:szCs w:val="20"/>
        </w:rPr>
        <w:t>L</w:t>
      </w:r>
      <w:r w:rsidRPr="004B045F" w:rsidR="000D6D71">
        <w:rPr>
          <w:szCs w:val="20"/>
        </w:rPr>
        <w:t>a intervención de la distribución</w:t>
      </w:r>
    </w:p>
    <w:p w:rsidRPr="004B045F" w:rsidR="006F01EA" w:rsidP="000A4ED1" w:rsidRDefault="006F01EA" w14:paraId="054B0A31" w14:textId="77777777">
      <w:pPr>
        <w:pStyle w:val="Prrafodelista"/>
        <w:numPr>
          <w:ilvl w:val="0"/>
          <w:numId w:val="11"/>
        </w:numPr>
        <w:rPr>
          <w:szCs w:val="20"/>
        </w:rPr>
      </w:pPr>
      <w:r w:rsidRPr="004B045F">
        <w:rPr>
          <w:szCs w:val="20"/>
        </w:rPr>
        <w:t>La</w:t>
      </w:r>
      <w:r w:rsidRPr="004B045F" w:rsidR="000D6D71">
        <w:rPr>
          <w:szCs w:val="20"/>
        </w:rPr>
        <w:t xml:space="preserve"> redistribución de la masa por </w:t>
      </w:r>
      <w:r w:rsidRPr="004B045F" w:rsidR="005B040E">
        <w:rPr>
          <w:szCs w:val="20"/>
        </w:rPr>
        <w:t>acción del sistema de suspensión</w:t>
      </w:r>
    </w:p>
    <w:p w:rsidRPr="004B045F" w:rsidR="006F01EA" w:rsidP="000A4ED1" w:rsidRDefault="006F01EA" w14:paraId="54B352B6" w14:textId="77777777">
      <w:pPr>
        <w:pStyle w:val="Prrafodelista"/>
        <w:numPr>
          <w:ilvl w:val="0"/>
          <w:numId w:val="11"/>
        </w:numPr>
        <w:rPr>
          <w:szCs w:val="20"/>
        </w:rPr>
      </w:pPr>
      <w:r w:rsidRPr="004B045F">
        <w:rPr>
          <w:szCs w:val="20"/>
        </w:rPr>
        <w:t>Otros</w:t>
      </w:r>
      <w:commentRangeEnd w:id="6"/>
      <w:r w:rsidRPr="004B045F" w:rsidR="000A4ED1">
        <w:rPr>
          <w:rStyle w:val="Refdecomentario"/>
          <w:sz w:val="20"/>
          <w:szCs w:val="20"/>
        </w:rPr>
        <w:commentReference w:id="6"/>
      </w:r>
    </w:p>
    <w:p w:rsidRPr="004B045F" w:rsidR="006F01EA" w:rsidP="0087458B" w:rsidRDefault="006F01EA" w14:paraId="7EB7390E" w14:textId="77777777">
      <w:pPr>
        <w:ind w:firstLine="0"/>
        <w:rPr>
          <w:szCs w:val="20"/>
        </w:rPr>
      </w:pPr>
    </w:p>
    <w:p w:rsidRPr="004B045F" w:rsidR="006F01EA" w:rsidP="0087458B" w:rsidRDefault="006F01EA" w14:paraId="6A8FA73F" w14:textId="77777777">
      <w:pPr>
        <w:ind w:firstLine="0"/>
        <w:rPr>
          <w:szCs w:val="20"/>
        </w:rPr>
      </w:pPr>
      <w:r w:rsidRPr="004B045F">
        <w:rPr>
          <w:szCs w:val="20"/>
        </w:rPr>
        <w:t>Tales factores intervienen en casos concretos como:</w:t>
      </w:r>
    </w:p>
    <w:p w:rsidRPr="004B045F" w:rsidR="006F01EA" w:rsidP="0087458B" w:rsidRDefault="006F01EA" w14:paraId="1968AC26" w14:textId="77777777">
      <w:pPr>
        <w:ind w:firstLine="0"/>
        <w:rPr>
          <w:szCs w:val="20"/>
        </w:rPr>
      </w:pPr>
    </w:p>
    <w:p w:rsidRPr="004B045F" w:rsidR="006F01EA" w:rsidP="000A4ED1" w:rsidRDefault="006F01EA" w14:paraId="3B106E57" w14:textId="77777777">
      <w:pPr>
        <w:pStyle w:val="Prrafodelista"/>
        <w:numPr>
          <w:ilvl w:val="0"/>
          <w:numId w:val="12"/>
        </w:numPr>
        <w:rPr>
          <w:szCs w:val="20"/>
        </w:rPr>
      </w:pPr>
      <w:commentRangeStart w:id="7"/>
      <w:r w:rsidRPr="004B045F">
        <w:rPr>
          <w:szCs w:val="20"/>
        </w:rPr>
        <w:t>E</w:t>
      </w:r>
      <w:r w:rsidRPr="004B045F" w:rsidR="002B1DC0">
        <w:rPr>
          <w:szCs w:val="20"/>
        </w:rPr>
        <w:t>l sistema de frenos</w:t>
      </w:r>
    </w:p>
    <w:p w:rsidRPr="004B045F" w:rsidR="006F01EA" w:rsidP="000A4ED1" w:rsidRDefault="006F01EA" w14:paraId="69490100" w14:textId="77777777">
      <w:pPr>
        <w:pStyle w:val="Prrafodelista"/>
        <w:numPr>
          <w:ilvl w:val="0"/>
          <w:numId w:val="12"/>
        </w:numPr>
        <w:rPr>
          <w:szCs w:val="20"/>
        </w:rPr>
      </w:pPr>
      <w:r w:rsidRPr="004B045F">
        <w:rPr>
          <w:szCs w:val="20"/>
        </w:rPr>
        <w:t>L</w:t>
      </w:r>
      <w:r w:rsidRPr="004B045F" w:rsidR="002B1DC0">
        <w:rPr>
          <w:szCs w:val="20"/>
        </w:rPr>
        <w:t xml:space="preserve">a </w:t>
      </w:r>
      <w:r w:rsidRPr="004B045F" w:rsidR="00B412C8">
        <w:rPr>
          <w:szCs w:val="20"/>
        </w:rPr>
        <w:t>humedad relativa</w:t>
      </w:r>
    </w:p>
    <w:p w:rsidRPr="004B045F" w:rsidR="006F01EA" w:rsidP="000A4ED1" w:rsidRDefault="006F01EA" w14:paraId="7F459AF6" w14:textId="77777777">
      <w:pPr>
        <w:pStyle w:val="Prrafodelista"/>
        <w:numPr>
          <w:ilvl w:val="0"/>
          <w:numId w:val="12"/>
        </w:numPr>
        <w:rPr>
          <w:szCs w:val="20"/>
        </w:rPr>
      </w:pPr>
      <w:r w:rsidRPr="004B045F">
        <w:rPr>
          <w:szCs w:val="20"/>
        </w:rPr>
        <w:t>L</w:t>
      </w:r>
      <w:r w:rsidRPr="004B045F" w:rsidR="00B412C8">
        <w:rPr>
          <w:szCs w:val="20"/>
        </w:rPr>
        <w:t>a presión de inflado</w:t>
      </w:r>
    </w:p>
    <w:p w:rsidRPr="004B045F" w:rsidR="006F01EA" w:rsidP="000A4ED1" w:rsidRDefault="006F01EA" w14:paraId="1FC0D9CA" w14:textId="77777777">
      <w:pPr>
        <w:pStyle w:val="Prrafodelista"/>
        <w:numPr>
          <w:ilvl w:val="0"/>
          <w:numId w:val="12"/>
        </w:numPr>
        <w:rPr>
          <w:szCs w:val="20"/>
        </w:rPr>
      </w:pPr>
      <w:r w:rsidRPr="004B045F">
        <w:rPr>
          <w:szCs w:val="20"/>
        </w:rPr>
        <w:t>L</w:t>
      </w:r>
      <w:r w:rsidRPr="004B045F" w:rsidR="00B412C8">
        <w:rPr>
          <w:szCs w:val="20"/>
        </w:rPr>
        <w:t>a temperatura</w:t>
      </w:r>
    </w:p>
    <w:p w:rsidRPr="004B045F" w:rsidR="006F01EA" w:rsidP="000A4ED1" w:rsidRDefault="006F01EA" w14:paraId="7F3EE66F" w14:textId="77777777">
      <w:pPr>
        <w:pStyle w:val="Prrafodelista"/>
        <w:numPr>
          <w:ilvl w:val="0"/>
          <w:numId w:val="12"/>
        </w:numPr>
        <w:rPr>
          <w:szCs w:val="20"/>
        </w:rPr>
      </w:pPr>
      <w:r w:rsidRPr="004B045F">
        <w:rPr>
          <w:szCs w:val="20"/>
        </w:rPr>
        <w:t>Otros</w:t>
      </w:r>
      <w:commentRangeEnd w:id="7"/>
      <w:r w:rsidRPr="004B045F" w:rsidR="000A4ED1">
        <w:rPr>
          <w:rStyle w:val="Refdecomentario"/>
          <w:sz w:val="20"/>
          <w:szCs w:val="20"/>
        </w:rPr>
        <w:commentReference w:id="7"/>
      </w:r>
    </w:p>
    <w:p w:rsidRPr="004B045F" w:rsidR="006F01EA" w:rsidP="0087458B" w:rsidRDefault="006F01EA" w14:paraId="4C3E66EE" w14:textId="77777777">
      <w:pPr>
        <w:ind w:firstLine="0"/>
        <w:rPr>
          <w:szCs w:val="20"/>
        </w:rPr>
      </w:pPr>
    </w:p>
    <w:p w:rsidRPr="004B045F" w:rsidR="00C65763" w:rsidP="00C65763" w:rsidRDefault="00C65763" w14:paraId="258DA939" w14:textId="432D0120">
      <w:pPr>
        <w:ind w:firstLine="0"/>
        <w:jc w:val="center"/>
        <w:rPr>
          <w:szCs w:val="20"/>
        </w:rPr>
      </w:pPr>
      <w:r w:rsidRPr="004B045F">
        <w:rPr>
          <w:noProof/>
          <w:szCs w:val="20"/>
        </w:rPr>
        <w:drawing>
          <wp:anchor distT="0" distB="0" distL="114300" distR="114300" simplePos="0" relativeHeight="252192768" behindDoc="0" locked="0" layoutInCell="1" allowOverlap="1" wp14:anchorId="136D65A3" wp14:editId="7A11BB9F">
            <wp:simplePos x="0" y="0"/>
            <wp:positionH relativeFrom="margin">
              <wp:posOffset>3266440</wp:posOffset>
            </wp:positionH>
            <wp:positionV relativeFrom="paragraph">
              <wp:posOffset>228600</wp:posOffset>
            </wp:positionV>
            <wp:extent cx="295275" cy="332384"/>
            <wp:effectExtent l="0" t="0" r="0" b="0"/>
            <wp:wrapNone/>
            <wp:docPr id="3402"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8"/>
      <w:r w:rsidRPr="004B045F">
        <w:rPr>
          <w:noProof/>
          <w:szCs w:val="20"/>
        </w:rPr>
        <mc:AlternateContent>
          <mc:Choice Requires="wps">
            <w:drawing>
              <wp:inline distT="0" distB="0" distL="0" distR="0" wp14:anchorId="6A8B863F" wp14:editId="5FBE501F">
                <wp:extent cx="1104900" cy="495300"/>
                <wp:effectExtent l="57150" t="19050" r="76200" b="95250"/>
                <wp:docPr id="3399" name="Elipse 3399"/>
                <wp:cNvGraphicFramePr/>
                <a:graphic xmlns:a="http://schemas.openxmlformats.org/drawingml/2006/main">
                  <a:graphicData uri="http://schemas.microsoft.com/office/word/2010/wordprocessingShape">
                    <wps:wsp>
                      <wps:cNvSpPr/>
                      <wps:spPr>
                        <a:xfrm>
                          <a:off x="0" y="0"/>
                          <a:ext cx="1104900" cy="495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Pr="00C65763" w:rsidR="00802C69" w:rsidP="00C65763" w:rsidRDefault="00802C69" w14:paraId="0CEC4F06" w14:textId="09899265">
                            <w:pPr>
                              <w:ind w:firstLine="0"/>
                              <w:jc w:val="center"/>
                              <w:rPr>
                                <w:color w:val="0070C0"/>
                                <w:lang w:val="es-MX"/>
                              </w:rPr>
                            </w:pPr>
                            <w:r w:rsidRPr="00C65763">
                              <w:rPr>
                                <w:color w:val="0070C0"/>
                                <w:lang w:val="es-MX"/>
                              </w:rPr>
                              <w:t>¡</w:t>
                            </w:r>
                            <w:r w:rsidRPr="00C65763">
                              <w:rPr>
                                <w:b/>
                                <w:bCs/>
                                <w:color w:val="0070C0"/>
                                <w:u w:val="single"/>
                                <w:lang w:val="es-MX"/>
                              </w:rPr>
                              <w:t>Nota</w:t>
                            </w:r>
                            <w:r w:rsidRPr="00C65763">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0437CECC">
              <v:oval id="Elipse 3399" style="width:87pt;height:39pt;visibility:visible;mso-wrap-style:square;mso-left-percent:-10001;mso-top-percent:-10001;mso-position-horizontal:absolute;mso-position-horizontal-relative:char;mso-position-vertical:absolute;mso-position-vertical-relative:line;mso-left-percent:-10001;mso-top-percent:-10001;v-text-anchor:middle" o:spid="_x0000_s1029" fillcolor="#f1671b [3204]" strokecolor="#ef5e0e [3044]" w14:anchorId="6A8B8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">
                <v:fill type="gradient" color2="#f8b28d [1620]" angle="180" focus="100%" rotate="t">
                  <o:fill v:ext="view" type="gradientUnscaled"/>
                </v:fill>
                <v:shadow on="t" color="black" opacity="22937f" offset="0,.63889mm" origin=",.5"/>
                <v:textbox>
                  <w:txbxContent>
                    <w:p w:rsidRPr="00C65763" w:rsidR="00802C69" w:rsidP="00C65763" w:rsidRDefault="00802C69" w14:paraId="2F893ACC" w14:textId="09899265">
                      <w:pPr>
                        <w:ind w:firstLine="0"/>
                        <w:jc w:val="center"/>
                        <w:rPr>
                          <w:color w:val="0070C0"/>
                          <w:lang w:val="es-MX"/>
                        </w:rPr>
                      </w:pPr>
                      <w:r w:rsidRPr="00C65763">
                        <w:rPr>
                          <w:color w:val="0070C0"/>
                          <w:lang w:val="es-MX"/>
                        </w:rPr>
                        <w:t>¡</w:t>
                      </w:r>
                      <w:r w:rsidRPr="00C65763">
                        <w:rPr>
                          <w:b/>
                          <w:bCs/>
                          <w:color w:val="0070C0"/>
                          <w:u w:val="single"/>
                          <w:lang w:val="es-MX"/>
                        </w:rPr>
                        <w:t>Nota</w:t>
                      </w:r>
                      <w:r w:rsidRPr="00C65763">
                        <w:rPr>
                          <w:color w:val="0070C0"/>
                          <w:lang w:val="es-MX"/>
                        </w:rPr>
                        <w:t>!</w:t>
                      </w:r>
                    </w:p>
                  </w:txbxContent>
                </v:textbox>
                <w10:anchorlock/>
              </v:oval>
            </w:pict>
          </mc:Fallback>
        </mc:AlternateContent>
      </w:r>
      <w:commentRangeEnd w:id="8"/>
      <w:r w:rsidRPr="004B045F">
        <w:rPr>
          <w:rStyle w:val="Refdecomentario"/>
          <w:sz w:val="20"/>
          <w:szCs w:val="20"/>
        </w:rPr>
        <w:commentReference w:id="8"/>
      </w:r>
    </w:p>
    <w:p w:rsidRPr="004B045F" w:rsidR="00C65763" w:rsidP="0087458B" w:rsidRDefault="00C65763" w14:paraId="4476774B" w14:textId="169A827A">
      <w:pPr>
        <w:ind w:firstLine="0"/>
        <w:rPr>
          <w:szCs w:val="20"/>
        </w:rPr>
      </w:pPr>
    </w:p>
    <w:p w:rsidRPr="004B045F" w:rsidR="00A562D2" w:rsidP="006445C2" w:rsidRDefault="006445C2" w14:paraId="1AEECF58" w14:textId="7AD0303F">
      <w:pPr>
        <w:pStyle w:val="Prrafodelista"/>
        <w:numPr>
          <w:ilvl w:val="1"/>
          <w:numId w:val="13"/>
        </w:numPr>
        <w:rPr>
          <w:b/>
          <w:bCs/>
          <w:szCs w:val="20"/>
        </w:rPr>
      </w:pPr>
      <w:r w:rsidRPr="004B045F">
        <w:rPr>
          <w:b/>
          <w:bCs/>
          <w:szCs w:val="20"/>
        </w:rPr>
        <w:t>Leyes de la mecánica newtoniana</w:t>
      </w:r>
    </w:p>
    <w:p w:rsidRPr="004B045F" w:rsidR="00892CD4" w:rsidP="006445C2" w:rsidRDefault="00892CD4" w14:paraId="2A6DA7FD" w14:textId="77777777">
      <w:pPr>
        <w:pBdr>
          <w:top w:val="nil"/>
          <w:left w:val="nil"/>
          <w:bottom w:val="nil"/>
          <w:right w:val="nil"/>
          <w:between w:val="nil"/>
        </w:pBdr>
        <w:spacing w:line="240" w:lineRule="auto"/>
        <w:ind w:firstLine="0"/>
        <w:rPr>
          <w:szCs w:val="20"/>
        </w:rPr>
      </w:pPr>
    </w:p>
    <w:p w:rsidRPr="004B045F" w:rsidR="00DF6E13" w:rsidP="0087458B" w:rsidRDefault="00FF7FAA" w14:paraId="547F4196" w14:textId="05591477">
      <w:pPr>
        <w:pBdr>
          <w:top w:val="nil"/>
          <w:left w:val="nil"/>
          <w:bottom w:val="nil"/>
          <w:right w:val="nil"/>
          <w:between w:val="nil"/>
        </w:pBdr>
        <w:spacing w:line="240" w:lineRule="auto"/>
        <w:ind w:firstLine="0"/>
        <w:rPr>
          <w:color w:val="000000"/>
          <w:szCs w:val="20"/>
          <w:shd w:val="clear" w:color="auto" w:fill="FFFFFF"/>
        </w:rPr>
      </w:pPr>
      <w:r w:rsidRPr="004B045F">
        <w:rPr>
          <w:color w:val="000000"/>
          <w:szCs w:val="20"/>
          <w:shd w:val="clear" w:color="auto" w:fill="FFFFFF"/>
        </w:rPr>
        <w:t>La formulación de la mecánica newtoniana</w:t>
      </w:r>
      <w:r w:rsidR="00183093">
        <w:rPr>
          <w:color w:val="000000"/>
          <w:szCs w:val="20"/>
          <w:shd w:val="clear" w:color="auto" w:fill="FFFFFF"/>
        </w:rPr>
        <w:t>,</w:t>
      </w:r>
      <w:r w:rsidRPr="004B045F">
        <w:rPr>
          <w:color w:val="000000"/>
          <w:szCs w:val="20"/>
          <w:shd w:val="clear" w:color="auto" w:fill="FFFFFF"/>
        </w:rPr>
        <w:t xml:space="preserve"> también conocida como </w:t>
      </w:r>
      <w:r w:rsidRPr="004B045F">
        <w:rPr>
          <w:b/>
          <w:bCs/>
          <w:color w:val="000000"/>
          <w:szCs w:val="20"/>
          <w:shd w:val="clear" w:color="auto" w:fill="FFFFFF"/>
        </w:rPr>
        <w:t xml:space="preserve">mecánica </w:t>
      </w:r>
      <w:r w:rsidRPr="004B045F" w:rsidR="00476F91">
        <w:rPr>
          <w:b/>
          <w:bCs/>
          <w:color w:val="000000"/>
          <w:szCs w:val="20"/>
          <w:shd w:val="clear" w:color="auto" w:fill="FFFFFF"/>
        </w:rPr>
        <w:t>clásica</w:t>
      </w:r>
      <w:r w:rsidR="00183093">
        <w:rPr>
          <w:b/>
          <w:bCs/>
          <w:color w:val="000000"/>
          <w:szCs w:val="20"/>
          <w:shd w:val="clear" w:color="auto" w:fill="FFFFFF"/>
        </w:rPr>
        <w:t>,</w:t>
      </w:r>
      <w:r w:rsidRPr="004B045F" w:rsidR="005806F9">
        <w:rPr>
          <w:color w:val="000000"/>
          <w:szCs w:val="20"/>
          <w:shd w:val="clear" w:color="auto" w:fill="FFFFFF"/>
        </w:rPr>
        <w:t xml:space="preserve"> se encarga</w:t>
      </w:r>
      <w:r w:rsidRPr="004B045F" w:rsidR="00DF6E13">
        <w:rPr>
          <w:color w:val="000000"/>
          <w:szCs w:val="20"/>
          <w:shd w:val="clear" w:color="auto" w:fill="FFFFFF"/>
        </w:rPr>
        <w:t>,</w:t>
      </w:r>
      <w:r w:rsidRPr="004B045F" w:rsidR="005806F9">
        <w:rPr>
          <w:color w:val="000000"/>
          <w:szCs w:val="20"/>
          <w:shd w:val="clear" w:color="auto" w:fill="FFFFFF"/>
        </w:rPr>
        <w:t xml:space="preserve"> de</w:t>
      </w:r>
      <w:r w:rsidRPr="004B045F" w:rsidR="00476F91">
        <w:rPr>
          <w:color w:val="000000"/>
          <w:szCs w:val="20"/>
          <w:shd w:val="clear" w:color="auto" w:fill="FFFFFF"/>
        </w:rPr>
        <w:t xml:space="preserve"> manera particular</w:t>
      </w:r>
      <w:r w:rsidRPr="004B045F" w:rsidR="00DF6E13">
        <w:rPr>
          <w:color w:val="000000"/>
          <w:szCs w:val="20"/>
          <w:shd w:val="clear" w:color="auto" w:fill="FFFFFF"/>
        </w:rPr>
        <w:t>,</w:t>
      </w:r>
      <w:r w:rsidRPr="004B045F" w:rsidR="00476F91">
        <w:rPr>
          <w:color w:val="000000"/>
          <w:szCs w:val="20"/>
          <w:shd w:val="clear" w:color="auto" w:fill="FFFFFF"/>
        </w:rPr>
        <w:t xml:space="preserve"> </w:t>
      </w:r>
      <w:r w:rsidRPr="004B045F" w:rsidR="005806F9">
        <w:rPr>
          <w:color w:val="000000"/>
          <w:szCs w:val="20"/>
          <w:shd w:val="clear" w:color="auto" w:fill="FFFFFF"/>
        </w:rPr>
        <w:t xml:space="preserve">del estudio del movimiento de los cuerpos </w:t>
      </w:r>
      <w:r w:rsidRPr="004B045F" w:rsidR="004A4F72">
        <w:rPr>
          <w:color w:val="000000"/>
          <w:szCs w:val="20"/>
          <w:shd w:val="clear" w:color="auto" w:fill="FFFFFF"/>
        </w:rPr>
        <w:t>en el espacio medible</w:t>
      </w:r>
      <w:r w:rsidR="00183093">
        <w:rPr>
          <w:color w:val="000000"/>
          <w:szCs w:val="20"/>
          <w:shd w:val="clear" w:color="auto" w:fill="FFFFFF"/>
        </w:rPr>
        <w:t>,</w:t>
      </w:r>
      <w:r w:rsidRPr="004B045F" w:rsidR="004A4F72">
        <w:rPr>
          <w:color w:val="000000"/>
          <w:szCs w:val="20"/>
          <w:shd w:val="clear" w:color="auto" w:fill="FFFFFF"/>
        </w:rPr>
        <w:t xml:space="preserve"> </w:t>
      </w:r>
      <w:r w:rsidRPr="004B045F" w:rsidR="0050424C">
        <w:rPr>
          <w:color w:val="000000"/>
          <w:szCs w:val="20"/>
          <w:shd w:val="clear" w:color="auto" w:fill="FFFFFF"/>
        </w:rPr>
        <w:t>y por esta entidad característica se pueden conjeturar siste</w:t>
      </w:r>
      <w:r w:rsidRPr="004B045F" w:rsidR="007659DE">
        <w:rPr>
          <w:color w:val="000000"/>
          <w:szCs w:val="20"/>
          <w:shd w:val="clear" w:color="auto" w:fill="FFFFFF"/>
        </w:rPr>
        <w:t>mas de referencia inerciales</w:t>
      </w:r>
      <w:r w:rsidRPr="004B045F" w:rsidR="00DF6E13">
        <w:rPr>
          <w:color w:val="000000"/>
          <w:szCs w:val="20"/>
          <w:shd w:val="clear" w:color="auto" w:fill="FFFFFF"/>
        </w:rPr>
        <w:t xml:space="preserve">; </w:t>
      </w:r>
      <w:r w:rsidRPr="004B045F" w:rsidR="007659DE">
        <w:rPr>
          <w:color w:val="000000"/>
          <w:szCs w:val="20"/>
          <w:shd w:val="clear" w:color="auto" w:fill="FFFFFF"/>
        </w:rPr>
        <w:t>esto quiere decir que las ecuaciones se derivan de las leyes de Newton</w:t>
      </w:r>
      <w:r w:rsidR="00183093">
        <w:rPr>
          <w:color w:val="000000"/>
          <w:szCs w:val="20"/>
          <w:shd w:val="clear" w:color="auto" w:fill="FFFFFF"/>
        </w:rPr>
        <w:t>,</w:t>
      </w:r>
      <w:r w:rsidRPr="004B045F" w:rsidR="007659DE">
        <w:rPr>
          <w:color w:val="000000"/>
          <w:szCs w:val="20"/>
          <w:shd w:val="clear" w:color="auto" w:fill="FFFFFF"/>
        </w:rPr>
        <w:t xml:space="preserve"> </w:t>
      </w:r>
      <w:r w:rsidRPr="004B045F" w:rsidR="00947404">
        <w:rPr>
          <w:color w:val="000000"/>
          <w:szCs w:val="20"/>
          <w:shd w:val="clear" w:color="auto" w:fill="FFFFFF"/>
        </w:rPr>
        <w:t>a quien se atribuyen las contribuciones elementales de esta teoría</w:t>
      </w:r>
      <w:r w:rsidRPr="004B045F" w:rsidR="00092DF8">
        <w:rPr>
          <w:color w:val="000000"/>
          <w:szCs w:val="20"/>
          <w:shd w:val="clear" w:color="auto" w:fill="FFFFFF"/>
        </w:rPr>
        <w:t>.</w:t>
      </w:r>
    </w:p>
    <w:p w:rsidRPr="004B045F" w:rsidR="00DF6E13" w:rsidP="0087458B" w:rsidRDefault="00DF6E13" w14:paraId="026777DC" w14:textId="566DF36F">
      <w:pPr>
        <w:pBdr>
          <w:top w:val="nil"/>
          <w:left w:val="nil"/>
          <w:bottom w:val="nil"/>
          <w:right w:val="nil"/>
          <w:between w:val="nil"/>
        </w:pBdr>
        <w:spacing w:line="240" w:lineRule="auto"/>
        <w:ind w:firstLine="0"/>
        <w:rPr>
          <w:color w:val="000000"/>
          <w:szCs w:val="20"/>
          <w:shd w:val="clear" w:color="auto" w:fill="FFFFFF"/>
        </w:rPr>
      </w:pPr>
    </w:p>
    <w:p w:rsidRPr="004B045F" w:rsidR="00DF6E13" w:rsidP="0087458B" w:rsidRDefault="00DF6E13" w14:paraId="5320D23A" w14:textId="2E4EBFE7">
      <w:pPr>
        <w:pBdr>
          <w:top w:val="nil"/>
          <w:left w:val="nil"/>
          <w:bottom w:val="nil"/>
          <w:right w:val="nil"/>
          <w:between w:val="nil"/>
        </w:pBdr>
        <w:spacing w:line="240" w:lineRule="auto"/>
        <w:ind w:firstLine="0"/>
        <w:rPr>
          <w:color w:val="000000"/>
          <w:szCs w:val="20"/>
          <w:shd w:val="clear" w:color="auto" w:fill="FFFFFF"/>
        </w:rPr>
      </w:pPr>
      <w:commentRangeStart w:id="9"/>
      <w:r w:rsidRPr="004B045F">
        <w:rPr>
          <w:noProof/>
          <w:szCs w:val="20"/>
        </w:rPr>
        <w:drawing>
          <wp:inline distT="0" distB="0" distL="0" distR="0" wp14:anchorId="6EAA9E76" wp14:editId="2C72CD31">
            <wp:extent cx="2155904" cy="1647825"/>
            <wp:effectExtent l="0" t="0" r="0" b="0"/>
            <wp:docPr id="3407" name="Imagen 3407" descr="Blaise Pascal cartoon character. Vector Illustration. Kids History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ise Pascal cartoon character. Vector Illustration. Kids History Coll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242" cy="1652670"/>
                    </a:xfrm>
                    <a:prstGeom prst="rect">
                      <a:avLst/>
                    </a:prstGeom>
                    <a:noFill/>
                    <a:ln>
                      <a:noFill/>
                    </a:ln>
                  </pic:spPr>
                </pic:pic>
              </a:graphicData>
            </a:graphic>
          </wp:inline>
        </w:drawing>
      </w:r>
      <w:commentRangeEnd w:id="9"/>
      <w:r w:rsidRPr="004B045F">
        <w:rPr>
          <w:rStyle w:val="Refdecomentario"/>
          <w:sz w:val="20"/>
          <w:szCs w:val="20"/>
        </w:rPr>
        <w:commentReference w:id="9"/>
      </w:r>
    </w:p>
    <w:p w:rsidRPr="004B045F" w:rsidR="00DF6E13" w:rsidP="0087458B" w:rsidRDefault="00092DF8" w14:paraId="5625C3E2" w14:textId="31040603">
      <w:pPr>
        <w:pBdr>
          <w:top w:val="nil"/>
          <w:left w:val="nil"/>
          <w:bottom w:val="nil"/>
          <w:right w:val="nil"/>
          <w:between w:val="nil"/>
        </w:pBdr>
        <w:spacing w:line="240" w:lineRule="auto"/>
        <w:ind w:firstLine="0"/>
        <w:rPr>
          <w:color w:val="000000"/>
          <w:szCs w:val="20"/>
          <w:shd w:val="clear" w:color="auto" w:fill="FFFFFF"/>
        </w:rPr>
      </w:pPr>
      <w:r w:rsidRPr="004B045F">
        <w:rPr>
          <w:color w:val="000000"/>
          <w:szCs w:val="20"/>
          <w:shd w:val="clear" w:color="auto" w:fill="FFFFFF"/>
        </w:rPr>
        <w:t xml:space="preserve"> </w:t>
      </w:r>
    </w:p>
    <w:p w:rsidRPr="004B045F" w:rsidR="00FF7FAA" w:rsidP="0087458B" w:rsidRDefault="00092DF8" w14:paraId="7B8A8ECC" w14:textId="3824C717">
      <w:pPr>
        <w:pBdr>
          <w:top w:val="nil"/>
          <w:left w:val="nil"/>
          <w:bottom w:val="nil"/>
          <w:right w:val="nil"/>
          <w:between w:val="nil"/>
        </w:pBdr>
        <w:spacing w:line="240" w:lineRule="auto"/>
        <w:ind w:firstLine="0"/>
        <w:rPr>
          <w:color w:val="000000"/>
          <w:szCs w:val="20"/>
          <w:shd w:val="clear" w:color="auto" w:fill="FFFFFF"/>
        </w:rPr>
      </w:pPr>
      <w:r w:rsidRPr="004B045F">
        <w:rPr>
          <w:color w:val="000000"/>
          <w:szCs w:val="20"/>
          <w:shd w:val="clear" w:color="auto" w:fill="FFFFFF"/>
        </w:rPr>
        <w:t xml:space="preserve">Para estudiar el movimiento de las partículas, </w:t>
      </w:r>
      <w:r w:rsidRPr="004B045F" w:rsidR="005F1920">
        <w:rPr>
          <w:color w:val="000000"/>
          <w:szCs w:val="20"/>
          <w:shd w:val="clear" w:color="auto" w:fill="FFFFFF"/>
        </w:rPr>
        <w:t xml:space="preserve">la </w:t>
      </w:r>
      <w:r w:rsidRPr="004B045F">
        <w:rPr>
          <w:color w:val="000000"/>
          <w:szCs w:val="20"/>
          <w:shd w:val="clear" w:color="auto" w:fill="FFFFFF"/>
        </w:rPr>
        <w:t>mecánica se divide en:</w:t>
      </w:r>
    </w:p>
    <w:p w:rsidRPr="004B045F" w:rsidR="005F1920" w:rsidP="0087458B" w:rsidRDefault="005F1920" w14:paraId="61E631A4" w14:textId="570B43C8">
      <w:pPr>
        <w:pBdr>
          <w:top w:val="nil"/>
          <w:left w:val="nil"/>
          <w:bottom w:val="nil"/>
          <w:right w:val="nil"/>
          <w:between w:val="nil"/>
        </w:pBdr>
        <w:spacing w:line="240" w:lineRule="auto"/>
        <w:ind w:firstLine="0"/>
        <w:rPr>
          <w:color w:val="000000"/>
          <w:szCs w:val="20"/>
          <w:shd w:val="clear" w:color="auto" w:fill="FFFFFF"/>
        </w:rPr>
      </w:pPr>
    </w:p>
    <w:p w:rsidRPr="004B045F" w:rsidR="00892CD4" w:rsidP="002130E2" w:rsidRDefault="005F1920" w14:paraId="196DBCD6" w14:textId="57E96F96">
      <w:pPr>
        <w:pBdr>
          <w:top w:val="nil"/>
          <w:left w:val="nil"/>
          <w:bottom w:val="nil"/>
          <w:right w:val="nil"/>
          <w:between w:val="nil"/>
        </w:pBdr>
        <w:spacing w:line="240" w:lineRule="auto"/>
        <w:ind w:firstLine="0"/>
        <w:jc w:val="center"/>
        <w:rPr>
          <w:color w:val="000000"/>
          <w:szCs w:val="20"/>
          <w:shd w:val="clear" w:color="auto" w:fill="FFFFFF"/>
        </w:rPr>
      </w:pPr>
      <w:r w:rsidRPr="004B045F">
        <w:rPr>
          <w:bCs/>
          <w:noProof/>
          <w:szCs w:val="20"/>
          <w:highlight w:val="yellow"/>
        </w:rPr>
        <mc:AlternateContent>
          <mc:Choice Requires="wps">
            <w:drawing>
              <wp:inline distT="0" distB="0" distL="0" distR="0" wp14:anchorId="0AC5ABA3" wp14:editId="5C5636B3">
                <wp:extent cx="3743325" cy="369332"/>
                <wp:effectExtent l="0" t="0" r="28575" b="26670"/>
                <wp:docPr id="3408" name="CuadroTexto 12"/>
                <wp:cNvGraphicFramePr/>
                <a:graphic xmlns:a="http://schemas.openxmlformats.org/drawingml/2006/main">
                  <a:graphicData uri="http://schemas.microsoft.com/office/word/2010/wordprocessingShape">
                    <wps:wsp>
                      <wps:cNvSpPr txBox="1"/>
                      <wps:spPr>
                        <a:xfrm>
                          <a:off x="0" y="0"/>
                          <a:ext cx="3743325" cy="369332"/>
                        </a:xfrm>
                        <a:prstGeom prst="rect">
                          <a:avLst/>
                        </a:prstGeom>
                        <a:solidFill>
                          <a:schemeClr val="accent2"/>
                        </a:solidFill>
                        <a:ln>
                          <a:solidFill>
                            <a:schemeClr val="tx1"/>
                          </a:solidFill>
                        </a:ln>
                      </wps:spPr>
                      <wps:txbx>
                        <w:txbxContent>
                          <w:p w:rsidRPr="00163C4C" w:rsidR="00802C69" w:rsidP="005F1920" w:rsidRDefault="00802C69" w14:paraId="75F6A19B" w14:textId="5371039D">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MecanicaNewtoniana</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191C835A">
              <v:shape id="_x0000_s1030" style="width:294.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" w14:anchorId="0AC5ABA3">
                <v:textbox style="mso-fit-shape-to-text:t">
                  <w:txbxContent>
                    <w:p w:rsidRPr="00163C4C" w:rsidR="00802C69" w:rsidP="005F1920" w:rsidRDefault="00802C69" w14:paraId="70391246" w14:textId="5371039D">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MecanicaNewtoniana</w:t>
                      </w:r>
                    </w:p>
                  </w:txbxContent>
                </v:textbox>
                <w10:anchorlock/>
              </v:shape>
            </w:pict>
          </mc:Fallback>
        </mc:AlternateContent>
      </w:r>
      <w:r w:rsidRPr="004B045F" w:rsidR="00957DB5">
        <w:rPr>
          <w:noProof/>
          <w:szCs w:val="20"/>
        </w:rPr>
        <mc:AlternateContent>
          <mc:Choice Requires="wps">
            <w:drawing>
              <wp:anchor distT="0" distB="0" distL="114300" distR="114300" simplePos="0" relativeHeight="251990016" behindDoc="0" locked="0" layoutInCell="1" allowOverlap="1" wp14:anchorId="6AD4BF4F" wp14:editId="76DD8645">
                <wp:simplePos x="0" y="0"/>
                <wp:positionH relativeFrom="column">
                  <wp:posOffset>3428365</wp:posOffset>
                </wp:positionH>
                <wp:positionV relativeFrom="paragraph">
                  <wp:posOffset>8964</wp:posOffset>
                </wp:positionV>
                <wp:extent cx="303530" cy="69215"/>
                <wp:effectExtent l="0" t="0" r="20320" b="26035"/>
                <wp:wrapNone/>
                <wp:docPr id="30" name="Conector curvado 30"/>
                <wp:cNvGraphicFramePr/>
                <a:graphic xmlns:a="http://schemas.openxmlformats.org/drawingml/2006/main">
                  <a:graphicData uri="http://schemas.microsoft.com/office/word/2010/wordprocessingShape">
                    <wps:wsp>
                      <wps:cNvCnPr/>
                      <wps:spPr>
                        <a:xfrm>
                          <a:off x="0" y="0"/>
                          <a:ext cx="303530" cy="69215"/>
                        </a:xfrm>
                        <a:prstGeom prst="curvedConnector3">
                          <a:avLst>
                            <a:gd name="adj1" fmla="val 49893"/>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669E9F49">
              <v:shape id="Conector curvado 30" style="position:absolute;margin-left:269.95pt;margin-top:.7pt;width:23.9pt;height:5.45pt;z-index:251990016;visibility:visible;mso-wrap-style:square;mso-wrap-distance-left:9pt;mso-wrap-distance-top:0;mso-wrap-distance-right:9pt;mso-wrap-distance-bottom:0;mso-position-horizontal:absolute;mso-position-horizontal-relative:text;mso-position-vertical:absolute;mso-position-vertical-relative:text" o:spid="_x0000_s1026" strokecolor="#f68c36 [3049]" type="#_x0000_t38" adj="1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" w14:anchorId="77DFC00A"/>
            </w:pict>
          </mc:Fallback>
        </mc:AlternateContent>
      </w:r>
    </w:p>
    <w:p w:rsidRPr="004B045F" w:rsidR="00892CD4" w:rsidP="00892CD4" w:rsidRDefault="00892CD4" w14:paraId="21F21C76" w14:textId="77777777">
      <w:pPr>
        <w:pBdr>
          <w:top w:val="nil"/>
          <w:left w:val="nil"/>
          <w:bottom w:val="nil"/>
          <w:right w:val="nil"/>
          <w:between w:val="nil"/>
        </w:pBdr>
        <w:spacing w:line="240" w:lineRule="auto"/>
        <w:rPr>
          <w:szCs w:val="20"/>
        </w:rPr>
      </w:pPr>
    </w:p>
    <w:p w:rsidRPr="004B045F" w:rsidR="006D54EA" w:rsidP="0087458B" w:rsidRDefault="00F17BE0" w14:paraId="0C5572E9" w14:textId="39E6E83F">
      <w:pPr>
        <w:pBdr>
          <w:top w:val="nil"/>
          <w:left w:val="nil"/>
          <w:bottom w:val="nil"/>
          <w:right w:val="nil"/>
          <w:between w:val="nil"/>
        </w:pBdr>
        <w:spacing w:line="240" w:lineRule="auto"/>
        <w:ind w:firstLine="0"/>
        <w:rPr>
          <w:szCs w:val="20"/>
        </w:rPr>
      </w:pPr>
      <w:r w:rsidRPr="004B045F">
        <w:rPr>
          <w:szCs w:val="20"/>
        </w:rPr>
        <w:t>L</w:t>
      </w:r>
      <w:r w:rsidRPr="004B045F" w:rsidR="006D54EA">
        <w:rPr>
          <w:szCs w:val="20"/>
        </w:rPr>
        <w:t>a cinemática</w:t>
      </w:r>
      <w:r w:rsidRPr="004B045F">
        <w:rPr>
          <w:szCs w:val="20"/>
        </w:rPr>
        <w:t>, concretamente,</w:t>
      </w:r>
      <w:r w:rsidRPr="004B045F" w:rsidR="006D54EA">
        <w:rPr>
          <w:szCs w:val="20"/>
        </w:rPr>
        <w:t xml:space="preserve"> estudia </w:t>
      </w:r>
      <w:r w:rsidRPr="004B045F" w:rsidR="00BF2A3B">
        <w:rPr>
          <w:szCs w:val="20"/>
        </w:rPr>
        <w:t>los siguientes tipos</w:t>
      </w:r>
      <w:r w:rsidRPr="004B045F" w:rsidR="006D54EA">
        <w:rPr>
          <w:szCs w:val="20"/>
        </w:rPr>
        <w:t xml:space="preserve"> de movimiento:</w:t>
      </w:r>
    </w:p>
    <w:p w:rsidRPr="004B045F" w:rsidR="00F17BE0" w:rsidP="0087458B" w:rsidRDefault="00F17BE0" w14:paraId="6A688D8E" w14:textId="480B642A">
      <w:pPr>
        <w:pBdr>
          <w:top w:val="nil"/>
          <w:left w:val="nil"/>
          <w:bottom w:val="nil"/>
          <w:right w:val="nil"/>
          <w:between w:val="nil"/>
        </w:pBdr>
        <w:spacing w:line="240" w:lineRule="auto"/>
        <w:ind w:firstLine="0"/>
        <w:rPr>
          <w:szCs w:val="20"/>
        </w:rPr>
      </w:pPr>
    </w:p>
    <w:p w:rsidRPr="004B045F" w:rsidR="004D4181" w:rsidP="0087458B" w:rsidRDefault="004208F7" w14:paraId="6D6580E7" w14:textId="69354A6A">
      <w:pPr>
        <w:pBdr>
          <w:top w:val="nil"/>
          <w:left w:val="nil"/>
          <w:bottom w:val="nil"/>
          <w:right w:val="nil"/>
          <w:between w:val="nil"/>
        </w:pBdr>
        <w:spacing w:line="240" w:lineRule="auto"/>
        <w:ind w:firstLine="0"/>
        <w:rPr>
          <w:szCs w:val="20"/>
        </w:rPr>
      </w:pPr>
      <w:commentRangeStart w:id="10"/>
      <w:r w:rsidRPr="004B045F">
        <w:rPr>
          <w:noProof/>
          <w:szCs w:val="20"/>
        </w:rPr>
        <w:drawing>
          <wp:inline distT="0" distB="0" distL="0" distR="0" wp14:anchorId="48F39C49" wp14:editId="7C6352C0">
            <wp:extent cx="5953125" cy="3609975"/>
            <wp:effectExtent l="63500" t="38100" r="15875" b="73025"/>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commentRangeEnd w:id="10"/>
      <w:r w:rsidRPr="004B045F" w:rsidR="00F17BE0">
        <w:rPr>
          <w:rStyle w:val="Refdecomentario"/>
          <w:sz w:val="20"/>
          <w:szCs w:val="20"/>
        </w:rPr>
        <w:commentReference w:id="10"/>
      </w:r>
    </w:p>
    <w:p w:rsidRPr="004B045F" w:rsidR="004D4181" w:rsidP="0087458B" w:rsidRDefault="004D4181" w14:paraId="6A0F107B" w14:textId="42FF307C">
      <w:pPr>
        <w:pBdr>
          <w:top w:val="nil"/>
          <w:left w:val="nil"/>
          <w:bottom w:val="nil"/>
          <w:right w:val="nil"/>
          <w:between w:val="nil"/>
        </w:pBdr>
        <w:spacing w:line="240" w:lineRule="auto"/>
        <w:ind w:firstLine="0"/>
        <w:rPr>
          <w:szCs w:val="20"/>
        </w:rPr>
      </w:pPr>
    </w:p>
    <w:p w:rsidRPr="004B045F" w:rsidR="00407D13" w:rsidP="00892CD4" w:rsidRDefault="00407D13" w14:paraId="5C78BC38" w14:textId="77777777">
      <w:pPr>
        <w:pBdr>
          <w:top w:val="nil"/>
          <w:left w:val="nil"/>
          <w:bottom w:val="nil"/>
          <w:right w:val="nil"/>
          <w:between w:val="nil"/>
        </w:pBdr>
        <w:spacing w:line="240" w:lineRule="auto"/>
        <w:rPr>
          <w:szCs w:val="20"/>
        </w:rPr>
      </w:pPr>
    </w:p>
    <w:p w:rsidRPr="005E29F9" w:rsidR="00407D13" w:rsidP="00BD6DDF" w:rsidRDefault="00E31146" w14:paraId="1ED9A4DC" w14:textId="580CCB7E">
      <w:pPr>
        <w:pStyle w:val="Prrafodelista"/>
        <w:numPr>
          <w:ilvl w:val="2"/>
          <w:numId w:val="13"/>
        </w:numPr>
        <w:pBdr>
          <w:top w:val="nil"/>
          <w:left w:val="nil"/>
          <w:bottom w:val="nil"/>
          <w:right w:val="nil"/>
          <w:between w:val="nil"/>
        </w:pBdr>
        <w:spacing w:line="240" w:lineRule="auto"/>
        <w:jc w:val="left"/>
        <w:rPr>
          <w:b/>
          <w:i/>
          <w:iCs/>
          <w:szCs w:val="20"/>
        </w:rPr>
      </w:pPr>
      <w:r w:rsidRPr="005E29F9">
        <w:rPr>
          <w:b/>
          <w:i/>
          <w:iCs/>
          <w:szCs w:val="20"/>
        </w:rPr>
        <w:t>Primera Ley de Newton</w:t>
      </w:r>
      <w:r w:rsidRPr="005E29F9" w:rsidR="008033AE">
        <w:rPr>
          <w:b/>
          <w:i/>
          <w:iCs/>
          <w:szCs w:val="20"/>
        </w:rPr>
        <w:t>.</w:t>
      </w:r>
      <w:r w:rsidRPr="005E29F9">
        <w:rPr>
          <w:b/>
          <w:i/>
          <w:iCs/>
          <w:szCs w:val="20"/>
        </w:rPr>
        <w:t xml:space="preserve"> </w:t>
      </w:r>
    </w:p>
    <w:p w:rsidRPr="004B045F" w:rsidR="0087458B" w:rsidP="0087458B" w:rsidRDefault="0087458B" w14:paraId="022C184A" w14:textId="77777777">
      <w:pPr>
        <w:ind w:firstLine="0"/>
        <w:rPr>
          <w:b/>
          <w:szCs w:val="20"/>
        </w:rPr>
      </w:pPr>
    </w:p>
    <w:p w:rsidRPr="004B045F" w:rsidR="00BD6DDF" w:rsidP="0087458B" w:rsidRDefault="00A81D24" w14:paraId="47E1A921" w14:textId="6B0EEED4">
      <w:pPr>
        <w:ind w:firstLine="0"/>
        <w:rPr>
          <w:szCs w:val="20"/>
        </w:rPr>
      </w:pPr>
      <w:r w:rsidRPr="004B045F">
        <w:rPr>
          <w:szCs w:val="20"/>
        </w:rPr>
        <w:t xml:space="preserve">La </w:t>
      </w:r>
      <w:r w:rsidR="00183093">
        <w:rPr>
          <w:szCs w:val="20"/>
        </w:rPr>
        <w:t>P</w:t>
      </w:r>
      <w:r w:rsidRPr="004B045F" w:rsidR="00183093">
        <w:rPr>
          <w:szCs w:val="20"/>
        </w:rPr>
        <w:t xml:space="preserve">rimera </w:t>
      </w:r>
      <w:r w:rsidR="00183093">
        <w:rPr>
          <w:szCs w:val="20"/>
        </w:rPr>
        <w:t>L</w:t>
      </w:r>
      <w:r w:rsidRPr="004B045F">
        <w:rPr>
          <w:szCs w:val="20"/>
        </w:rPr>
        <w:t>ey de Newton</w:t>
      </w:r>
      <w:r w:rsidRPr="004B045F" w:rsidR="00BD6DDF">
        <w:rPr>
          <w:szCs w:val="20"/>
        </w:rPr>
        <w:t>,</w:t>
      </w:r>
      <w:r w:rsidRPr="004B045F">
        <w:rPr>
          <w:szCs w:val="20"/>
        </w:rPr>
        <w:t xml:space="preserve"> también conocida como </w:t>
      </w:r>
      <w:r w:rsidRPr="004B045F">
        <w:rPr>
          <w:b/>
          <w:bCs/>
          <w:szCs w:val="20"/>
        </w:rPr>
        <w:t>ley de la inercia</w:t>
      </w:r>
      <w:r w:rsidRPr="004B045F">
        <w:rPr>
          <w:szCs w:val="20"/>
        </w:rPr>
        <w:t xml:space="preserve">, plantea que un cuerpo o </w:t>
      </w:r>
      <w:r w:rsidRPr="004B045F" w:rsidR="0088465A">
        <w:rPr>
          <w:szCs w:val="20"/>
        </w:rPr>
        <w:t>partícula</w:t>
      </w:r>
      <w:r w:rsidRPr="004B045F">
        <w:rPr>
          <w:szCs w:val="20"/>
        </w:rPr>
        <w:t xml:space="preserve"> tiende a permanecer en reposo o en movimiento rectilíneo a menos que una fuerza externa cambie su estado. </w:t>
      </w:r>
    </w:p>
    <w:p w:rsidRPr="004B045F" w:rsidR="00BD6DDF" w:rsidP="0087458B" w:rsidRDefault="00BD6DDF" w14:paraId="33D23C8B" w14:textId="6028AA8E">
      <w:pPr>
        <w:ind w:firstLine="0"/>
        <w:rPr>
          <w:szCs w:val="20"/>
        </w:rPr>
      </w:pPr>
    </w:p>
    <w:p w:rsidRPr="004B045F" w:rsidR="00BD6DDF" w:rsidP="0087458B" w:rsidRDefault="00BD6DDF" w14:paraId="1323E23B" w14:textId="0DCDE551">
      <w:pPr>
        <w:ind w:firstLine="0"/>
        <w:rPr>
          <w:szCs w:val="20"/>
        </w:rPr>
      </w:pPr>
      <w:commentRangeStart w:id="11"/>
      <w:r w:rsidRPr="004B045F">
        <w:rPr>
          <w:noProof/>
          <w:szCs w:val="20"/>
        </w:rPr>
        <w:drawing>
          <wp:inline distT="0" distB="0" distL="0" distR="0" wp14:anchorId="7D976735" wp14:editId="2AE78719">
            <wp:extent cx="2259718" cy="1304925"/>
            <wp:effectExtent l="0" t="0" r="7620" b="0"/>
            <wp:docPr id="3410" name="Imagen 3410" descr="Isolated vector illustration of a car stoping. Example of inert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olated vector illustration of a car stoping. Example of inerti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4837" cy="1307881"/>
                    </a:xfrm>
                    <a:prstGeom prst="rect">
                      <a:avLst/>
                    </a:prstGeom>
                    <a:noFill/>
                    <a:ln>
                      <a:noFill/>
                    </a:ln>
                  </pic:spPr>
                </pic:pic>
              </a:graphicData>
            </a:graphic>
          </wp:inline>
        </w:drawing>
      </w:r>
      <w:commentRangeEnd w:id="11"/>
      <w:r w:rsidRPr="004B045F">
        <w:rPr>
          <w:rStyle w:val="Refdecomentario"/>
          <w:sz w:val="20"/>
          <w:szCs w:val="20"/>
        </w:rPr>
        <w:commentReference w:id="11"/>
      </w:r>
    </w:p>
    <w:p w:rsidRPr="004B045F" w:rsidR="00BD6DDF" w:rsidP="0087458B" w:rsidRDefault="00BD6DDF" w14:paraId="2158DD7A" w14:textId="77777777">
      <w:pPr>
        <w:ind w:firstLine="0"/>
        <w:rPr>
          <w:szCs w:val="20"/>
        </w:rPr>
      </w:pPr>
    </w:p>
    <w:p w:rsidRPr="004B045F" w:rsidR="00BD6DDF" w:rsidP="0087458B" w:rsidRDefault="0088465A" w14:paraId="3D7672CB" w14:textId="77777777">
      <w:pPr>
        <w:ind w:firstLine="0"/>
        <w:rPr>
          <w:bCs/>
          <w:szCs w:val="20"/>
        </w:rPr>
      </w:pPr>
      <w:commentRangeStart w:id="12"/>
      <w:r w:rsidRPr="004B045F">
        <w:rPr>
          <w:szCs w:val="20"/>
        </w:rPr>
        <w:t>P</w:t>
      </w:r>
      <w:r w:rsidRPr="004B045F" w:rsidR="00A81D24">
        <w:rPr>
          <w:bCs/>
          <w:szCs w:val="20"/>
        </w:rPr>
        <w:t>or lo tanto, la</w:t>
      </w:r>
      <w:r w:rsidRPr="004B045F" w:rsidR="00A81D24">
        <w:rPr>
          <w:szCs w:val="20"/>
          <w:shd w:val="clear" w:color="auto" w:fill="FFFFFF"/>
        </w:rPr>
        <w:t> ley </w:t>
      </w:r>
      <w:r w:rsidRPr="004B045F" w:rsidR="00A81D24">
        <w:rPr>
          <w:bCs/>
          <w:szCs w:val="20"/>
        </w:rPr>
        <w:t>postula</w:t>
      </w:r>
      <w:r w:rsidRPr="004B045F" w:rsidR="00A81D24">
        <w:rPr>
          <w:szCs w:val="20"/>
          <w:shd w:val="clear" w:color="auto" w:fill="FFFFFF"/>
        </w:rPr>
        <w:t> que un </w:t>
      </w:r>
      <w:r w:rsidRPr="004B045F" w:rsidR="00A81D24">
        <w:rPr>
          <w:bCs/>
          <w:szCs w:val="20"/>
        </w:rPr>
        <w:t>objeto</w:t>
      </w:r>
      <w:r w:rsidRPr="004B045F" w:rsidR="00A81D24">
        <w:rPr>
          <w:szCs w:val="20"/>
          <w:shd w:val="clear" w:color="auto" w:fill="FFFFFF"/>
        </w:rPr>
        <w:t> no puede cambiar su </w:t>
      </w:r>
      <w:r w:rsidRPr="004B045F" w:rsidR="00A81D24">
        <w:rPr>
          <w:bCs/>
          <w:szCs w:val="20"/>
        </w:rPr>
        <w:t>posición original,</w:t>
      </w:r>
      <w:r w:rsidRPr="004B045F" w:rsidR="00A81D24">
        <w:rPr>
          <w:szCs w:val="20"/>
          <w:shd w:val="clear" w:color="auto" w:fill="FFFFFF"/>
        </w:rPr>
        <w:t> ya sea en reposo o en movimiento </w:t>
      </w:r>
      <w:r w:rsidRPr="004B045F" w:rsidR="00A81D24">
        <w:rPr>
          <w:bCs/>
          <w:szCs w:val="20"/>
        </w:rPr>
        <w:t>uniforme en línea recta,</w:t>
      </w:r>
      <w:r w:rsidRPr="004B045F" w:rsidR="00A81D24">
        <w:rPr>
          <w:szCs w:val="20"/>
          <w:shd w:val="clear" w:color="auto" w:fill="FFFFFF"/>
        </w:rPr>
        <w:t> a menos que se aplique una fuerza o una serie de fuerzas </w:t>
      </w:r>
      <w:r w:rsidRPr="004B045F" w:rsidR="00A81D24">
        <w:rPr>
          <w:bCs/>
          <w:szCs w:val="20"/>
        </w:rPr>
        <w:t xml:space="preserve">con una </w:t>
      </w:r>
      <w:r w:rsidRPr="004B045F" w:rsidR="00A81D24">
        <w:rPr>
          <w:szCs w:val="20"/>
          <w:shd w:val="clear" w:color="auto" w:fill="FFFFFF"/>
        </w:rPr>
        <w:t>resultante </w:t>
      </w:r>
      <w:r w:rsidRPr="004B045F" w:rsidR="00A81D24">
        <w:rPr>
          <w:bCs/>
          <w:szCs w:val="20"/>
        </w:rPr>
        <w:t>distinta de cero.</w:t>
      </w:r>
      <w:commentRangeEnd w:id="12"/>
      <w:r w:rsidRPr="004B045F" w:rsidR="00723DA8">
        <w:rPr>
          <w:rStyle w:val="Refdecomentario"/>
          <w:sz w:val="20"/>
          <w:szCs w:val="20"/>
        </w:rPr>
        <w:commentReference w:id="12"/>
      </w:r>
    </w:p>
    <w:p w:rsidRPr="004B045F" w:rsidR="00BD6DDF" w:rsidP="0087458B" w:rsidRDefault="00BD6DDF" w14:paraId="26D00FD9" w14:textId="77777777">
      <w:pPr>
        <w:ind w:firstLine="0"/>
        <w:rPr>
          <w:bCs/>
          <w:szCs w:val="20"/>
        </w:rPr>
      </w:pPr>
    </w:p>
    <w:p w:rsidRPr="004B045F" w:rsidR="00384BE8" w:rsidP="00384BE8" w:rsidRDefault="00384BE8" w14:paraId="7958249A" w14:textId="4561CC89">
      <w:pPr>
        <w:ind w:firstLine="0"/>
        <w:rPr>
          <w:bCs/>
          <w:szCs w:val="20"/>
        </w:rPr>
      </w:pPr>
      <w:r w:rsidRPr="004B045F">
        <w:rPr>
          <w:bCs/>
          <w:szCs w:val="20"/>
        </w:rPr>
        <w:t xml:space="preserve">En lo relacionado con la </w:t>
      </w:r>
      <w:r w:rsidR="00183093">
        <w:rPr>
          <w:bCs/>
          <w:szCs w:val="20"/>
        </w:rPr>
        <w:t>P</w:t>
      </w:r>
      <w:r w:rsidRPr="004B045F" w:rsidR="00183093">
        <w:rPr>
          <w:bCs/>
          <w:szCs w:val="20"/>
        </w:rPr>
        <w:t xml:space="preserve">rimera </w:t>
      </w:r>
      <w:r w:rsidR="00183093">
        <w:rPr>
          <w:bCs/>
          <w:szCs w:val="20"/>
        </w:rPr>
        <w:t>L</w:t>
      </w:r>
      <w:r w:rsidRPr="004B045F">
        <w:rPr>
          <w:bCs/>
          <w:szCs w:val="20"/>
        </w:rPr>
        <w:t>ey de Newton, tenga en cuenta los siguientes aspectos clave:</w:t>
      </w:r>
    </w:p>
    <w:p w:rsidRPr="004B045F" w:rsidR="006138CA" w:rsidP="00384BE8" w:rsidRDefault="006138CA" w14:paraId="6DEE4D03" w14:textId="6A0D5A9B">
      <w:pPr>
        <w:ind w:firstLine="0"/>
        <w:rPr>
          <w:bCs/>
          <w:szCs w:val="20"/>
        </w:rPr>
      </w:pPr>
    </w:p>
    <w:p w:rsidRPr="004B045F" w:rsidR="006138CA" w:rsidP="006138CA" w:rsidRDefault="006138CA" w14:paraId="1D59E984" w14:textId="0EC86B1B">
      <w:pPr>
        <w:ind w:firstLine="0"/>
        <w:jc w:val="center"/>
        <w:rPr>
          <w:bCs/>
          <w:szCs w:val="20"/>
        </w:rPr>
      </w:pPr>
      <w:r w:rsidRPr="004B045F">
        <w:rPr>
          <w:bCs/>
          <w:noProof/>
          <w:szCs w:val="20"/>
          <w:highlight w:val="yellow"/>
        </w:rPr>
        <mc:AlternateContent>
          <mc:Choice Requires="wps">
            <w:drawing>
              <wp:inline distT="0" distB="0" distL="0" distR="0" wp14:anchorId="39C1AA0C" wp14:editId="314317D9">
                <wp:extent cx="4238625" cy="369332"/>
                <wp:effectExtent l="0" t="0" r="28575" b="26670"/>
                <wp:docPr id="3411" name="CuadroTexto 12"/>
                <wp:cNvGraphicFramePr/>
                <a:graphic xmlns:a="http://schemas.openxmlformats.org/drawingml/2006/main">
                  <a:graphicData uri="http://schemas.microsoft.com/office/word/2010/wordprocessingShape">
                    <wps:wsp>
                      <wps:cNvSpPr txBox="1"/>
                      <wps:spPr>
                        <a:xfrm>
                          <a:off x="0" y="0"/>
                          <a:ext cx="4238625" cy="369332"/>
                        </a:xfrm>
                        <a:prstGeom prst="rect">
                          <a:avLst/>
                        </a:prstGeom>
                        <a:solidFill>
                          <a:schemeClr val="accent2"/>
                        </a:solidFill>
                        <a:ln>
                          <a:solidFill>
                            <a:schemeClr val="tx1"/>
                          </a:solidFill>
                        </a:ln>
                      </wps:spPr>
                      <wps:txbx>
                        <w:txbxContent>
                          <w:p w:rsidRPr="00163C4C" w:rsidR="00802C69" w:rsidP="006138CA" w:rsidRDefault="00802C69" w14:paraId="1D603470" w14:textId="783F8C4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1-1-1</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PrimeraLeyDeNewton</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319CCF4F">
              <v:shape id="_x0000_s1031" style="width:333.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" w14:anchorId="39C1AA0C">
                <v:textbox style="mso-fit-shape-to-text:t">
                  <w:txbxContent>
                    <w:p w:rsidRPr="00163C4C" w:rsidR="00802C69" w:rsidP="006138CA" w:rsidRDefault="00802C69" w14:paraId="2C681ABA" w14:textId="783F8C4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1-1-1</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PrimeraLeyDeNewton</w:t>
                      </w:r>
                    </w:p>
                  </w:txbxContent>
                </v:textbox>
                <w10:anchorlock/>
              </v:shape>
            </w:pict>
          </mc:Fallback>
        </mc:AlternateContent>
      </w:r>
    </w:p>
    <w:p w:rsidRPr="004B045F" w:rsidR="00384BE8" w:rsidP="00384BE8" w:rsidRDefault="00384BE8" w14:paraId="0372F3A6" w14:textId="37F31E10">
      <w:pPr>
        <w:ind w:firstLine="0"/>
        <w:rPr>
          <w:bCs/>
          <w:szCs w:val="20"/>
        </w:rPr>
      </w:pPr>
    </w:p>
    <w:p w:rsidRPr="004B045F" w:rsidR="00700BA4" w:rsidP="0087458B" w:rsidRDefault="00065ACC" w14:paraId="33AD3252" w14:textId="1090DAAE">
      <w:pPr>
        <w:ind w:firstLine="0"/>
        <w:rPr>
          <w:szCs w:val="20"/>
        </w:rPr>
      </w:pPr>
      <w:commentRangeStart w:id="13"/>
      <w:r w:rsidRPr="004B045F">
        <w:rPr>
          <w:szCs w:val="20"/>
        </w:rPr>
        <w:t>En los fenómenos de la accidentalidad vial</w:t>
      </w:r>
      <w:r w:rsidR="00183093">
        <w:rPr>
          <w:szCs w:val="20"/>
        </w:rPr>
        <w:t>,</w:t>
      </w:r>
      <w:r w:rsidRPr="004B045F">
        <w:rPr>
          <w:szCs w:val="20"/>
        </w:rPr>
        <w:t xml:space="preserve"> se puede apreciar esta ley de varias maneras</w:t>
      </w:r>
      <w:r w:rsidRPr="004B045F" w:rsidR="00700BA4">
        <w:rPr>
          <w:szCs w:val="20"/>
        </w:rPr>
        <w:t>. P</w:t>
      </w:r>
      <w:r w:rsidRPr="004B045F">
        <w:rPr>
          <w:szCs w:val="20"/>
        </w:rPr>
        <w:t xml:space="preserve">or ejemplo, </w:t>
      </w:r>
      <w:r w:rsidRPr="004B045F" w:rsidR="00E07D27">
        <w:rPr>
          <w:szCs w:val="20"/>
        </w:rPr>
        <w:t xml:space="preserve">cuando unas personas viajan en un bus y este frena repentinamente, los ocupantes tienden a seguir el movimiento, perdiendo estabilidad sobre la posición en la que se encuentren, como si sus cuerpos quisieran salir </w:t>
      </w:r>
      <w:r w:rsidRPr="004B045F" w:rsidR="00AD4A98">
        <w:rPr>
          <w:szCs w:val="20"/>
        </w:rPr>
        <w:t>volando por la parte delantera del bus</w:t>
      </w:r>
      <w:r w:rsidRPr="004B045F" w:rsidR="00700BA4">
        <w:rPr>
          <w:szCs w:val="20"/>
        </w:rPr>
        <w:t>.</w:t>
      </w:r>
      <w:commentRangeEnd w:id="13"/>
      <w:r w:rsidRPr="004B045F" w:rsidR="00700BA4">
        <w:rPr>
          <w:rStyle w:val="Refdecomentario"/>
          <w:sz w:val="20"/>
          <w:szCs w:val="20"/>
        </w:rPr>
        <w:commentReference w:id="13"/>
      </w:r>
    </w:p>
    <w:p w:rsidRPr="004B045F" w:rsidR="002627E9" w:rsidP="00700BA4" w:rsidRDefault="002627E9" w14:paraId="0EAF3A97" w14:textId="197E4677">
      <w:pPr>
        <w:ind w:firstLine="0"/>
        <w:rPr>
          <w:szCs w:val="20"/>
        </w:rPr>
      </w:pPr>
    </w:p>
    <w:p w:rsidRPr="005E29F9" w:rsidR="002627E9" w:rsidP="00BD6DDF" w:rsidRDefault="00957DB5" w14:paraId="687BEC93" w14:textId="6B5565D6">
      <w:pPr>
        <w:pStyle w:val="Prrafodelista"/>
        <w:numPr>
          <w:ilvl w:val="2"/>
          <w:numId w:val="13"/>
        </w:numPr>
        <w:rPr>
          <w:b/>
          <w:i/>
          <w:iCs/>
          <w:szCs w:val="20"/>
        </w:rPr>
      </w:pPr>
      <w:r w:rsidRPr="005E29F9">
        <w:rPr>
          <w:b/>
          <w:i/>
          <w:iCs/>
          <w:szCs w:val="20"/>
        </w:rPr>
        <w:t>Segunda</w:t>
      </w:r>
      <w:r w:rsidRPr="005E29F9" w:rsidR="009B573D">
        <w:rPr>
          <w:b/>
          <w:i/>
          <w:iCs/>
          <w:szCs w:val="20"/>
        </w:rPr>
        <w:t xml:space="preserve"> Ley de Newton</w:t>
      </w:r>
      <w:r w:rsidRPr="005E29F9" w:rsidR="008033AE">
        <w:rPr>
          <w:b/>
          <w:i/>
          <w:iCs/>
          <w:szCs w:val="20"/>
        </w:rPr>
        <w:t>.</w:t>
      </w:r>
    </w:p>
    <w:p w:rsidRPr="004B045F" w:rsidR="00ED5258" w:rsidP="009F49FC" w:rsidRDefault="00ED5258" w14:paraId="5829FF74" w14:textId="77777777">
      <w:pPr>
        <w:rPr>
          <w:color w:val="212529"/>
          <w:szCs w:val="20"/>
          <w:shd w:val="clear" w:color="auto" w:fill="FFFFFF"/>
        </w:rPr>
      </w:pPr>
    </w:p>
    <w:p w:rsidRPr="004B045F" w:rsidR="00C73902" w:rsidP="0087458B" w:rsidRDefault="00ED5258" w14:paraId="21EAD132" w14:textId="4ECA1BEB">
      <w:pPr>
        <w:ind w:firstLine="0"/>
        <w:rPr>
          <w:szCs w:val="20"/>
          <w:shd w:val="clear" w:color="auto" w:fill="FFFFFF"/>
        </w:rPr>
      </w:pPr>
      <w:r w:rsidRPr="004B045F">
        <w:rPr>
          <w:szCs w:val="20"/>
          <w:shd w:val="clear" w:color="auto" w:fill="FFFFFF"/>
        </w:rPr>
        <w:t xml:space="preserve">La </w:t>
      </w:r>
      <w:r w:rsidR="00183093">
        <w:rPr>
          <w:szCs w:val="20"/>
          <w:shd w:val="clear" w:color="auto" w:fill="FFFFFF"/>
        </w:rPr>
        <w:t>S</w:t>
      </w:r>
      <w:r w:rsidRPr="004B045F" w:rsidR="00183093">
        <w:rPr>
          <w:szCs w:val="20"/>
          <w:shd w:val="clear" w:color="auto" w:fill="FFFFFF"/>
        </w:rPr>
        <w:t xml:space="preserve">egunda </w:t>
      </w:r>
      <w:r w:rsidR="00183093">
        <w:rPr>
          <w:szCs w:val="20"/>
          <w:shd w:val="clear" w:color="auto" w:fill="FFFFFF"/>
        </w:rPr>
        <w:t>L</w:t>
      </w:r>
      <w:r w:rsidRPr="004B045F" w:rsidR="00183093">
        <w:rPr>
          <w:szCs w:val="20"/>
          <w:shd w:val="clear" w:color="auto" w:fill="FFFFFF"/>
        </w:rPr>
        <w:t xml:space="preserve">ey </w:t>
      </w:r>
      <w:r w:rsidRPr="004B045F">
        <w:rPr>
          <w:szCs w:val="20"/>
          <w:shd w:val="clear" w:color="auto" w:fill="FFFFFF"/>
        </w:rPr>
        <w:t>de Newton establece que la aceleración de un cuerpo se relaciona directamente con la fuerza aplicada y la masa del cuerpo. Esta ley se expresa matemáticamente de la siguiente manera: F=</w:t>
      </w:r>
      <w:r w:rsidRPr="004B045F" w:rsidR="00C73902">
        <w:rPr>
          <w:szCs w:val="20"/>
          <w:shd w:val="clear" w:color="auto" w:fill="FFFFFF"/>
        </w:rPr>
        <w:t>MA,</w:t>
      </w:r>
      <w:r w:rsidRPr="004B045F">
        <w:rPr>
          <w:szCs w:val="20"/>
          <w:shd w:val="clear" w:color="auto" w:fill="FFFFFF"/>
        </w:rPr>
        <w:t xml:space="preserve"> donde </w:t>
      </w:r>
      <w:r w:rsidRPr="004B045F">
        <w:rPr>
          <w:b/>
          <w:bCs/>
          <w:szCs w:val="20"/>
          <w:shd w:val="clear" w:color="auto" w:fill="FFFFFF"/>
        </w:rPr>
        <w:t>F</w:t>
      </w:r>
      <w:r w:rsidRPr="004B045F">
        <w:rPr>
          <w:szCs w:val="20"/>
          <w:shd w:val="clear" w:color="auto" w:fill="FFFFFF"/>
        </w:rPr>
        <w:t xml:space="preserve"> es la fuerza, </w:t>
      </w:r>
      <w:r w:rsidRPr="004B045F" w:rsidR="00C73902">
        <w:rPr>
          <w:b/>
          <w:bCs/>
          <w:szCs w:val="20"/>
          <w:shd w:val="clear" w:color="auto" w:fill="FFFFFF"/>
        </w:rPr>
        <w:t>M</w:t>
      </w:r>
      <w:r w:rsidRPr="004B045F">
        <w:rPr>
          <w:szCs w:val="20"/>
          <w:shd w:val="clear" w:color="auto" w:fill="FFFFFF"/>
        </w:rPr>
        <w:t xml:space="preserve"> es la masa y </w:t>
      </w:r>
      <w:r w:rsidRPr="004B045F" w:rsidR="00C73902">
        <w:rPr>
          <w:b/>
          <w:bCs/>
          <w:szCs w:val="20"/>
          <w:shd w:val="clear" w:color="auto" w:fill="FFFFFF"/>
        </w:rPr>
        <w:t>A</w:t>
      </w:r>
      <w:r w:rsidRPr="004B045F">
        <w:rPr>
          <w:szCs w:val="20"/>
          <w:shd w:val="clear" w:color="auto" w:fill="FFFFFF"/>
        </w:rPr>
        <w:t xml:space="preserve"> es la aceleración. </w:t>
      </w:r>
    </w:p>
    <w:p w:rsidRPr="004B045F" w:rsidR="00C73902" w:rsidP="0087458B" w:rsidRDefault="00C73902" w14:paraId="6206D639" w14:textId="232B0E70">
      <w:pPr>
        <w:ind w:firstLine="0"/>
        <w:rPr>
          <w:szCs w:val="20"/>
          <w:shd w:val="clear" w:color="auto" w:fill="FFFFFF"/>
        </w:rPr>
      </w:pPr>
    </w:p>
    <w:p w:rsidRPr="004B045F" w:rsidR="00C73902" w:rsidP="0087458B" w:rsidRDefault="00C73902" w14:paraId="45D5B4C8" w14:textId="3F66ED75">
      <w:pPr>
        <w:ind w:firstLine="0"/>
        <w:rPr>
          <w:szCs w:val="20"/>
          <w:shd w:val="clear" w:color="auto" w:fill="FFFFFF"/>
        </w:rPr>
      </w:pPr>
      <w:commentRangeStart w:id="14"/>
      <w:r w:rsidRPr="004B045F">
        <w:rPr>
          <w:noProof/>
          <w:szCs w:val="20"/>
        </w:rPr>
        <w:drawing>
          <wp:inline distT="0" distB="0" distL="0" distR="0" wp14:anchorId="30209D38" wp14:editId="6EB4D8D5">
            <wp:extent cx="2486025" cy="1698636"/>
            <wp:effectExtent l="0" t="0" r="0" b="0"/>
            <wp:docPr id="3412" name="Imagen 3412" descr="Newton’s first law motion, inertia principle. Sudden stop car, on load, cargo. Tendency to resist changes in a state of motion, unless external force. Newton, physic example, Illustra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ton’s first law motion, inertia principle. Sudden stop car, on load, cargo. Tendency to resist changes in a state of motion, unless external force. Newton, physic example, Illustration vector"/>
                    <pic:cNvPicPr>
                      <a:picLocks noChangeAspect="1" noChangeArrowheads="1"/>
                    </pic:cNvPicPr>
                  </pic:nvPicPr>
                  <pic:blipFill rotWithShape="1">
                    <a:blip r:embed="rId26">
                      <a:extLst>
                        <a:ext uri="{28A0092B-C50C-407E-A947-70E740481C1C}">
                          <a14:useLocalDpi xmlns:a14="http://schemas.microsoft.com/office/drawing/2010/main" val="0"/>
                        </a:ext>
                      </a:extLst>
                    </a:blip>
                    <a:srcRect l="51045" t="20000"/>
                    <a:stretch/>
                  </pic:blipFill>
                  <pic:spPr bwMode="auto">
                    <a:xfrm>
                      <a:off x="0" y="0"/>
                      <a:ext cx="2489344" cy="1700904"/>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
      <w:r w:rsidRPr="004B045F">
        <w:rPr>
          <w:rStyle w:val="Refdecomentario"/>
          <w:sz w:val="20"/>
          <w:szCs w:val="20"/>
        </w:rPr>
        <w:commentReference w:id="14"/>
      </w:r>
    </w:p>
    <w:p w:rsidRPr="004B045F" w:rsidR="00C73902" w:rsidP="0087458B" w:rsidRDefault="00C73902" w14:paraId="518A67F0" w14:textId="77777777">
      <w:pPr>
        <w:ind w:firstLine="0"/>
        <w:rPr>
          <w:szCs w:val="20"/>
          <w:shd w:val="clear" w:color="auto" w:fill="FFFFFF"/>
        </w:rPr>
      </w:pPr>
    </w:p>
    <w:p w:rsidRPr="004B045F" w:rsidR="00C73902" w:rsidP="0087458B" w:rsidRDefault="00ED5258" w14:paraId="53496998" w14:textId="6F4DFC7F">
      <w:pPr>
        <w:ind w:firstLine="0"/>
        <w:rPr>
          <w:szCs w:val="20"/>
          <w:shd w:val="clear" w:color="auto" w:fill="FFFFFF"/>
        </w:rPr>
      </w:pPr>
      <w:commentRangeStart w:id="15"/>
      <w:r w:rsidRPr="004B045F">
        <w:rPr>
          <w:szCs w:val="20"/>
          <w:shd w:val="clear" w:color="auto" w:fill="FFFFFF"/>
        </w:rPr>
        <w:t>En otras palabras, esta ley señala que un objeto acelerará en la misma dirección y con la misma m</w:t>
      </w:r>
      <w:r w:rsidRPr="004B045F" w:rsidR="00507042">
        <w:rPr>
          <w:szCs w:val="20"/>
          <w:shd w:val="clear" w:color="auto" w:fill="FFFFFF"/>
        </w:rPr>
        <w:t xml:space="preserve">agnitud que la fuerza </w:t>
      </w:r>
      <w:r w:rsidRPr="004B045F" w:rsidR="00C73902">
        <w:rPr>
          <w:szCs w:val="20"/>
          <w:shd w:val="clear" w:color="auto" w:fill="FFFFFF"/>
        </w:rPr>
        <w:t>aplicada. También</w:t>
      </w:r>
      <w:r w:rsidRPr="004B045F" w:rsidR="00507042">
        <w:rPr>
          <w:szCs w:val="20"/>
          <w:shd w:val="clear" w:color="auto" w:fill="FFFFFF"/>
        </w:rPr>
        <w:t xml:space="preserve"> </w:t>
      </w:r>
      <w:r w:rsidRPr="004B045F">
        <w:rPr>
          <w:szCs w:val="20"/>
          <w:shd w:val="clear" w:color="auto" w:fill="FFFFFF"/>
        </w:rPr>
        <w:t>es la base de</w:t>
      </w:r>
      <w:r w:rsidRPr="004B045F" w:rsidR="00C73902">
        <w:rPr>
          <w:szCs w:val="20"/>
          <w:shd w:val="clear" w:color="auto" w:fill="FFFFFF"/>
        </w:rPr>
        <w:t xml:space="preserve"> explicación de</w:t>
      </w:r>
      <w:r w:rsidRPr="004B045F">
        <w:rPr>
          <w:szCs w:val="20"/>
          <w:shd w:val="clear" w:color="auto" w:fill="FFFFFF"/>
        </w:rPr>
        <w:t xml:space="preserve"> muchos fenómenos físicos, como el movimiento de los planetas alrededor del sol, el movimiento de los proyectiles, el movimiento de los objetos en la </w:t>
      </w:r>
      <w:r w:rsidRPr="004B045F" w:rsidR="00C73902">
        <w:rPr>
          <w:szCs w:val="20"/>
          <w:shd w:val="clear" w:color="auto" w:fill="FFFFFF"/>
        </w:rPr>
        <w:t>T</w:t>
      </w:r>
      <w:r w:rsidRPr="004B045F">
        <w:rPr>
          <w:szCs w:val="20"/>
          <w:shd w:val="clear" w:color="auto" w:fill="FFFFFF"/>
        </w:rPr>
        <w:t>ierra y los movimientos de objeto</w:t>
      </w:r>
      <w:r w:rsidRPr="004B045F" w:rsidR="00507042">
        <w:rPr>
          <w:szCs w:val="20"/>
          <w:shd w:val="clear" w:color="auto" w:fill="FFFFFF"/>
        </w:rPr>
        <w:t>s en un campo gravitacional</w:t>
      </w:r>
      <w:r w:rsidRPr="004B045F" w:rsidR="00C73902">
        <w:rPr>
          <w:szCs w:val="20"/>
          <w:shd w:val="clear" w:color="auto" w:fill="FFFFFF"/>
        </w:rPr>
        <w:t>.</w:t>
      </w:r>
      <w:commentRangeEnd w:id="15"/>
      <w:r w:rsidRPr="004B045F" w:rsidR="001813F2">
        <w:rPr>
          <w:rStyle w:val="Refdecomentario"/>
          <w:sz w:val="20"/>
          <w:szCs w:val="20"/>
        </w:rPr>
        <w:commentReference w:id="15"/>
      </w:r>
    </w:p>
    <w:p w:rsidRPr="004B045F" w:rsidR="004E107A" w:rsidP="0087458B" w:rsidRDefault="004E107A" w14:paraId="1DDC83B5" w14:textId="6C9E69FF">
      <w:pPr>
        <w:ind w:firstLine="0"/>
        <w:rPr>
          <w:szCs w:val="20"/>
          <w:shd w:val="clear" w:color="auto" w:fill="FFFFFF"/>
        </w:rPr>
      </w:pPr>
    </w:p>
    <w:p w:rsidRPr="004B045F" w:rsidR="004E107A" w:rsidP="007B7AFB" w:rsidRDefault="004E107A" w14:paraId="57CD8220" w14:textId="25834F76">
      <w:pPr>
        <w:ind w:firstLine="0"/>
        <w:jc w:val="center"/>
        <w:rPr>
          <w:szCs w:val="20"/>
          <w:shd w:val="clear" w:color="auto" w:fill="FFFFFF"/>
        </w:rPr>
      </w:pPr>
      <w:r w:rsidRPr="004B045F">
        <w:rPr>
          <w:noProof/>
          <w:szCs w:val="20"/>
        </w:rPr>
        <w:drawing>
          <wp:anchor distT="0" distB="0" distL="114300" distR="114300" simplePos="0" relativeHeight="252194816" behindDoc="0" locked="0" layoutInCell="1" allowOverlap="1" wp14:anchorId="1456AFCC" wp14:editId="52D3CC10">
            <wp:simplePos x="0" y="0"/>
            <wp:positionH relativeFrom="margin">
              <wp:posOffset>3409950</wp:posOffset>
            </wp:positionH>
            <wp:positionV relativeFrom="paragraph">
              <wp:posOffset>304800</wp:posOffset>
            </wp:positionV>
            <wp:extent cx="295275" cy="332384"/>
            <wp:effectExtent l="0" t="0" r="0" b="0"/>
            <wp:wrapNone/>
            <wp:docPr id="32"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16"/>
      <w:r w:rsidRPr="004B045F">
        <w:rPr>
          <w:noProof/>
          <w:szCs w:val="20"/>
        </w:rPr>
        <mc:AlternateContent>
          <mc:Choice Requires="wps">
            <w:drawing>
              <wp:inline distT="0" distB="0" distL="0" distR="0" wp14:anchorId="7656B38C" wp14:editId="24AA9A4D">
                <wp:extent cx="1066800" cy="514350"/>
                <wp:effectExtent l="57150" t="19050" r="76200" b="95250"/>
                <wp:docPr id="3416" name="Rectángulo: esquinas redondeadas 3416"/>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4E107A" w:rsidR="00802C69" w:rsidP="004E107A" w:rsidRDefault="00802C69" w14:paraId="60654C53" w14:textId="3118BE94">
                            <w:pPr>
                              <w:ind w:firstLine="0"/>
                              <w:jc w:val="center"/>
                              <w:rPr>
                                <w:color w:val="0070C0"/>
                                <w:lang w:val="es-MX"/>
                              </w:rPr>
                            </w:pPr>
                            <w:r w:rsidRPr="004E107A">
                              <w:rPr>
                                <w:color w:val="0070C0"/>
                                <w:lang w:val="es-MX"/>
                              </w:rPr>
                              <w:t>¡</w:t>
                            </w:r>
                            <w:r w:rsidRPr="004E107A">
                              <w:rPr>
                                <w:b/>
                                <w:bCs/>
                                <w:color w:val="0070C0"/>
                                <w:u w:val="single"/>
                                <w:lang w:val="es-MX"/>
                              </w:rPr>
                              <w:t>Importante</w:t>
                            </w:r>
                            <w:r w:rsidRPr="004E107A">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2796A3F5">
              <v:roundrect id="Rectángulo: esquinas redondeadas 3416" style="width:84pt;height:40.5pt;visibility:visible;mso-wrap-style:square;mso-left-percent:-10001;mso-top-percent:-10001;mso-position-horizontal:absolute;mso-position-horizontal-relative:char;mso-position-vertical:absolute;mso-position-vertical-relative:line;mso-left-percent:-10001;mso-top-percent:-10001;v-text-anchor:middle" o:spid="_x0000_s1032" fillcolor="#f1671b [3204]" strokecolor="#ef5e0e [3044]" arcsize="10923f" w14:anchorId="7656B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">
                <v:fill type="gradient" color2="#f8b28d [1620]" angle="180" focus="100%" rotate="t">
                  <o:fill v:ext="view" type="gradientUnscaled"/>
                </v:fill>
                <v:shadow on="t" color="black" opacity="22937f" offset="0,.63889mm" origin=",.5"/>
                <v:textbox>
                  <w:txbxContent>
                    <w:p w:rsidRPr="004E107A" w:rsidR="00802C69" w:rsidP="004E107A" w:rsidRDefault="00802C69" w14:paraId="5378D717" w14:textId="3118BE94">
                      <w:pPr>
                        <w:ind w:firstLine="0"/>
                        <w:jc w:val="center"/>
                        <w:rPr>
                          <w:color w:val="0070C0"/>
                          <w:lang w:val="es-MX"/>
                        </w:rPr>
                      </w:pPr>
                      <w:r w:rsidRPr="004E107A">
                        <w:rPr>
                          <w:color w:val="0070C0"/>
                          <w:lang w:val="es-MX"/>
                        </w:rPr>
                        <w:t>¡</w:t>
                      </w:r>
                      <w:r w:rsidRPr="004E107A">
                        <w:rPr>
                          <w:b/>
                          <w:bCs/>
                          <w:color w:val="0070C0"/>
                          <w:u w:val="single"/>
                          <w:lang w:val="es-MX"/>
                        </w:rPr>
                        <w:t>Importante</w:t>
                      </w:r>
                      <w:r w:rsidRPr="004E107A">
                        <w:rPr>
                          <w:color w:val="0070C0"/>
                          <w:lang w:val="es-MX"/>
                        </w:rPr>
                        <w:t>!</w:t>
                      </w:r>
                    </w:p>
                  </w:txbxContent>
                </v:textbox>
                <w10:anchorlock/>
              </v:roundrect>
            </w:pict>
          </mc:Fallback>
        </mc:AlternateContent>
      </w:r>
      <w:commentRangeEnd w:id="16"/>
      <w:r w:rsidRPr="004B045F" w:rsidR="007B7AFB">
        <w:rPr>
          <w:rStyle w:val="Refdecomentario"/>
          <w:sz w:val="20"/>
          <w:szCs w:val="20"/>
        </w:rPr>
        <w:commentReference w:id="16"/>
      </w:r>
    </w:p>
    <w:p w:rsidRPr="004B045F" w:rsidR="007B7AFB" w:rsidP="009B573D" w:rsidRDefault="007B7AFB" w14:paraId="6DB58285" w14:textId="77777777">
      <w:pPr>
        <w:ind w:firstLine="0"/>
        <w:rPr>
          <w:szCs w:val="20"/>
        </w:rPr>
      </w:pPr>
    </w:p>
    <w:commentRangeStart w:id="17"/>
    <w:p w:rsidRPr="004B045F" w:rsidR="007B7AFB" w:rsidP="007B7AFB" w:rsidRDefault="007B7AFB" w14:paraId="53AAA595" w14:textId="77777777">
      <w:pPr>
        <w:ind w:firstLine="0"/>
        <w:jc w:val="center"/>
        <w:rPr>
          <w:szCs w:val="20"/>
        </w:rPr>
      </w:pPr>
      <w:r w:rsidRPr="004B045F">
        <w:rPr>
          <w:noProof/>
          <w:szCs w:val="20"/>
        </w:rPr>
        <mc:AlternateContent>
          <mc:Choice Requires="wpg">
            <w:drawing>
              <wp:inline distT="0" distB="0" distL="0" distR="0" wp14:anchorId="35AA1FE9" wp14:editId="5FE8D88D">
                <wp:extent cx="2886075" cy="1628775"/>
                <wp:effectExtent l="0" t="38100" r="47625" b="47625"/>
                <wp:docPr id="33" name="Grupo 6"/>
                <wp:cNvGraphicFramePr/>
                <a:graphic xmlns:a="http://schemas.openxmlformats.org/drawingml/2006/main">
                  <a:graphicData uri="http://schemas.microsoft.com/office/word/2010/wordprocessingGroup">
                    <wpg:wgp>
                      <wpg:cNvGrpSpPr/>
                      <wpg:grpSpPr>
                        <a:xfrm>
                          <a:off x="0" y="0"/>
                          <a:ext cx="2886075" cy="1628775"/>
                          <a:chOff x="0" y="0"/>
                          <a:chExt cx="6493565" cy="5039686"/>
                        </a:xfrm>
                      </wpg:grpSpPr>
                      <wps:wsp>
                        <wps:cNvPr id="34" name="Rectángulo 34"/>
                        <wps:cNvSpPr/>
                        <wps:spPr>
                          <a:xfrm>
                            <a:off x="278296" y="0"/>
                            <a:ext cx="6215269" cy="5039686"/>
                          </a:xfrm>
                          <a:prstGeom prst="rect">
                            <a:avLst/>
                          </a:prstGeom>
                          <a:solidFill>
                            <a:schemeClr val="accent1">
                              <a:lumMod val="20000"/>
                              <a:lumOff val="80000"/>
                            </a:schemeClr>
                          </a:solidFill>
                          <a:ln w="762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CuadroTexto 2"/>
                        <wps:cNvSpPr txBox="1"/>
                        <wps:spPr>
                          <a:xfrm>
                            <a:off x="0" y="360551"/>
                            <a:ext cx="6096000" cy="1962150"/>
                          </a:xfrm>
                          <a:prstGeom prst="rect">
                            <a:avLst/>
                          </a:prstGeom>
                          <a:noFill/>
                        </wps:spPr>
                        <wps:txbx>
                          <w:txbxContent>
                            <w:p w:rsidRPr="007B7AFB" w:rsidR="00802C69" w:rsidP="007B7AFB" w:rsidRDefault="00EE2A29" w14:paraId="18A30D85" w14:textId="77777777">
                              <w:pPr>
                                <w:rPr>
                                  <w:rFonts w:ascii="Cambria Math" w:hAnsi="+mn-cs" w:cstheme="minorBidi"/>
                                  <w:i/>
                                  <w:iCs/>
                                  <w:color w:val="000000" w:themeColor="text1"/>
                                  <w:kern w:val="24"/>
                                  <w:szCs w:val="20"/>
                                </w:rPr>
                              </w:pPr>
                              <m:oMathPara>
                                <m:oMathParaPr>
                                  <m:jc m:val="centerGroup"/>
                                </m:oMathParaPr>
                                <m:oMath>
                                  <m:nary>
                                    <m:naryPr>
                                      <m:chr m:val="∑"/>
                                      <m:subHide m:val="1"/>
                                      <m:supHide m:val="1"/>
                                      <m:ctrlPr>
                                        <w:ins w:author="Microsoft Office User" w:date="2022-12-19T14:10:00Z" w:id="18">
                                          <w:rPr>
                                            <w:rFonts w:ascii="Cambria Math" w:hAnsi="Cambria Math" w:eastAsiaTheme="minorEastAsia" w:cstheme="minorBidi"/>
                                            <w:i/>
                                            <w:iCs/>
                                            <w:color w:val="000000" w:themeColor="text1"/>
                                            <w:kern w:val="24"/>
                                            <w:szCs w:val="20"/>
                                          </w:rPr>
                                        </w:ins>
                                      </m:ctrlPr>
                                    </m:naryPr>
                                    <m:sub/>
                                    <m:sup/>
                                    <m:e>
                                      <m:r>
                                        <w:rPr>
                                          <w:rFonts w:ascii="Cambria Math" w:hAnsi="Cambria Math" w:cstheme="minorBidi"/>
                                          <w:color w:val="000000" w:themeColor="text1"/>
                                          <w:kern w:val="24"/>
                                          <w:szCs w:val="20"/>
                                        </w:rPr>
                                        <m:t>f</m:t>
                                      </m:r>
                                      <m:r>
                                        <m:rPr>
                                          <m:sty m:val="p"/>
                                        </m:rPr>
                                        <w:rPr>
                                          <w:rFonts w:ascii="Cambria Math" w:hAnsi="Cambria Math" w:cstheme="minorBidi"/>
                                          <w:color w:val="000000" w:themeColor="text1"/>
                                          <w:kern w:val="24"/>
                                          <w:szCs w:val="20"/>
                                        </w:rPr>
                                        <m:t>=</m:t>
                                      </m:r>
                                      <m:r>
                                        <w:rPr>
                                          <w:rFonts w:ascii="Cambria Math" w:hAnsi="Cambria Math" w:cstheme="minorBidi"/>
                                          <w:color w:val="000000" w:themeColor="text1"/>
                                          <w:kern w:val="24"/>
                                          <w:szCs w:val="20"/>
                                        </w:rPr>
                                        <m:t>ma</m:t>
                                      </m:r>
                                      <m:r>
                                        <m:rPr>
                                          <m:sty m:val="p"/>
                                        </m:rPr>
                                        <w:rPr>
                                          <w:rFonts w:ascii="Cambria Math" w:hAnsi="Cambria Math" w:cstheme="minorBidi"/>
                                          <w:color w:val="000000" w:themeColor="text1"/>
                                          <w:kern w:val="24"/>
                                          <w:szCs w:val="20"/>
                                        </w:rPr>
                                        <m:t> </m:t>
                                      </m:r>
                                    </m:e>
                                  </m:nary>
                                </m:oMath>
                              </m:oMathPara>
                            </w:p>
                          </w:txbxContent>
                        </wps:txbx>
                        <wps:bodyPr wrap="square">
                          <a:noAutofit/>
                        </wps:bodyPr>
                      </wps:wsp>
                      <wps:wsp>
                        <wps:cNvPr id="36" name="CuadroTexto 4"/>
                        <wps:cNvSpPr txBox="1"/>
                        <wps:spPr>
                          <a:xfrm>
                            <a:off x="1444474" y="2912110"/>
                            <a:ext cx="4094480" cy="1703705"/>
                          </a:xfrm>
                          <a:prstGeom prst="rect">
                            <a:avLst/>
                          </a:prstGeom>
                          <a:noFill/>
                        </wps:spPr>
                        <wps:txbx>
                          <w:txbxContent>
                            <w:p w:rsidRPr="007B7AFB" w:rsidR="00802C69" w:rsidP="007B7AFB" w:rsidRDefault="00802C69" w14:paraId="424A62CF"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f = fuerza </w:t>
                              </w:r>
                            </w:p>
                            <w:p w:rsidRPr="007B7AFB" w:rsidR="00802C69" w:rsidP="007B7AFB" w:rsidRDefault="00802C69" w14:paraId="3ABD8195"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m = masa </w:t>
                              </w:r>
                            </w:p>
                            <w:p w:rsidRPr="007B7AFB" w:rsidR="00802C69" w:rsidP="007B7AFB" w:rsidRDefault="00802C69" w14:paraId="1320F791"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a= aceleración </w:t>
                              </w:r>
                            </w:p>
                          </w:txbxContent>
                        </wps:txbx>
                        <wps:bodyPr wrap="square">
                          <a:noAutofit/>
                        </wps:bodyPr>
                      </wps:wsp>
                    </wpg:wg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60CB2098">
              <v:group id="Grupo 6" style="width:227.25pt;height:128.25pt;mso-position-horizontal-relative:char;mso-position-vertical-relative:line" coordsize="64935,50396" o:spid="_x0000_s1033" w14:anchorId="35AA1F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">
                <v:rect id="Rectángulo 34" style="position:absolute;left:2782;width:62153;height:50396;visibility:visible;mso-wrap-style:square;v-text-anchor:middle" o:spid="_x0000_s1034" fillcolor="#fce0d1 [660]" strokecolor="#7d3107 [1604]" strokeweight="6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"/>
                <v:shape id="CuadroTexto 2" style="position:absolute;top:3605;width:60960;height:19622;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">
                  <v:textbox>
                    <w:txbxContent>
                      <w:p w:rsidRPr="007B7AFB" w:rsidR="00802C69" w:rsidP="007B7AFB" w:rsidRDefault="00802C69" w14:paraId="04DEEDA3" w14:textId="77777777">
                        <w:pPr>
                          <w:rPr>
                            <w:rFonts w:ascii="Cambria Math" w:hAnsi="+mn-cs" w:cstheme="minorBidi"/>
                            <w:i/>
                            <w:iCs/>
                            <w:color w:val="000000" w:themeColor="text1"/>
                            <w:kern w:val="24"/>
                            <w:szCs w:val="20"/>
                          </w:rPr>
                        </w:pPr>
                        <m:oMathPara>
                          <m:oMathParaPr>
                            <m:jc m:val="centerGroup"/>
                          </m:oMathParaPr>
                          <m:oMath>
                            <m:nary>
                              <m:naryPr>
                                <m:chr m:val="∑"/>
                                <m:subHide m:val="1"/>
                                <m:supHide m:val="1"/>
                                <m:ctrlPr>
                                  <w:rPr>
                                    <w:rFonts w:ascii="Cambria Math" w:hAnsi="Cambria Math" w:eastAsiaTheme="minorEastAsia" w:cstheme="minorBidi"/>
                                    <w:i/>
                                    <w:iCs/>
                                    <w:color w:val="000000" w:themeColor="text1"/>
                                    <w:kern w:val="24"/>
                                    <w:szCs w:val="20"/>
                                  </w:rPr>
                                </m:ctrlPr>
                              </m:naryPr>
                              <m:sub/>
                              <m:sup/>
                              <m:e>
                                <m:r>
                                  <w:rPr>
                                    <w:rFonts w:ascii="Cambria Math" w:hAnsi="Cambria Math" w:cstheme="minorBidi"/>
                                    <w:color w:val="000000" w:themeColor="text1"/>
                                    <w:kern w:val="24"/>
                                    <w:szCs w:val="20"/>
                                  </w:rPr>
                                  <m:t>f</m:t>
                                </m:r>
                                <m:r>
                                  <m:rPr>
                                    <m:sty m:val="p"/>
                                  </m:rPr>
                                  <w:rPr>
                                    <w:rFonts w:ascii="Cambria Math" w:hAnsi="Cambria Math" w:cstheme="minorBidi"/>
                                    <w:color w:val="000000" w:themeColor="text1"/>
                                    <w:kern w:val="24"/>
                                    <w:szCs w:val="20"/>
                                  </w:rPr>
                                  <m:t>=</m:t>
                                </m:r>
                                <m:r>
                                  <w:rPr>
                                    <w:rFonts w:ascii="Cambria Math" w:hAnsi="Cambria Math" w:cstheme="minorBidi"/>
                                    <w:color w:val="000000" w:themeColor="text1"/>
                                    <w:kern w:val="24"/>
                                    <w:szCs w:val="20"/>
                                  </w:rPr>
                                  <m:t>ma</m:t>
                                </m:r>
                                <m:r>
                                  <m:rPr>
                                    <m:sty m:val="p"/>
                                  </m:rPr>
                                  <w:rPr>
                                    <w:rFonts w:ascii="Cambria Math" w:hAnsi="Cambria Math" w:cstheme="minorBidi"/>
                                    <w:color w:val="000000" w:themeColor="text1"/>
                                    <w:kern w:val="24"/>
                                    <w:szCs w:val="20"/>
                                  </w:rPr>
                                  <m:t> </m:t>
                                </m:r>
                              </m:e>
                            </m:nary>
                          </m:oMath>
                        </m:oMathPara>
                      </w:p>
                    </w:txbxContent>
                  </v:textbox>
                </v:shape>
                <v:shape id="CuadroTexto 4" style="position:absolute;left:14444;top:29121;width:40945;height:17037;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">
                  <v:textbox>
                    <w:txbxContent>
                      <w:p w:rsidRPr="007B7AFB" w:rsidR="00802C69" w:rsidP="007B7AFB" w:rsidRDefault="00802C69" w14:paraId="38C8023E"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f = fuerza </w:t>
                        </w:r>
                      </w:p>
                      <w:p w:rsidRPr="007B7AFB" w:rsidR="00802C69" w:rsidP="007B7AFB" w:rsidRDefault="00802C69" w14:paraId="33665D30"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m = masa </w:t>
                        </w:r>
                      </w:p>
                      <w:p w:rsidRPr="007B7AFB" w:rsidR="00802C69" w:rsidP="007B7AFB" w:rsidRDefault="00802C69" w14:paraId="4F06C6F3" w14:textId="77777777">
                        <w:pPr>
                          <w:ind w:firstLine="965"/>
                          <w:rPr>
                            <w:rFonts w:cstheme="minorBidi"/>
                            <w:b/>
                            <w:bCs/>
                            <w:color w:val="000000" w:themeColor="text1"/>
                            <w:kern w:val="24"/>
                            <w:szCs w:val="20"/>
                          </w:rPr>
                        </w:pPr>
                        <w:r w:rsidRPr="007B7AFB">
                          <w:rPr>
                            <w:rFonts w:cstheme="minorBidi"/>
                            <w:b/>
                            <w:bCs/>
                            <w:color w:val="000000" w:themeColor="text1"/>
                            <w:kern w:val="24"/>
                            <w:szCs w:val="20"/>
                          </w:rPr>
                          <w:t xml:space="preserve">a= aceleración </w:t>
                        </w:r>
                      </w:p>
                    </w:txbxContent>
                  </v:textbox>
                </v:shape>
                <w10:anchorlock/>
              </v:group>
            </w:pict>
          </mc:Fallback>
        </mc:AlternateContent>
      </w:r>
      <w:commentRangeEnd w:id="17"/>
      <w:r w:rsidRPr="004B045F" w:rsidR="008A23A8">
        <w:rPr>
          <w:rStyle w:val="Refdecomentario"/>
          <w:sz w:val="20"/>
          <w:szCs w:val="20"/>
        </w:rPr>
        <w:commentReference w:id="17"/>
      </w:r>
    </w:p>
    <w:p w:rsidRPr="004B045F" w:rsidR="007B7AFB" w:rsidP="0087458B" w:rsidRDefault="007B7AFB" w14:paraId="7606D230" w14:textId="20655C79">
      <w:pPr>
        <w:ind w:firstLine="0"/>
        <w:rPr>
          <w:szCs w:val="20"/>
        </w:rPr>
      </w:pPr>
    </w:p>
    <w:p w:rsidRPr="004B045F" w:rsidR="00D672C9" w:rsidP="0087458B" w:rsidRDefault="00D672C9" w14:paraId="068C02E2" w14:textId="645850B1">
      <w:pPr>
        <w:ind w:firstLine="0"/>
        <w:rPr>
          <w:szCs w:val="20"/>
        </w:rPr>
      </w:pPr>
      <w:r w:rsidRPr="004B045F">
        <w:rPr>
          <w:szCs w:val="20"/>
        </w:rPr>
        <w:t>Las siguientes son algunas generalidades importantes</w:t>
      </w:r>
      <w:r w:rsidR="008033AE">
        <w:rPr>
          <w:szCs w:val="20"/>
        </w:rPr>
        <w:t>,</w:t>
      </w:r>
      <w:r w:rsidRPr="004B045F">
        <w:rPr>
          <w:szCs w:val="20"/>
        </w:rPr>
        <w:t xml:space="preserve"> que usted debe tener claras</w:t>
      </w:r>
      <w:r w:rsidR="008033AE">
        <w:rPr>
          <w:szCs w:val="20"/>
        </w:rPr>
        <w:t>,</w:t>
      </w:r>
      <w:r w:rsidRPr="004B045F">
        <w:rPr>
          <w:szCs w:val="20"/>
        </w:rPr>
        <w:t xml:space="preserve"> sobre la </w:t>
      </w:r>
      <w:r w:rsidR="008033AE">
        <w:rPr>
          <w:szCs w:val="20"/>
        </w:rPr>
        <w:t>S</w:t>
      </w:r>
      <w:r w:rsidRPr="004B045F" w:rsidR="008033AE">
        <w:rPr>
          <w:szCs w:val="20"/>
        </w:rPr>
        <w:t xml:space="preserve">egunda </w:t>
      </w:r>
      <w:r w:rsidR="008033AE">
        <w:rPr>
          <w:szCs w:val="20"/>
        </w:rPr>
        <w:t>L</w:t>
      </w:r>
      <w:r w:rsidRPr="004B045F" w:rsidR="008033AE">
        <w:rPr>
          <w:szCs w:val="20"/>
        </w:rPr>
        <w:t xml:space="preserve">ey </w:t>
      </w:r>
      <w:r w:rsidRPr="004B045F">
        <w:rPr>
          <w:szCs w:val="20"/>
        </w:rPr>
        <w:t>de Newton:</w:t>
      </w:r>
    </w:p>
    <w:p w:rsidRPr="004B045F" w:rsidR="00D672C9" w:rsidP="0087458B" w:rsidRDefault="00D672C9" w14:paraId="76A2A4C2" w14:textId="082BF994">
      <w:pPr>
        <w:ind w:firstLine="0"/>
        <w:rPr>
          <w:szCs w:val="20"/>
        </w:rPr>
      </w:pPr>
    </w:p>
    <w:p w:rsidRPr="004B045F" w:rsidR="00D672C9" w:rsidP="00D672C9" w:rsidRDefault="00D672C9" w14:paraId="1A124DED" w14:textId="15A01FB1">
      <w:pPr>
        <w:ind w:firstLine="0"/>
        <w:jc w:val="center"/>
        <w:rPr>
          <w:szCs w:val="20"/>
        </w:rPr>
      </w:pPr>
      <w:r w:rsidRPr="004B045F">
        <w:rPr>
          <w:bCs/>
          <w:noProof/>
          <w:szCs w:val="20"/>
          <w:highlight w:val="yellow"/>
        </w:rPr>
        <mc:AlternateContent>
          <mc:Choice Requires="wps">
            <w:drawing>
              <wp:inline distT="0" distB="0" distL="0" distR="0" wp14:anchorId="3AEC944E" wp14:editId="2102475C">
                <wp:extent cx="4238625" cy="369332"/>
                <wp:effectExtent l="0" t="0" r="28575" b="26670"/>
                <wp:docPr id="37" name="CuadroTexto 12"/>
                <wp:cNvGraphicFramePr/>
                <a:graphic xmlns:a="http://schemas.openxmlformats.org/drawingml/2006/main">
                  <a:graphicData uri="http://schemas.microsoft.com/office/word/2010/wordprocessingShape">
                    <wps:wsp>
                      <wps:cNvSpPr txBox="1"/>
                      <wps:spPr>
                        <a:xfrm>
                          <a:off x="0" y="0"/>
                          <a:ext cx="4238625" cy="369332"/>
                        </a:xfrm>
                        <a:prstGeom prst="rect">
                          <a:avLst/>
                        </a:prstGeom>
                        <a:solidFill>
                          <a:schemeClr val="accent2"/>
                        </a:solidFill>
                        <a:ln>
                          <a:solidFill>
                            <a:schemeClr val="tx1"/>
                          </a:solidFill>
                        </a:ln>
                      </wps:spPr>
                      <wps:txbx>
                        <w:txbxContent>
                          <w:p w:rsidRPr="00163C4C" w:rsidR="00802C69" w:rsidP="00D672C9" w:rsidRDefault="00802C69" w14:paraId="4B44488D" w14:textId="1782171F">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1-1-2</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SegundaLeyDeNewton</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3FD79531">
              <v:shape id="_x0000_s1037" style="width:333.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" w14:anchorId="3AEC944E">
                <v:textbox style="mso-fit-shape-to-text:t">
                  <w:txbxContent>
                    <w:p w:rsidRPr="00163C4C" w:rsidR="00802C69" w:rsidP="00D672C9" w:rsidRDefault="00802C69" w14:paraId="49470B58" w14:textId="1782171F">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1-1-2</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SegundaLeyDeNewton</w:t>
                      </w:r>
                    </w:p>
                  </w:txbxContent>
                </v:textbox>
                <w10:anchorlock/>
              </v:shape>
            </w:pict>
          </mc:Fallback>
        </mc:AlternateContent>
      </w:r>
    </w:p>
    <w:p w:rsidRPr="004B045F" w:rsidR="00D672C9" w:rsidP="0087458B" w:rsidRDefault="00D672C9" w14:paraId="4A419138" w14:textId="506CF6F2">
      <w:pPr>
        <w:ind w:firstLine="0"/>
        <w:rPr>
          <w:szCs w:val="20"/>
        </w:rPr>
      </w:pPr>
    </w:p>
    <w:p w:rsidRPr="004B045F" w:rsidR="00474D1D" w:rsidP="006B38CB" w:rsidRDefault="00B175C6" w14:paraId="155FD789" w14:textId="75FB4C03">
      <w:pPr>
        <w:ind w:firstLine="0"/>
        <w:rPr>
          <w:bCs/>
          <w:szCs w:val="20"/>
        </w:rPr>
      </w:pPr>
      <w:r w:rsidRPr="004B045F">
        <w:rPr>
          <w:bCs/>
          <w:szCs w:val="20"/>
        </w:rPr>
        <w:t>En relación con la conservación de la cantidad de movimiento, recuerde estos dos conceptos:</w:t>
      </w:r>
    </w:p>
    <w:p w:rsidRPr="004B045F" w:rsidR="00B175C6" w:rsidP="006B38CB" w:rsidRDefault="00B175C6" w14:paraId="6EE5E059" w14:textId="449FFEE2">
      <w:pPr>
        <w:ind w:firstLine="0"/>
        <w:rPr>
          <w:bCs/>
          <w:szCs w:val="20"/>
        </w:rPr>
      </w:pPr>
    </w:p>
    <w:p w:rsidRPr="004B045F" w:rsidR="00B175C6" w:rsidP="00B175C6" w:rsidRDefault="00B175C6" w14:paraId="4901FE3D" w14:textId="0E89C5DE">
      <w:pPr>
        <w:ind w:firstLine="0"/>
        <w:jc w:val="center"/>
        <w:rPr>
          <w:bCs/>
          <w:szCs w:val="20"/>
        </w:rPr>
      </w:pPr>
      <w:r w:rsidRPr="004B045F">
        <w:rPr>
          <w:bCs/>
          <w:noProof/>
          <w:szCs w:val="20"/>
          <w:highlight w:val="yellow"/>
        </w:rPr>
        <mc:AlternateContent>
          <mc:Choice Requires="wps">
            <w:drawing>
              <wp:inline distT="0" distB="0" distL="0" distR="0" wp14:anchorId="56789CC1" wp14:editId="0108B988">
                <wp:extent cx="4581525" cy="369332"/>
                <wp:effectExtent l="0" t="0" r="28575" b="26670"/>
                <wp:docPr id="38"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B175C6" w:rsidRDefault="00802C69" w14:paraId="375D3A13" w14:textId="4D8DC39B">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1-1-2</w:t>
                            </w:r>
                            <w:r w:rsidRPr="00163C4C">
                              <w:rPr>
                                <w:color w:val="000000" w:themeColor="text1"/>
                                <w:kern w:val="24"/>
                                <w:szCs w:val="20"/>
                              </w:rPr>
                              <w:t>_</w:t>
                            </w:r>
                            <w:r>
                              <w:rPr>
                                <w:color w:val="000000" w:themeColor="text1"/>
                                <w:kern w:val="24"/>
                                <w:szCs w:val="20"/>
                              </w:rPr>
                              <w:t>InfografiaEstatica</w:t>
                            </w:r>
                            <w:r w:rsidRPr="00163C4C">
                              <w:rPr>
                                <w:color w:val="000000" w:themeColor="text1"/>
                                <w:kern w:val="24"/>
                                <w:szCs w:val="20"/>
                              </w:rPr>
                              <w:t>_</w:t>
                            </w:r>
                            <w:r>
                              <w:rPr>
                                <w:color w:val="000000" w:themeColor="text1"/>
                                <w:kern w:val="24"/>
                                <w:szCs w:val="20"/>
                              </w:rPr>
                              <w:t>ChoqueElasticoEIneslastico</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7D25C654">
              <v:shape id="_x0000_s1038"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" w14:anchorId="56789CC1">
                <v:textbox style="mso-fit-shape-to-text:t">
                  <w:txbxContent>
                    <w:p w:rsidRPr="00163C4C" w:rsidR="00802C69" w:rsidP="00B175C6" w:rsidRDefault="00802C69" w14:paraId="1586397D" w14:textId="4D8DC39B">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1-1-2</w:t>
                      </w:r>
                      <w:r w:rsidRPr="00163C4C">
                        <w:rPr>
                          <w:color w:val="000000" w:themeColor="text1"/>
                          <w:kern w:val="24"/>
                          <w:szCs w:val="20"/>
                        </w:rPr>
                        <w:t>_</w:t>
                      </w:r>
                      <w:r>
                        <w:rPr>
                          <w:color w:val="000000" w:themeColor="text1"/>
                          <w:kern w:val="24"/>
                          <w:szCs w:val="20"/>
                        </w:rPr>
                        <w:t>InfografiaEstatica</w:t>
                      </w:r>
                      <w:r w:rsidRPr="00163C4C">
                        <w:rPr>
                          <w:color w:val="000000" w:themeColor="text1"/>
                          <w:kern w:val="24"/>
                          <w:szCs w:val="20"/>
                        </w:rPr>
                        <w:t>_</w:t>
                      </w:r>
                      <w:r>
                        <w:rPr>
                          <w:color w:val="000000" w:themeColor="text1"/>
                          <w:kern w:val="24"/>
                          <w:szCs w:val="20"/>
                        </w:rPr>
                        <w:t>ChoqueElasticoEIneslastico</w:t>
                      </w:r>
                    </w:p>
                  </w:txbxContent>
                </v:textbox>
                <w10:anchorlock/>
              </v:shape>
            </w:pict>
          </mc:Fallback>
        </mc:AlternateContent>
      </w:r>
    </w:p>
    <w:p w:rsidRPr="004B045F" w:rsidR="00B175C6" w:rsidP="006B38CB" w:rsidRDefault="00B175C6" w14:paraId="420EFD13" w14:textId="77777777">
      <w:pPr>
        <w:ind w:firstLine="0"/>
        <w:rPr>
          <w:bCs/>
          <w:szCs w:val="20"/>
        </w:rPr>
      </w:pPr>
    </w:p>
    <w:p w:rsidRPr="005E29F9" w:rsidR="00A71AC0" w:rsidP="00BD6DDF" w:rsidRDefault="00A71AC0" w14:paraId="1C70E466" w14:textId="4630BC33">
      <w:pPr>
        <w:pStyle w:val="Prrafodelista"/>
        <w:numPr>
          <w:ilvl w:val="2"/>
          <w:numId w:val="13"/>
        </w:numPr>
        <w:pBdr>
          <w:top w:val="nil"/>
          <w:left w:val="nil"/>
          <w:bottom w:val="nil"/>
          <w:right w:val="nil"/>
          <w:between w:val="nil"/>
        </w:pBdr>
        <w:spacing w:line="240" w:lineRule="auto"/>
        <w:rPr>
          <w:b/>
          <w:i/>
          <w:iCs/>
          <w:szCs w:val="20"/>
        </w:rPr>
      </w:pPr>
      <w:r w:rsidRPr="005E29F9">
        <w:rPr>
          <w:b/>
          <w:i/>
          <w:iCs/>
          <w:szCs w:val="20"/>
        </w:rPr>
        <w:t>Tercera Ley de Newton</w:t>
      </w:r>
      <w:r w:rsidRPr="005E29F9" w:rsidR="008033AE">
        <w:rPr>
          <w:b/>
          <w:i/>
          <w:iCs/>
          <w:szCs w:val="20"/>
        </w:rPr>
        <w:t>.</w:t>
      </w:r>
      <w:r w:rsidRPr="005E29F9">
        <w:rPr>
          <w:b/>
          <w:i/>
          <w:iCs/>
          <w:szCs w:val="20"/>
        </w:rPr>
        <w:t xml:space="preserve"> </w:t>
      </w:r>
    </w:p>
    <w:p w:rsidRPr="004B045F" w:rsidR="00A71AC0" w:rsidP="00892CD4" w:rsidRDefault="00A71AC0" w14:paraId="73886711" w14:textId="3C9D8696">
      <w:pPr>
        <w:pBdr>
          <w:top w:val="nil"/>
          <w:left w:val="nil"/>
          <w:bottom w:val="nil"/>
          <w:right w:val="nil"/>
          <w:between w:val="nil"/>
        </w:pBdr>
        <w:spacing w:line="240" w:lineRule="auto"/>
        <w:rPr>
          <w:b/>
          <w:szCs w:val="20"/>
        </w:rPr>
      </w:pPr>
    </w:p>
    <w:p w:rsidRPr="004B045F" w:rsidR="00F51DF1" w:rsidP="008C3E50" w:rsidRDefault="00D5400E" w14:paraId="3B9AF11B" w14:textId="7D4EC383">
      <w:pPr>
        <w:pBdr>
          <w:top w:val="nil"/>
          <w:left w:val="nil"/>
          <w:bottom w:val="nil"/>
          <w:right w:val="nil"/>
          <w:between w:val="nil"/>
        </w:pBdr>
        <w:spacing w:line="240" w:lineRule="auto"/>
        <w:ind w:firstLine="0"/>
        <w:rPr>
          <w:szCs w:val="20"/>
        </w:rPr>
      </w:pPr>
      <w:r w:rsidRPr="004B045F">
        <w:rPr>
          <w:szCs w:val="20"/>
        </w:rPr>
        <w:t xml:space="preserve">La </w:t>
      </w:r>
      <w:r w:rsidR="008033AE">
        <w:rPr>
          <w:szCs w:val="20"/>
        </w:rPr>
        <w:t>T</w:t>
      </w:r>
      <w:r w:rsidRPr="004B045F">
        <w:rPr>
          <w:szCs w:val="20"/>
        </w:rPr>
        <w:t xml:space="preserve">ercera </w:t>
      </w:r>
      <w:r w:rsidR="008033AE">
        <w:rPr>
          <w:szCs w:val="20"/>
        </w:rPr>
        <w:t>L</w:t>
      </w:r>
      <w:r w:rsidRPr="004B045F" w:rsidR="008033AE">
        <w:rPr>
          <w:szCs w:val="20"/>
        </w:rPr>
        <w:t xml:space="preserve">ey </w:t>
      </w:r>
      <w:r w:rsidRPr="004B045F">
        <w:rPr>
          <w:szCs w:val="20"/>
        </w:rPr>
        <w:t>de Isaac Newton se puede comprender</w:t>
      </w:r>
      <w:r w:rsidR="008033AE">
        <w:rPr>
          <w:szCs w:val="20"/>
        </w:rPr>
        <w:t>,</w:t>
      </w:r>
      <w:r w:rsidRPr="004B045F">
        <w:rPr>
          <w:szCs w:val="20"/>
        </w:rPr>
        <w:t xml:space="preserve"> de una manera simple, expresando que</w:t>
      </w:r>
      <w:r w:rsidR="008033AE">
        <w:rPr>
          <w:szCs w:val="20"/>
        </w:rPr>
        <w:t>,</w:t>
      </w:r>
      <w:r w:rsidRPr="004B045F">
        <w:rPr>
          <w:szCs w:val="20"/>
        </w:rPr>
        <w:t xml:space="preserve"> cuando un objeto ejerce una fuerza sobre otro, este </w:t>
      </w:r>
      <w:r w:rsidRPr="004B045F" w:rsidR="00201187">
        <w:rPr>
          <w:szCs w:val="20"/>
        </w:rPr>
        <w:t>último</w:t>
      </w:r>
      <w:r w:rsidRPr="004B045F">
        <w:rPr>
          <w:szCs w:val="20"/>
        </w:rPr>
        <w:t xml:space="preserve"> responde con la misma fuerza</w:t>
      </w:r>
      <w:r w:rsidR="003F3CFB">
        <w:rPr>
          <w:szCs w:val="20"/>
        </w:rPr>
        <w:t>,</w:t>
      </w:r>
      <w:r w:rsidRPr="004B045F">
        <w:rPr>
          <w:szCs w:val="20"/>
        </w:rPr>
        <w:t xml:space="preserve"> en la misma </w:t>
      </w:r>
      <w:r w:rsidRPr="004B045F" w:rsidR="00FE1210">
        <w:rPr>
          <w:szCs w:val="20"/>
        </w:rPr>
        <w:t>dirección,</w:t>
      </w:r>
      <w:r w:rsidRPr="004B045F">
        <w:rPr>
          <w:szCs w:val="20"/>
        </w:rPr>
        <w:t xml:space="preserve"> pero en el sentido contrario </w:t>
      </w:r>
      <w:r w:rsidRPr="004B045F" w:rsidR="00201187">
        <w:rPr>
          <w:szCs w:val="20"/>
        </w:rPr>
        <w:t xml:space="preserve">sobre el primero. </w:t>
      </w:r>
    </w:p>
    <w:p w:rsidRPr="004B045F" w:rsidR="00F51DF1" w:rsidP="008C3E50" w:rsidRDefault="00F51DF1" w14:paraId="71961F14" w14:textId="77777777">
      <w:pPr>
        <w:pBdr>
          <w:top w:val="nil"/>
          <w:left w:val="nil"/>
          <w:bottom w:val="nil"/>
          <w:right w:val="nil"/>
          <w:between w:val="nil"/>
        </w:pBdr>
        <w:spacing w:line="240" w:lineRule="auto"/>
        <w:ind w:firstLine="0"/>
        <w:rPr>
          <w:szCs w:val="20"/>
        </w:rPr>
      </w:pPr>
    </w:p>
    <w:p w:rsidRPr="004B045F" w:rsidR="00F51DF1" w:rsidP="008C3E50" w:rsidRDefault="00FE1210" w14:paraId="720BA40C" w14:textId="3CA56409">
      <w:pPr>
        <w:pBdr>
          <w:top w:val="nil"/>
          <w:left w:val="nil"/>
          <w:bottom w:val="nil"/>
          <w:right w:val="nil"/>
          <w:between w:val="nil"/>
        </w:pBdr>
        <w:spacing w:line="240" w:lineRule="auto"/>
        <w:ind w:firstLine="0"/>
        <w:rPr>
          <w:szCs w:val="20"/>
        </w:rPr>
      </w:pPr>
      <w:commentRangeStart w:id="19"/>
      <w:r w:rsidRPr="004B045F">
        <w:rPr>
          <w:noProof/>
          <w:szCs w:val="20"/>
        </w:rPr>
        <w:drawing>
          <wp:inline distT="0" distB="0" distL="0" distR="0" wp14:anchorId="47C2CF49" wp14:editId="18261707">
            <wp:extent cx="2743200" cy="1943100"/>
            <wp:effectExtent l="0" t="0" r="0" b="0"/>
            <wp:docPr id="39" name="Imagen 39" descr="Newton's Third Law experiment. Statement, Examples, and Equation. Study content for physic students.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ton's Third Law experiment. Statement, Examples, and Equation. Study content for physic students. Vector illustration."/>
                    <pic:cNvPicPr>
                      <a:picLocks noChangeAspect="1" noChangeArrowheads="1"/>
                    </pic:cNvPicPr>
                  </pic:nvPicPr>
                  <pic:blipFill rotWithShape="1">
                    <a:blip r:embed="rId27">
                      <a:extLst>
                        <a:ext uri="{28A0092B-C50C-407E-A947-70E740481C1C}">
                          <a14:useLocalDpi xmlns:a14="http://schemas.microsoft.com/office/drawing/2010/main" val="0"/>
                        </a:ext>
                      </a:extLst>
                    </a:blip>
                    <a:srcRect t="11667" b="17500"/>
                    <a:stretch/>
                  </pic:blipFill>
                  <pic:spPr bwMode="auto">
                    <a:xfrm>
                      <a:off x="0" y="0"/>
                      <a:ext cx="2750557" cy="1948311"/>
                    </a:xfrm>
                    <a:prstGeom prst="rect">
                      <a:avLst/>
                    </a:prstGeom>
                    <a:noFill/>
                    <a:ln>
                      <a:noFill/>
                    </a:ln>
                    <a:extLst>
                      <a:ext uri="{53640926-AAD7-44D8-BBD7-CCE9431645EC}">
                        <a14:shadowObscured xmlns:a14="http://schemas.microsoft.com/office/drawing/2010/main"/>
                      </a:ext>
                    </a:extLst>
                  </pic:spPr>
                </pic:pic>
              </a:graphicData>
            </a:graphic>
          </wp:inline>
        </w:drawing>
      </w:r>
      <w:commentRangeEnd w:id="19"/>
      <w:r w:rsidRPr="004B045F">
        <w:rPr>
          <w:rStyle w:val="Refdecomentario"/>
          <w:sz w:val="20"/>
          <w:szCs w:val="20"/>
        </w:rPr>
        <w:commentReference w:id="19"/>
      </w:r>
    </w:p>
    <w:p w:rsidRPr="004B045F" w:rsidR="00F51DF1" w:rsidP="008C3E50" w:rsidRDefault="00F51DF1" w14:paraId="211C24D3" w14:textId="77777777">
      <w:pPr>
        <w:pBdr>
          <w:top w:val="nil"/>
          <w:left w:val="nil"/>
          <w:bottom w:val="nil"/>
          <w:right w:val="nil"/>
          <w:between w:val="nil"/>
        </w:pBdr>
        <w:spacing w:line="240" w:lineRule="auto"/>
        <w:ind w:firstLine="0"/>
        <w:rPr>
          <w:szCs w:val="20"/>
        </w:rPr>
      </w:pPr>
    </w:p>
    <w:p w:rsidRPr="004B045F" w:rsidR="00A71AC0" w:rsidP="008C3E50" w:rsidRDefault="00201187" w14:paraId="02E0A83A" w14:textId="51AF8468">
      <w:pPr>
        <w:pBdr>
          <w:top w:val="nil"/>
          <w:left w:val="nil"/>
          <w:bottom w:val="nil"/>
          <w:right w:val="nil"/>
          <w:between w:val="nil"/>
        </w:pBdr>
        <w:spacing w:line="240" w:lineRule="auto"/>
        <w:ind w:firstLine="0"/>
        <w:rPr>
          <w:szCs w:val="20"/>
        </w:rPr>
      </w:pPr>
      <w:commentRangeStart w:id="20"/>
      <w:r w:rsidRPr="004B045F">
        <w:rPr>
          <w:szCs w:val="20"/>
        </w:rPr>
        <w:t>Esta</w:t>
      </w:r>
      <w:r w:rsidRPr="004B045F" w:rsidR="00F51DF1">
        <w:rPr>
          <w:szCs w:val="20"/>
        </w:rPr>
        <w:t xml:space="preserve"> ley</w:t>
      </w:r>
      <w:r w:rsidRPr="004B045F">
        <w:rPr>
          <w:szCs w:val="20"/>
        </w:rPr>
        <w:t xml:space="preserve"> </w:t>
      </w:r>
      <w:r w:rsidRPr="004B045F" w:rsidR="00662ACC">
        <w:rPr>
          <w:szCs w:val="20"/>
        </w:rPr>
        <w:t>también</w:t>
      </w:r>
      <w:r w:rsidRPr="004B045F">
        <w:rPr>
          <w:szCs w:val="20"/>
        </w:rPr>
        <w:t xml:space="preserve"> se conoce como la </w:t>
      </w:r>
      <w:r w:rsidR="003F3CFB">
        <w:rPr>
          <w:b/>
          <w:bCs/>
          <w:szCs w:val="20"/>
        </w:rPr>
        <w:t>L</w:t>
      </w:r>
      <w:r w:rsidRPr="004B045F">
        <w:rPr>
          <w:b/>
          <w:bCs/>
          <w:szCs w:val="20"/>
        </w:rPr>
        <w:t>ey de acción y reacción</w:t>
      </w:r>
      <w:r w:rsidRPr="004B045F">
        <w:rPr>
          <w:szCs w:val="20"/>
        </w:rPr>
        <w:t xml:space="preserve">, ya que se entiende que para cada acción hay una reacción de la misma magnitud. </w:t>
      </w:r>
      <w:commentRangeEnd w:id="20"/>
      <w:r w:rsidRPr="004B045F" w:rsidR="006D6670">
        <w:rPr>
          <w:rStyle w:val="Refdecomentario"/>
          <w:sz w:val="20"/>
          <w:szCs w:val="20"/>
        </w:rPr>
        <w:commentReference w:id="20"/>
      </w:r>
    </w:p>
    <w:p w:rsidRPr="004B045F" w:rsidR="00A71AC0" w:rsidP="00892CD4" w:rsidRDefault="00A71AC0" w14:paraId="7FA26713" w14:textId="2FC3334C">
      <w:pPr>
        <w:pBdr>
          <w:top w:val="nil"/>
          <w:left w:val="nil"/>
          <w:bottom w:val="nil"/>
          <w:right w:val="nil"/>
          <w:between w:val="nil"/>
        </w:pBdr>
        <w:spacing w:line="240" w:lineRule="auto"/>
        <w:rPr>
          <w:b/>
          <w:szCs w:val="20"/>
        </w:rPr>
      </w:pPr>
    </w:p>
    <w:p w:rsidRPr="004B045F" w:rsidR="00B54520" w:rsidP="00962935" w:rsidRDefault="00B54520" w14:paraId="1F9EA96D" w14:textId="767CD981">
      <w:pPr>
        <w:pBdr>
          <w:top w:val="nil"/>
          <w:left w:val="nil"/>
          <w:bottom w:val="nil"/>
          <w:right w:val="nil"/>
          <w:between w:val="nil"/>
        </w:pBdr>
        <w:spacing w:line="240" w:lineRule="auto"/>
        <w:ind w:firstLine="0"/>
        <w:rPr>
          <w:bCs/>
          <w:szCs w:val="20"/>
        </w:rPr>
      </w:pPr>
      <w:r w:rsidRPr="004B045F">
        <w:rPr>
          <w:bCs/>
          <w:szCs w:val="20"/>
        </w:rPr>
        <w:t xml:space="preserve">En la aplicación </w:t>
      </w:r>
      <w:r w:rsidRPr="004B045F" w:rsidR="00AE0077">
        <w:rPr>
          <w:bCs/>
          <w:szCs w:val="20"/>
        </w:rPr>
        <w:t>de las leyes del movimiento en accidentes de tránsito</w:t>
      </w:r>
      <w:r w:rsidRPr="004B045F">
        <w:rPr>
          <w:bCs/>
          <w:szCs w:val="20"/>
        </w:rPr>
        <w:t xml:space="preserve">, se </w:t>
      </w:r>
      <w:r w:rsidRPr="004B045F" w:rsidR="008C3C90">
        <w:rPr>
          <w:bCs/>
          <w:szCs w:val="20"/>
        </w:rPr>
        <w:t>encuentran los modelos para determinar la velocidad de los vehículos a partir de las evidencias físicas</w:t>
      </w:r>
      <w:r w:rsidR="003F3CFB">
        <w:rPr>
          <w:bCs/>
          <w:szCs w:val="20"/>
        </w:rPr>
        <w:t>,</w:t>
      </w:r>
      <w:r w:rsidRPr="004B045F" w:rsidR="008C3C90">
        <w:rPr>
          <w:bCs/>
          <w:szCs w:val="20"/>
        </w:rPr>
        <w:t xml:space="preserve"> </w:t>
      </w:r>
      <w:r w:rsidRPr="004B045F" w:rsidR="004D706A">
        <w:rPr>
          <w:bCs/>
          <w:szCs w:val="20"/>
        </w:rPr>
        <w:t>como</w:t>
      </w:r>
      <w:r w:rsidRPr="004B045F">
        <w:rPr>
          <w:bCs/>
          <w:szCs w:val="20"/>
        </w:rPr>
        <w:t>:</w:t>
      </w:r>
    </w:p>
    <w:p w:rsidRPr="004B045F" w:rsidR="00B54520" w:rsidP="00962935" w:rsidRDefault="00B54520" w14:paraId="530FCC24" w14:textId="77777777">
      <w:pPr>
        <w:pBdr>
          <w:top w:val="nil"/>
          <w:left w:val="nil"/>
          <w:bottom w:val="nil"/>
          <w:right w:val="nil"/>
          <w:between w:val="nil"/>
        </w:pBdr>
        <w:spacing w:line="240" w:lineRule="auto"/>
        <w:ind w:firstLine="0"/>
        <w:rPr>
          <w:bCs/>
          <w:szCs w:val="20"/>
        </w:rPr>
      </w:pPr>
    </w:p>
    <w:p w:rsidRPr="004B045F" w:rsidR="00B54520" w:rsidP="00B54520" w:rsidRDefault="00B54520" w14:paraId="48E0D081" w14:textId="77777777">
      <w:pPr>
        <w:pStyle w:val="Prrafodelista"/>
        <w:numPr>
          <w:ilvl w:val="0"/>
          <w:numId w:val="14"/>
        </w:numPr>
        <w:pBdr>
          <w:top w:val="nil"/>
          <w:left w:val="nil"/>
          <w:bottom w:val="nil"/>
          <w:right w:val="nil"/>
          <w:between w:val="nil"/>
        </w:pBdr>
        <w:spacing w:line="360" w:lineRule="auto"/>
        <w:ind w:left="714" w:hanging="357"/>
        <w:rPr>
          <w:bCs/>
          <w:szCs w:val="20"/>
        </w:rPr>
      </w:pPr>
      <w:commentRangeStart w:id="21"/>
      <w:r w:rsidRPr="004B045F">
        <w:rPr>
          <w:bCs/>
          <w:szCs w:val="20"/>
        </w:rPr>
        <w:t>H</w:t>
      </w:r>
      <w:r w:rsidRPr="004B045F" w:rsidR="004D706A">
        <w:rPr>
          <w:bCs/>
          <w:szCs w:val="20"/>
        </w:rPr>
        <w:t>uellas de frenado</w:t>
      </w:r>
    </w:p>
    <w:p w:rsidRPr="004B045F" w:rsidR="00B54520" w:rsidP="00B54520" w:rsidRDefault="00B54520" w14:paraId="66F3BE79" w14:textId="77777777">
      <w:pPr>
        <w:pStyle w:val="Prrafodelista"/>
        <w:numPr>
          <w:ilvl w:val="0"/>
          <w:numId w:val="14"/>
        </w:numPr>
        <w:pBdr>
          <w:top w:val="nil"/>
          <w:left w:val="nil"/>
          <w:bottom w:val="nil"/>
          <w:right w:val="nil"/>
          <w:between w:val="nil"/>
        </w:pBdr>
        <w:spacing w:line="360" w:lineRule="auto"/>
        <w:ind w:left="714" w:hanging="357"/>
        <w:rPr>
          <w:bCs/>
          <w:szCs w:val="20"/>
        </w:rPr>
      </w:pPr>
      <w:r w:rsidRPr="004B045F">
        <w:rPr>
          <w:bCs/>
          <w:szCs w:val="20"/>
        </w:rPr>
        <w:t>A</w:t>
      </w:r>
      <w:r w:rsidRPr="004B045F" w:rsidR="004D706A">
        <w:rPr>
          <w:bCs/>
          <w:szCs w:val="20"/>
        </w:rPr>
        <w:t>rrastre</w:t>
      </w:r>
    </w:p>
    <w:p w:rsidRPr="004B045F" w:rsidR="00B54520" w:rsidP="00B54520" w:rsidRDefault="00B54520" w14:paraId="2B03A25E" w14:textId="77777777">
      <w:pPr>
        <w:pStyle w:val="Prrafodelista"/>
        <w:numPr>
          <w:ilvl w:val="0"/>
          <w:numId w:val="14"/>
        </w:numPr>
        <w:pBdr>
          <w:top w:val="nil"/>
          <w:left w:val="nil"/>
          <w:bottom w:val="nil"/>
          <w:right w:val="nil"/>
          <w:between w:val="nil"/>
        </w:pBdr>
        <w:spacing w:line="360" w:lineRule="auto"/>
        <w:ind w:left="714" w:hanging="357"/>
        <w:rPr>
          <w:bCs/>
          <w:szCs w:val="20"/>
        </w:rPr>
      </w:pPr>
      <w:r w:rsidRPr="004B045F">
        <w:rPr>
          <w:bCs/>
          <w:szCs w:val="20"/>
        </w:rPr>
        <w:t>D</w:t>
      </w:r>
      <w:r w:rsidRPr="004B045F" w:rsidR="004D706A">
        <w:rPr>
          <w:bCs/>
          <w:szCs w:val="20"/>
        </w:rPr>
        <w:t>errape</w:t>
      </w:r>
    </w:p>
    <w:p w:rsidRPr="004B045F" w:rsidR="00B54520" w:rsidP="00B54520" w:rsidRDefault="00B54520" w14:paraId="51BA8757" w14:textId="77777777">
      <w:pPr>
        <w:pStyle w:val="Prrafodelista"/>
        <w:numPr>
          <w:ilvl w:val="0"/>
          <w:numId w:val="14"/>
        </w:numPr>
        <w:pBdr>
          <w:top w:val="nil"/>
          <w:left w:val="nil"/>
          <w:bottom w:val="nil"/>
          <w:right w:val="nil"/>
          <w:between w:val="nil"/>
        </w:pBdr>
        <w:spacing w:line="360" w:lineRule="auto"/>
        <w:ind w:left="714" w:hanging="357"/>
        <w:rPr>
          <w:bCs/>
          <w:szCs w:val="20"/>
        </w:rPr>
      </w:pPr>
      <w:r w:rsidRPr="004B045F">
        <w:rPr>
          <w:bCs/>
          <w:szCs w:val="20"/>
        </w:rPr>
        <w:t>D</w:t>
      </w:r>
      <w:r w:rsidRPr="004B045F" w:rsidR="004D706A">
        <w:rPr>
          <w:bCs/>
          <w:szCs w:val="20"/>
        </w:rPr>
        <w:t>eformaciones</w:t>
      </w:r>
    </w:p>
    <w:p w:rsidRPr="004B045F" w:rsidR="00AE0077" w:rsidP="00B54520" w:rsidRDefault="00B54520" w14:paraId="17C5C3D8" w14:textId="077149D7">
      <w:pPr>
        <w:pStyle w:val="Prrafodelista"/>
        <w:numPr>
          <w:ilvl w:val="0"/>
          <w:numId w:val="14"/>
        </w:numPr>
        <w:pBdr>
          <w:top w:val="nil"/>
          <w:left w:val="nil"/>
          <w:bottom w:val="nil"/>
          <w:right w:val="nil"/>
          <w:between w:val="nil"/>
        </w:pBdr>
        <w:spacing w:line="360" w:lineRule="auto"/>
        <w:ind w:left="714" w:hanging="357"/>
        <w:rPr>
          <w:bCs/>
          <w:szCs w:val="20"/>
        </w:rPr>
      </w:pPr>
      <w:r w:rsidRPr="004B045F">
        <w:rPr>
          <w:bCs/>
          <w:szCs w:val="20"/>
        </w:rPr>
        <w:t>V</w:t>
      </w:r>
      <w:r w:rsidRPr="004B045F" w:rsidR="004D706A">
        <w:rPr>
          <w:bCs/>
          <w:szCs w:val="20"/>
        </w:rPr>
        <w:t xml:space="preserve">uelcos o movimiento parabólico </w:t>
      </w:r>
      <w:commentRangeEnd w:id="21"/>
      <w:r w:rsidRPr="004B045F">
        <w:rPr>
          <w:rStyle w:val="Refdecomentario"/>
          <w:sz w:val="20"/>
          <w:szCs w:val="20"/>
        </w:rPr>
        <w:commentReference w:id="21"/>
      </w:r>
    </w:p>
    <w:p w:rsidRPr="004B045F" w:rsidR="002E6ED4" w:rsidP="00925A7B" w:rsidRDefault="002E6ED4" w14:paraId="0CF6086E" w14:textId="77777777">
      <w:pPr>
        <w:pBdr>
          <w:top w:val="nil"/>
          <w:left w:val="nil"/>
          <w:bottom w:val="nil"/>
          <w:right w:val="nil"/>
          <w:between w:val="nil"/>
        </w:pBdr>
        <w:spacing w:line="240" w:lineRule="auto"/>
        <w:ind w:firstLine="0"/>
        <w:rPr>
          <w:b/>
          <w:szCs w:val="20"/>
        </w:rPr>
      </w:pPr>
    </w:p>
    <w:p w:rsidRPr="004B045F" w:rsidR="002E6ED4" w:rsidP="008C3E50" w:rsidRDefault="00925A7B" w14:paraId="12A0970B" w14:textId="27DE9CC9">
      <w:pPr>
        <w:pBdr>
          <w:top w:val="nil"/>
          <w:left w:val="nil"/>
          <w:bottom w:val="nil"/>
          <w:right w:val="nil"/>
          <w:between w:val="nil"/>
        </w:pBdr>
        <w:spacing w:line="240" w:lineRule="auto"/>
        <w:ind w:firstLine="0"/>
        <w:rPr>
          <w:szCs w:val="20"/>
        </w:rPr>
      </w:pPr>
      <w:r w:rsidRPr="004B045F">
        <w:rPr>
          <w:szCs w:val="20"/>
        </w:rPr>
        <w:t xml:space="preserve">En relación con el cálculo mediante huellas, estas son </w:t>
      </w:r>
      <w:r w:rsidRPr="004B045F" w:rsidR="002E6ED4">
        <w:rPr>
          <w:szCs w:val="20"/>
        </w:rPr>
        <w:t xml:space="preserve">evidencias físicas que datan la dinámica de ocurrencia de un hecho de tránsito y </w:t>
      </w:r>
      <w:r w:rsidRPr="004B045F" w:rsidR="0019596B">
        <w:rPr>
          <w:szCs w:val="20"/>
        </w:rPr>
        <w:t>usted debe tener presente:</w:t>
      </w:r>
    </w:p>
    <w:p w:rsidRPr="004B045F" w:rsidR="00017E3D" w:rsidP="008C3E50" w:rsidRDefault="00017E3D" w14:paraId="59EA4ECB" w14:textId="0CDDAEEC">
      <w:pPr>
        <w:pBdr>
          <w:top w:val="nil"/>
          <w:left w:val="nil"/>
          <w:bottom w:val="nil"/>
          <w:right w:val="nil"/>
          <w:between w:val="nil"/>
        </w:pBdr>
        <w:spacing w:line="240" w:lineRule="auto"/>
        <w:ind w:firstLine="0"/>
        <w:rPr>
          <w:szCs w:val="20"/>
        </w:rPr>
      </w:pPr>
    </w:p>
    <w:p w:rsidRPr="004B045F" w:rsidR="00017E3D" w:rsidP="00017E3D" w:rsidRDefault="00017E3D" w14:paraId="2F8C39CD" w14:textId="17AA9411">
      <w:pPr>
        <w:pBdr>
          <w:top w:val="nil"/>
          <w:left w:val="nil"/>
          <w:bottom w:val="nil"/>
          <w:right w:val="nil"/>
          <w:between w:val="nil"/>
        </w:pBdr>
        <w:spacing w:line="240" w:lineRule="auto"/>
        <w:ind w:firstLine="0"/>
        <w:jc w:val="center"/>
        <w:rPr>
          <w:szCs w:val="20"/>
        </w:rPr>
      </w:pPr>
      <w:r w:rsidRPr="004B045F">
        <w:rPr>
          <w:bCs/>
          <w:noProof/>
          <w:szCs w:val="20"/>
          <w:highlight w:val="yellow"/>
        </w:rPr>
        <mc:AlternateContent>
          <mc:Choice Requires="wps">
            <w:drawing>
              <wp:inline distT="0" distB="0" distL="0" distR="0" wp14:anchorId="5D9D5EE4" wp14:editId="794E2EA3">
                <wp:extent cx="4581525" cy="369332"/>
                <wp:effectExtent l="0" t="0" r="28575" b="26670"/>
                <wp:docPr id="1"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017E3D" w:rsidRDefault="00802C69" w14:paraId="526451EE" w14:textId="366E89B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1-1-3</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CalculoMedianteHuellas</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4EB55180">
              <v:shape id="_x0000_s1039"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" w14:anchorId="5D9D5EE4">
                <v:textbox style="mso-fit-shape-to-text:t">
                  <w:txbxContent>
                    <w:p w:rsidRPr="00163C4C" w:rsidR="00802C69" w:rsidP="00017E3D" w:rsidRDefault="00802C69" w14:paraId="15124849" w14:textId="366E89B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1-1-3</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CalculoMedianteHuellas</w:t>
                      </w:r>
                    </w:p>
                  </w:txbxContent>
                </v:textbox>
                <w10:anchorlock/>
              </v:shape>
            </w:pict>
          </mc:Fallback>
        </mc:AlternateContent>
      </w:r>
    </w:p>
    <w:p w:rsidRPr="004B045F" w:rsidR="0019596B" w:rsidP="0019596B" w:rsidRDefault="0019596B" w14:paraId="05FF0CF2" w14:textId="37750070">
      <w:pPr>
        <w:pBdr>
          <w:top w:val="nil"/>
          <w:left w:val="nil"/>
          <w:bottom w:val="nil"/>
          <w:right w:val="nil"/>
          <w:between w:val="nil"/>
        </w:pBdr>
        <w:spacing w:line="240" w:lineRule="auto"/>
        <w:ind w:firstLine="0"/>
        <w:rPr>
          <w:szCs w:val="20"/>
        </w:rPr>
      </w:pPr>
    </w:p>
    <w:p w:rsidRPr="004B045F" w:rsidR="00A8771C" w:rsidP="00B63524" w:rsidRDefault="00A8771C" w14:paraId="459C252F" w14:textId="20B03621">
      <w:pPr>
        <w:pBdr>
          <w:top w:val="nil"/>
          <w:left w:val="nil"/>
          <w:bottom w:val="nil"/>
          <w:right w:val="nil"/>
          <w:between w:val="nil"/>
        </w:pBdr>
        <w:spacing w:line="240" w:lineRule="auto"/>
        <w:ind w:firstLine="0"/>
        <w:rPr>
          <w:szCs w:val="20"/>
        </w:rPr>
      </w:pPr>
    </w:p>
    <w:p w:rsidRPr="004B045F" w:rsidR="00B63524" w:rsidP="00B63524" w:rsidRDefault="00B63524" w14:paraId="6A4BDA75" w14:textId="23195EAA">
      <w:pPr>
        <w:pBdr>
          <w:top w:val="nil"/>
          <w:left w:val="nil"/>
          <w:bottom w:val="nil"/>
          <w:right w:val="nil"/>
          <w:between w:val="nil"/>
        </w:pBdr>
        <w:spacing w:line="240" w:lineRule="auto"/>
        <w:ind w:firstLine="0"/>
        <w:jc w:val="center"/>
        <w:rPr>
          <w:b/>
          <w:szCs w:val="20"/>
        </w:rPr>
      </w:pPr>
      <w:r w:rsidRPr="004B045F">
        <w:rPr>
          <w:b/>
          <w:noProof/>
          <w:szCs w:val="20"/>
        </w:rPr>
        <mc:AlternateContent>
          <mc:Choice Requires="wps">
            <w:drawing>
              <wp:anchor distT="0" distB="0" distL="114300" distR="114300" simplePos="0" relativeHeight="252196864" behindDoc="0" locked="0" layoutInCell="1" allowOverlap="1" wp14:anchorId="3FD3626A" wp14:editId="428E3340">
                <wp:simplePos x="0" y="0"/>
                <wp:positionH relativeFrom="margin">
                  <wp:posOffset>4686300</wp:posOffset>
                </wp:positionH>
                <wp:positionV relativeFrom="paragraph">
                  <wp:posOffset>410210</wp:posOffset>
                </wp:positionV>
                <wp:extent cx="390525" cy="466725"/>
                <wp:effectExtent l="0" t="0" r="28575" b="28575"/>
                <wp:wrapNone/>
                <wp:docPr id="13" name="Botón de acción: Documento 12">
                  <a:hlinkClick xmlns:a="http://schemas.openxmlformats.org/drawingml/2006/main" r:id="" action="ppaction://noaction" highlightClick="1"/>
                </wp:docPr>
                <wp:cNvGraphicFramePr/>
                <a:graphic xmlns:a="http://schemas.openxmlformats.org/drawingml/2006/main">
                  <a:graphicData uri="http://schemas.microsoft.com/office/word/2010/wordprocessingShape">
                    <wps:wsp>
                      <wps:cNvSpPr/>
                      <wps:spPr>
                        <a:xfrm>
                          <a:off x="0" y="0"/>
                          <a:ext cx="390525" cy="466725"/>
                        </a:xfrm>
                        <a:prstGeom prst="actionButtonDocumen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2735AE75">
              <v:shapetype id="_x0000_t198" coordsize="21600,21600" o:spt="198" adj="1350" path="m,l,21600r21600,l21600,xem@0@0nfl@0@2@1@2@1@0xem,nfl@0@0em,21600nfl@0@2em21600,21600nfl@1@2em21600,nfl@1@0em@12@9nfl@12@10@13@10@13@14@15@9xem@15@9nfl@15@14@13@14e" w14:anchorId="4EAD2DC5">
                <v:stroke joinstyle="miter"/>
                <v:formulas>
                  <v:f eqn="val #0"/>
                  <v:f eqn="sum width 0 #0"/>
                  <v:f eqn="sum height 0 #0"/>
                  <v:f eqn="prod width 1 2"/>
                  <v:f eqn="prod height 1 2"/>
                  <v:f eqn="prod #0 1 2"/>
                  <v:f eqn="prod #0 3 2"/>
                  <v:f eqn="sum @1 @5 0"/>
                  <v:f eqn="sum @2 @5 0"/>
                  <v:f eqn="sum @0 @4 8100"/>
                  <v:f eqn="sum @2 8100 @4"/>
                  <v:f eqn="prod #0 3 4"/>
                  <v:f eqn="sum @3 @11 6075"/>
                  <v:f eqn="sum @3 6075 @11"/>
                  <v:f eqn="sum @4 @5 4050"/>
                  <v:f eqn="sum @13 @5 4050"/>
                  <v:f eqn="sum @9 @5 0"/>
                  <v:f eqn="sum @10 @5 0"/>
                  <v:f eqn="sum @12 @5 0"/>
                  <v:f eqn="sum @13 @5 0"/>
                  <v:f eqn="sum @14 @5 0"/>
                  <v:f eqn="sum @15 @5 0"/>
                </v:formulas>
                <v:path limo="10800,10800" textboxrect="@0,@0,@1,@2" o:connecttype="custom" o:connectlocs="0,@4;@0,@4;@3,21600;@3,@2;21600,@4;@1,@4;@3,0;@3,@0" o:extrusionok="f"/>
                <v:handles>
                  <v:h position="#0,topLeft" switch="" xrange="0,5400"/>
                </v:handles>
                <o:complex v:ext="view"/>
              </v:shapetype>
              <v:shape id="Botón de acción: Documento 12" style="position:absolute;margin-left:369pt;margin-top:32.3pt;width:30.75pt;height:36.7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href="" o:spid="_x0000_s1026" o:button="t" fillcolor="#eaf1dd [662]" strokecolor="#7d3107 [1604]" strokeweight="2pt" type="#_x0000_t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">
                <v:fill o:detectmouseclick="t"/>
                <w10:wrap anchorx="margin"/>
              </v:shape>
            </w:pict>
          </mc:Fallback>
        </mc:AlternateContent>
      </w:r>
      <w:commentRangeStart w:id="22"/>
      <w:r w:rsidRPr="004B045F">
        <w:rPr>
          <w:b/>
          <w:noProof/>
          <w:szCs w:val="20"/>
        </w:rPr>
        <mc:AlternateContent>
          <mc:Choice Requires="wps">
            <w:drawing>
              <wp:inline distT="0" distB="0" distL="0" distR="0" wp14:anchorId="2BCB165C" wp14:editId="4503D1C9">
                <wp:extent cx="5629275" cy="714375"/>
                <wp:effectExtent l="57150" t="19050" r="85725" b="104775"/>
                <wp:docPr id="12" name="Rectángulo: esquinas redondeadas 12"/>
                <wp:cNvGraphicFramePr/>
                <a:graphic xmlns:a="http://schemas.openxmlformats.org/drawingml/2006/main">
                  <a:graphicData uri="http://schemas.microsoft.com/office/word/2010/wordprocessingShape">
                    <wps:wsp>
                      <wps:cNvSpPr/>
                      <wps:spPr>
                        <a:xfrm>
                          <a:off x="0" y="0"/>
                          <a:ext cx="5629275" cy="7143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B63524" w:rsidR="00802C69" w:rsidP="00B63524" w:rsidRDefault="00802C69" w14:paraId="350F4464" w14:textId="136DB58E">
                            <w:pPr>
                              <w:jc w:val="center"/>
                              <w:rPr>
                                <w:lang w:val="es-MX"/>
                              </w:rPr>
                            </w:pPr>
                            <w:r w:rsidRPr="00B63524">
                              <w:rPr>
                                <w:color w:val="000000" w:themeColor="text1"/>
                                <w:lang w:val="es-MX"/>
                              </w:rPr>
                              <w:t xml:space="preserve">Refuerce conceptos y elementos clave sobre las leyes de la mecánica newtoniana explorando el </w:t>
                            </w:r>
                            <w:r w:rsidRPr="00B63524">
                              <w:rPr>
                                <w:b/>
                                <w:bCs/>
                                <w:lang w:val="es-MX"/>
                              </w:rPr>
                              <w:t>Anexo_1_MecanicaNewtoniana</w:t>
                            </w:r>
                            <w:r>
                              <w:rPr>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36C7C8F2">
              <v:roundrect id="Rectángulo: esquinas redondeadas 12" style="width:443.25pt;height:56.25pt;visibility:visible;mso-wrap-style:square;mso-left-percent:-10001;mso-top-percent:-10001;mso-position-horizontal:absolute;mso-position-horizontal-relative:char;mso-position-vertical:absolute;mso-position-vertical-relative:line;mso-left-percent:-10001;mso-top-percent:-10001;v-text-anchor:middle" o:spid="_x0000_s1040" fillcolor="#f1671b [3204]" strokecolor="#ef5e0e [3044]" arcsize="10923f" w14:anchorId="2BCB16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">
                <v:fill type="gradient" color2="#f8b28d [1620]" angle="180" focus="100%" rotate="t">
                  <o:fill v:ext="view" type="gradientUnscaled"/>
                </v:fill>
                <v:shadow on="t" color="black" opacity="22937f" offset="0,.63889mm" origin=",.5"/>
                <v:textbox>
                  <w:txbxContent>
                    <w:p w:rsidRPr="00B63524" w:rsidR="00802C69" w:rsidP="00B63524" w:rsidRDefault="00802C69" w14:paraId="1DD3D086" w14:textId="136DB58E">
                      <w:pPr>
                        <w:jc w:val="center"/>
                        <w:rPr>
                          <w:lang w:val="es-MX"/>
                        </w:rPr>
                      </w:pPr>
                      <w:r w:rsidRPr="00B63524">
                        <w:rPr>
                          <w:color w:val="000000" w:themeColor="text1"/>
                          <w:lang w:val="es-MX"/>
                        </w:rPr>
                        <w:t xml:space="preserve">Refuerce conceptos y elementos clave sobre las leyes </w:t>
                      </w:r>
                      <w:r w:rsidRPr="00B63524">
                        <w:rPr>
                          <w:color w:val="000000" w:themeColor="text1"/>
                          <w:lang w:val="es-MX"/>
                        </w:rPr>
                        <w:t xml:space="preserve">de la mecánica newtoniana explorando el </w:t>
                      </w:r>
                      <w:r w:rsidRPr="00B63524">
                        <w:rPr>
                          <w:b/>
                          <w:bCs/>
                          <w:lang w:val="es-MX"/>
                        </w:rPr>
                        <w:t>Anexo_1_MecanicaNewtoniana</w:t>
                      </w:r>
                      <w:r>
                        <w:rPr>
                          <w:lang w:val="es-MX"/>
                        </w:rPr>
                        <w:t>.</w:t>
                      </w:r>
                    </w:p>
                  </w:txbxContent>
                </v:textbox>
                <w10:anchorlock/>
              </v:roundrect>
            </w:pict>
          </mc:Fallback>
        </mc:AlternateContent>
      </w:r>
      <w:commentRangeEnd w:id="22"/>
      <w:r w:rsidRPr="004B045F" w:rsidR="001E6D00">
        <w:rPr>
          <w:rStyle w:val="Refdecomentario"/>
          <w:sz w:val="20"/>
          <w:szCs w:val="20"/>
        </w:rPr>
        <w:commentReference w:id="22"/>
      </w:r>
    </w:p>
    <w:p w:rsidRPr="004B045F" w:rsidR="000C05CF" w:rsidP="000C05CF" w:rsidRDefault="000C05CF" w14:paraId="4E358386" w14:textId="32108B2B">
      <w:pPr>
        <w:ind w:firstLine="0"/>
        <w:rPr>
          <w:szCs w:val="20"/>
        </w:rPr>
      </w:pPr>
    </w:p>
    <w:p w:rsidRPr="004B045F" w:rsidR="000C05CF" w:rsidP="00EB38EB" w:rsidRDefault="00EB38EB" w14:paraId="7E73CD37" w14:textId="575FA99F">
      <w:pPr>
        <w:pStyle w:val="Prrafodelista"/>
        <w:numPr>
          <w:ilvl w:val="1"/>
          <w:numId w:val="13"/>
        </w:numPr>
        <w:rPr>
          <w:b/>
          <w:bCs/>
          <w:szCs w:val="20"/>
        </w:rPr>
      </w:pPr>
      <w:r w:rsidRPr="004B045F">
        <w:rPr>
          <w:b/>
          <w:bCs/>
          <w:szCs w:val="20"/>
        </w:rPr>
        <w:t>Análisis físicos del atropello</w:t>
      </w:r>
    </w:p>
    <w:p w:rsidRPr="004B045F" w:rsidR="000C05CF" w:rsidP="001C59AD" w:rsidRDefault="000C05CF" w14:paraId="5BD37AE0" w14:textId="5437D84D">
      <w:pPr>
        <w:pBdr>
          <w:top w:val="nil"/>
          <w:left w:val="nil"/>
          <w:bottom w:val="nil"/>
          <w:right w:val="nil"/>
          <w:between w:val="nil"/>
        </w:pBdr>
        <w:spacing w:line="240" w:lineRule="auto"/>
        <w:ind w:firstLine="0"/>
        <w:rPr>
          <w:b/>
          <w:szCs w:val="20"/>
        </w:rPr>
      </w:pPr>
    </w:p>
    <w:p w:rsidRPr="004B045F" w:rsidR="00EB38EB" w:rsidP="001C59AD" w:rsidRDefault="00E6305C" w14:paraId="7022FEE0" w14:textId="64DE7E5B">
      <w:pPr>
        <w:pBdr>
          <w:top w:val="nil"/>
          <w:left w:val="nil"/>
          <w:bottom w:val="nil"/>
          <w:right w:val="nil"/>
          <w:between w:val="nil"/>
        </w:pBdr>
        <w:spacing w:line="240" w:lineRule="auto"/>
        <w:ind w:firstLine="0"/>
        <w:rPr>
          <w:color w:val="353740"/>
          <w:szCs w:val="20"/>
        </w:rPr>
      </w:pPr>
      <w:r w:rsidRPr="004B045F">
        <w:rPr>
          <w:color w:val="353740"/>
          <w:szCs w:val="20"/>
        </w:rPr>
        <w:t>Un atropello es una situación peligrosa que pu</w:t>
      </w:r>
      <w:r w:rsidRPr="004B045F" w:rsidR="00DE6DFB">
        <w:rPr>
          <w:color w:val="353740"/>
          <w:szCs w:val="20"/>
        </w:rPr>
        <w:t>ede tener consecuencias fatales</w:t>
      </w:r>
      <w:r w:rsidRPr="004B045F" w:rsidR="00EB38EB">
        <w:rPr>
          <w:color w:val="353740"/>
          <w:szCs w:val="20"/>
        </w:rPr>
        <w:t xml:space="preserve">; </w:t>
      </w:r>
      <w:r w:rsidRPr="004B045F" w:rsidR="001C59AD">
        <w:rPr>
          <w:color w:val="353740"/>
          <w:szCs w:val="20"/>
        </w:rPr>
        <w:t>actualmente</w:t>
      </w:r>
      <w:r w:rsidR="003F3CFB">
        <w:rPr>
          <w:color w:val="353740"/>
          <w:szCs w:val="20"/>
        </w:rPr>
        <w:t>,</w:t>
      </w:r>
      <w:r w:rsidRPr="004B045F" w:rsidR="00DE6DFB">
        <w:rPr>
          <w:color w:val="353740"/>
          <w:szCs w:val="20"/>
        </w:rPr>
        <w:t xml:space="preserve"> t</w:t>
      </w:r>
      <w:r w:rsidRPr="004B045F">
        <w:rPr>
          <w:color w:val="353740"/>
          <w:szCs w:val="20"/>
        </w:rPr>
        <w:t xml:space="preserve">ienen una tasa de mortalidad muy alta y </w:t>
      </w:r>
      <w:r w:rsidRPr="004B045F" w:rsidR="00EB38EB">
        <w:rPr>
          <w:color w:val="353740"/>
          <w:szCs w:val="20"/>
        </w:rPr>
        <w:t xml:space="preserve">son considerados como </w:t>
      </w:r>
      <w:r w:rsidRPr="004B045F">
        <w:rPr>
          <w:color w:val="353740"/>
          <w:szCs w:val="20"/>
        </w:rPr>
        <w:t>una de las principales causas de muerte en el mundo. Los atropellos pueden tener muchas causas, como la falta de vigilancia por parte del conductor, el exceso de velocidad, la conducción bajo los efectos del alcohol o de drogas, la imprudencia, la distracción, la negligencia, la falta de conocimiento del reglamento vial o la falta de señalización adecuada.</w:t>
      </w:r>
    </w:p>
    <w:p w:rsidRPr="004B045F" w:rsidR="00EB38EB" w:rsidP="001C59AD" w:rsidRDefault="00EB38EB" w14:paraId="44E6F94B" w14:textId="77777777">
      <w:pPr>
        <w:pBdr>
          <w:top w:val="nil"/>
          <w:left w:val="nil"/>
          <w:bottom w:val="nil"/>
          <w:right w:val="nil"/>
          <w:between w:val="nil"/>
        </w:pBdr>
        <w:spacing w:line="240" w:lineRule="auto"/>
        <w:ind w:firstLine="0"/>
        <w:rPr>
          <w:color w:val="353740"/>
          <w:szCs w:val="20"/>
        </w:rPr>
      </w:pPr>
    </w:p>
    <w:p w:rsidRPr="004B045F" w:rsidR="00B702E4" w:rsidP="001C59AD" w:rsidRDefault="00EB38EB" w14:paraId="023B80F4" w14:textId="185E796C">
      <w:pPr>
        <w:pBdr>
          <w:top w:val="nil"/>
          <w:left w:val="nil"/>
          <w:bottom w:val="nil"/>
          <w:right w:val="nil"/>
          <w:between w:val="nil"/>
        </w:pBdr>
        <w:spacing w:line="240" w:lineRule="auto"/>
        <w:ind w:firstLine="0"/>
        <w:rPr>
          <w:b/>
          <w:szCs w:val="20"/>
        </w:rPr>
      </w:pPr>
      <w:commentRangeStart w:id="23"/>
      <w:r w:rsidRPr="004B045F">
        <w:rPr>
          <w:noProof/>
          <w:szCs w:val="20"/>
        </w:rPr>
        <w:drawing>
          <wp:inline distT="0" distB="0" distL="0" distR="0" wp14:anchorId="1873AF26" wp14:editId="6E53EB1A">
            <wp:extent cx="2295287" cy="14573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2305" cy="1461781"/>
                    </a:xfrm>
                    <a:prstGeom prst="rect">
                      <a:avLst/>
                    </a:prstGeom>
                    <a:noFill/>
                    <a:ln>
                      <a:noFill/>
                    </a:ln>
                  </pic:spPr>
                </pic:pic>
              </a:graphicData>
            </a:graphic>
          </wp:inline>
        </w:drawing>
      </w:r>
      <w:commentRangeEnd w:id="23"/>
      <w:r w:rsidRPr="004B045F">
        <w:rPr>
          <w:rStyle w:val="Refdecomentario"/>
          <w:sz w:val="20"/>
          <w:szCs w:val="20"/>
        </w:rPr>
        <w:commentReference w:id="23"/>
      </w:r>
      <w:r w:rsidRPr="004B045F" w:rsidR="00E6305C">
        <w:rPr>
          <w:color w:val="353740"/>
          <w:szCs w:val="20"/>
        </w:rPr>
        <w:t xml:space="preserve"> </w:t>
      </w:r>
    </w:p>
    <w:p w:rsidRPr="004B045F" w:rsidR="00B702E4" w:rsidP="00892CD4" w:rsidRDefault="00B702E4" w14:paraId="7A54E3EC" w14:textId="13AE1F79">
      <w:pPr>
        <w:pBdr>
          <w:top w:val="nil"/>
          <w:left w:val="nil"/>
          <w:bottom w:val="nil"/>
          <w:right w:val="nil"/>
          <w:between w:val="nil"/>
        </w:pBdr>
        <w:spacing w:line="240" w:lineRule="auto"/>
        <w:rPr>
          <w:color w:val="353740"/>
          <w:szCs w:val="20"/>
        </w:rPr>
      </w:pPr>
    </w:p>
    <w:p w:rsidRPr="004B045F" w:rsidR="005459F3" w:rsidP="001C59AD" w:rsidRDefault="00E6305C" w14:paraId="184005D7" w14:textId="46A245F8">
      <w:pPr>
        <w:pBdr>
          <w:top w:val="nil"/>
          <w:left w:val="nil"/>
          <w:bottom w:val="nil"/>
          <w:right w:val="nil"/>
          <w:between w:val="nil"/>
        </w:pBdr>
        <w:spacing w:line="240" w:lineRule="auto"/>
        <w:ind w:firstLine="0"/>
        <w:rPr>
          <w:color w:val="353740"/>
          <w:szCs w:val="20"/>
        </w:rPr>
      </w:pPr>
      <w:commentRangeStart w:id="24"/>
      <w:r w:rsidRPr="004B045F">
        <w:rPr>
          <w:color w:val="353740"/>
          <w:szCs w:val="20"/>
        </w:rPr>
        <w:t xml:space="preserve">Es importante que los conductores cumplan con las normas de </w:t>
      </w:r>
      <w:r w:rsidRPr="004B045F" w:rsidR="00B702E4">
        <w:rPr>
          <w:color w:val="353740"/>
          <w:szCs w:val="20"/>
        </w:rPr>
        <w:t>tránsito para evitar los siniestros viales donde se ven inmersos los peatones</w:t>
      </w:r>
      <w:r w:rsidRPr="004B045F" w:rsidR="004149AE">
        <w:rPr>
          <w:color w:val="353740"/>
          <w:szCs w:val="20"/>
        </w:rPr>
        <w:t>. E</w:t>
      </w:r>
      <w:r w:rsidRPr="004B045F">
        <w:rPr>
          <w:color w:val="353740"/>
          <w:szCs w:val="20"/>
        </w:rPr>
        <w:t>sto incluye</w:t>
      </w:r>
      <w:r w:rsidR="003F3CFB">
        <w:rPr>
          <w:color w:val="353740"/>
          <w:szCs w:val="20"/>
        </w:rPr>
        <w:t>:</w:t>
      </w:r>
      <w:r w:rsidRPr="004B045F">
        <w:rPr>
          <w:color w:val="353740"/>
          <w:szCs w:val="20"/>
        </w:rPr>
        <w:t xml:space="preserve"> respetar el límite de velocidad, mantenerse alerta, respetar la prioridad de paso, conducir con precaución y respetar a los pea</w:t>
      </w:r>
      <w:r w:rsidRPr="004B045F" w:rsidR="00807977">
        <w:rPr>
          <w:color w:val="353740"/>
          <w:szCs w:val="20"/>
        </w:rPr>
        <w:t>tones</w:t>
      </w:r>
      <w:r w:rsidRPr="004B045F" w:rsidR="004149AE">
        <w:rPr>
          <w:color w:val="353740"/>
          <w:szCs w:val="20"/>
        </w:rPr>
        <w:t xml:space="preserve">. </w:t>
      </w:r>
      <w:commentRangeEnd w:id="24"/>
      <w:r w:rsidRPr="004B045F" w:rsidR="005459F3">
        <w:rPr>
          <w:rStyle w:val="Refdecomentario"/>
          <w:sz w:val="20"/>
          <w:szCs w:val="20"/>
        </w:rPr>
        <w:commentReference w:id="24"/>
      </w:r>
    </w:p>
    <w:p w:rsidRPr="004B045F" w:rsidR="005459F3" w:rsidP="001C59AD" w:rsidRDefault="005459F3" w14:paraId="3122B115" w14:textId="3717E29E">
      <w:pPr>
        <w:pBdr>
          <w:top w:val="nil"/>
          <w:left w:val="nil"/>
          <w:bottom w:val="nil"/>
          <w:right w:val="nil"/>
          <w:between w:val="nil"/>
        </w:pBdr>
        <w:spacing w:line="240" w:lineRule="auto"/>
        <w:ind w:firstLine="0"/>
        <w:rPr>
          <w:color w:val="353740"/>
          <w:szCs w:val="20"/>
        </w:rPr>
      </w:pPr>
    </w:p>
    <w:p w:rsidRPr="004B045F" w:rsidR="005459F3" w:rsidP="005459F3" w:rsidRDefault="005459F3" w14:paraId="0E9E75AF" w14:textId="3BB3103F">
      <w:pPr>
        <w:pBdr>
          <w:top w:val="nil"/>
          <w:left w:val="nil"/>
          <w:bottom w:val="nil"/>
          <w:right w:val="nil"/>
          <w:between w:val="nil"/>
        </w:pBdr>
        <w:spacing w:line="240" w:lineRule="auto"/>
        <w:ind w:firstLine="0"/>
        <w:jc w:val="center"/>
        <w:rPr>
          <w:color w:val="353740"/>
          <w:szCs w:val="20"/>
        </w:rPr>
      </w:pPr>
      <w:r w:rsidRPr="004B045F">
        <w:rPr>
          <w:noProof/>
          <w:szCs w:val="20"/>
        </w:rPr>
        <w:drawing>
          <wp:anchor distT="0" distB="0" distL="114300" distR="114300" simplePos="0" relativeHeight="252198912" behindDoc="0" locked="0" layoutInCell="1" allowOverlap="1" wp14:anchorId="2BAAE77D" wp14:editId="3671A7D5">
            <wp:simplePos x="0" y="0"/>
            <wp:positionH relativeFrom="margin">
              <wp:posOffset>3419475</wp:posOffset>
            </wp:positionH>
            <wp:positionV relativeFrom="paragraph">
              <wp:posOffset>218440</wp:posOffset>
            </wp:positionV>
            <wp:extent cx="295275" cy="332384"/>
            <wp:effectExtent l="0" t="0" r="0" b="0"/>
            <wp:wrapNone/>
            <wp:docPr id="1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25"/>
      <w:r w:rsidRPr="004B045F">
        <w:rPr>
          <w:noProof/>
          <w:color w:val="353740"/>
          <w:szCs w:val="20"/>
        </w:rPr>
        <mc:AlternateContent>
          <mc:Choice Requires="wps">
            <w:drawing>
              <wp:inline distT="0" distB="0" distL="0" distR="0" wp14:anchorId="678BCDC9" wp14:editId="2E1EEF01">
                <wp:extent cx="1190625" cy="419100"/>
                <wp:effectExtent l="57150" t="19050" r="85725" b="95250"/>
                <wp:docPr id="15" name="Rectángulo: esquinas redondeadas 15"/>
                <wp:cNvGraphicFramePr/>
                <a:graphic xmlns:a="http://schemas.openxmlformats.org/drawingml/2006/main">
                  <a:graphicData uri="http://schemas.microsoft.com/office/word/2010/wordprocessingShape">
                    <wps:wsp>
                      <wps:cNvSpPr/>
                      <wps:spPr>
                        <a:xfrm>
                          <a:off x="0" y="0"/>
                          <a:ext cx="1190625" cy="419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5459F3" w:rsidR="00802C69" w:rsidP="005459F3" w:rsidRDefault="00802C69" w14:paraId="66CC5C7D" w14:textId="69203877">
                            <w:pPr>
                              <w:ind w:firstLine="0"/>
                              <w:jc w:val="center"/>
                              <w:rPr>
                                <w:color w:val="0070C0"/>
                                <w:lang w:val="es-MX"/>
                              </w:rPr>
                            </w:pPr>
                            <w:r w:rsidRPr="005459F3">
                              <w:rPr>
                                <w:color w:val="0070C0"/>
                                <w:lang w:val="es-MX"/>
                              </w:rPr>
                              <w:t>¡</w:t>
                            </w:r>
                            <w:r w:rsidRPr="005459F3">
                              <w:rPr>
                                <w:b/>
                                <w:bCs/>
                                <w:color w:val="0070C0"/>
                                <w:u w:val="single"/>
                                <w:lang w:val="es-MX"/>
                              </w:rPr>
                              <w:t>Atención</w:t>
                            </w:r>
                            <w:r w:rsidRPr="005459F3">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1FEC709A">
              <v:roundrect id="Rectángulo: esquinas redondeadas 15" style="width:93.75pt;height:33pt;visibility:visible;mso-wrap-style:square;mso-left-percent:-10001;mso-top-percent:-10001;mso-position-horizontal:absolute;mso-position-horizontal-relative:char;mso-position-vertical:absolute;mso-position-vertical-relative:line;mso-left-percent:-10001;mso-top-percent:-10001;v-text-anchor:middle" o:spid="_x0000_s1041" fillcolor="#f1671b [3204]" strokecolor="#ef5e0e [3044]" arcsize="10923f" w14:anchorId="678BCD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">
                <v:fill type="gradient" color2="#f8b28d [1620]" angle="180" focus="100%" rotate="t">
                  <o:fill v:ext="view" type="gradientUnscaled"/>
                </v:fill>
                <v:shadow on="t" color="black" opacity="22937f" offset="0,.63889mm" origin=",.5"/>
                <v:textbox>
                  <w:txbxContent>
                    <w:p w:rsidRPr="005459F3" w:rsidR="00802C69" w:rsidP="005459F3" w:rsidRDefault="00802C69" w14:paraId="244C0B9A" w14:textId="69203877">
                      <w:pPr>
                        <w:ind w:firstLine="0"/>
                        <w:jc w:val="center"/>
                        <w:rPr>
                          <w:color w:val="0070C0"/>
                          <w:lang w:val="es-MX"/>
                        </w:rPr>
                      </w:pPr>
                      <w:r w:rsidRPr="005459F3">
                        <w:rPr>
                          <w:color w:val="0070C0"/>
                          <w:lang w:val="es-MX"/>
                        </w:rPr>
                        <w:t>¡</w:t>
                      </w:r>
                      <w:r w:rsidRPr="005459F3">
                        <w:rPr>
                          <w:b/>
                          <w:bCs/>
                          <w:color w:val="0070C0"/>
                          <w:u w:val="single"/>
                          <w:lang w:val="es-MX"/>
                        </w:rPr>
                        <w:t>Atención</w:t>
                      </w:r>
                      <w:r w:rsidRPr="005459F3">
                        <w:rPr>
                          <w:color w:val="0070C0"/>
                          <w:lang w:val="es-MX"/>
                        </w:rPr>
                        <w:t>!</w:t>
                      </w:r>
                    </w:p>
                  </w:txbxContent>
                </v:textbox>
                <w10:anchorlock/>
              </v:roundrect>
            </w:pict>
          </mc:Fallback>
        </mc:AlternateContent>
      </w:r>
      <w:commentRangeEnd w:id="25"/>
      <w:r w:rsidRPr="004B045F">
        <w:rPr>
          <w:rStyle w:val="Refdecomentario"/>
          <w:sz w:val="20"/>
          <w:szCs w:val="20"/>
        </w:rPr>
        <w:commentReference w:id="25"/>
      </w:r>
    </w:p>
    <w:p w:rsidRPr="004B045F" w:rsidR="005459F3" w:rsidP="001C59AD" w:rsidRDefault="005459F3" w14:paraId="02E6667B" w14:textId="77777777">
      <w:pPr>
        <w:pBdr>
          <w:top w:val="nil"/>
          <w:left w:val="nil"/>
          <w:bottom w:val="nil"/>
          <w:right w:val="nil"/>
          <w:between w:val="nil"/>
        </w:pBdr>
        <w:spacing w:line="240" w:lineRule="auto"/>
        <w:ind w:firstLine="0"/>
        <w:rPr>
          <w:color w:val="353740"/>
          <w:szCs w:val="20"/>
        </w:rPr>
      </w:pPr>
    </w:p>
    <w:p w:rsidRPr="004B045F" w:rsidR="00690B3C" w:rsidP="001C59AD" w:rsidRDefault="009423BB" w14:paraId="2B4F5098" w14:textId="77777777">
      <w:pPr>
        <w:pBdr>
          <w:top w:val="nil"/>
          <w:left w:val="nil"/>
          <w:bottom w:val="nil"/>
          <w:right w:val="nil"/>
          <w:between w:val="nil"/>
        </w:pBdr>
        <w:spacing w:line="240" w:lineRule="auto"/>
        <w:ind w:firstLine="0"/>
        <w:rPr>
          <w:color w:val="353740"/>
          <w:szCs w:val="20"/>
        </w:rPr>
      </w:pPr>
      <w:r w:rsidRPr="004B045F">
        <w:rPr>
          <w:color w:val="353740"/>
          <w:szCs w:val="20"/>
        </w:rPr>
        <w:t>En cuanto a la prevención de</w:t>
      </w:r>
      <w:r w:rsidRPr="004B045F" w:rsidR="00E6305C">
        <w:rPr>
          <w:color w:val="353740"/>
          <w:szCs w:val="20"/>
        </w:rPr>
        <w:t xml:space="preserve"> los atropellos, es importante que las autoridades locales y gubernamentales</w:t>
      </w:r>
      <w:r w:rsidRPr="004B045F" w:rsidR="00690B3C">
        <w:rPr>
          <w:color w:val="353740"/>
          <w:szCs w:val="20"/>
        </w:rPr>
        <w:t>:</w:t>
      </w:r>
    </w:p>
    <w:p w:rsidRPr="004B045F" w:rsidR="00690B3C" w:rsidP="001C59AD" w:rsidRDefault="00690B3C" w14:paraId="7BCFD112" w14:textId="77777777">
      <w:pPr>
        <w:pBdr>
          <w:top w:val="nil"/>
          <w:left w:val="nil"/>
          <w:bottom w:val="nil"/>
          <w:right w:val="nil"/>
          <w:between w:val="nil"/>
        </w:pBdr>
        <w:spacing w:line="240" w:lineRule="auto"/>
        <w:ind w:firstLine="0"/>
        <w:rPr>
          <w:color w:val="353740"/>
          <w:szCs w:val="20"/>
        </w:rPr>
      </w:pPr>
    </w:p>
    <w:p w:rsidRPr="004B045F" w:rsidR="00690B3C" w:rsidP="00690B3C" w:rsidRDefault="00690B3C" w14:paraId="70C97FF2" w14:textId="277FD6FB">
      <w:pPr>
        <w:pStyle w:val="Prrafodelista"/>
        <w:numPr>
          <w:ilvl w:val="0"/>
          <w:numId w:val="15"/>
        </w:numPr>
        <w:pBdr>
          <w:top w:val="nil"/>
          <w:left w:val="nil"/>
          <w:bottom w:val="nil"/>
          <w:right w:val="nil"/>
          <w:between w:val="nil"/>
        </w:pBdr>
        <w:spacing w:line="360" w:lineRule="auto"/>
        <w:ind w:left="714" w:hanging="357"/>
        <w:rPr>
          <w:color w:val="353740"/>
          <w:szCs w:val="20"/>
        </w:rPr>
      </w:pPr>
      <w:commentRangeStart w:id="26"/>
      <w:r w:rsidRPr="004B045F">
        <w:rPr>
          <w:color w:val="353740"/>
          <w:szCs w:val="20"/>
        </w:rPr>
        <w:t>A</w:t>
      </w:r>
      <w:r w:rsidRPr="004B045F" w:rsidR="00E6305C">
        <w:rPr>
          <w:color w:val="353740"/>
          <w:szCs w:val="20"/>
        </w:rPr>
        <w:t>dopten medidas</w:t>
      </w:r>
      <w:r w:rsidRPr="004B045F" w:rsidR="009423BB">
        <w:rPr>
          <w:color w:val="353740"/>
          <w:szCs w:val="20"/>
        </w:rPr>
        <w:t xml:space="preserve"> para mejorar la seguridad vial</w:t>
      </w:r>
      <w:r w:rsidR="003F3CFB">
        <w:rPr>
          <w:color w:val="353740"/>
          <w:szCs w:val="20"/>
        </w:rPr>
        <w:t>.</w:t>
      </w:r>
    </w:p>
    <w:p w:rsidRPr="004B045F" w:rsidR="00690B3C" w:rsidP="00690B3C" w:rsidRDefault="00690B3C" w14:paraId="2F19F28C" w14:textId="6E671267">
      <w:pPr>
        <w:pStyle w:val="Prrafodelista"/>
        <w:numPr>
          <w:ilvl w:val="0"/>
          <w:numId w:val="15"/>
        </w:numPr>
        <w:pBdr>
          <w:top w:val="nil"/>
          <w:left w:val="nil"/>
          <w:bottom w:val="nil"/>
          <w:right w:val="nil"/>
          <w:between w:val="nil"/>
        </w:pBdr>
        <w:spacing w:line="360" w:lineRule="auto"/>
        <w:ind w:left="714" w:hanging="357"/>
        <w:rPr>
          <w:color w:val="353740"/>
          <w:szCs w:val="20"/>
        </w:rPr>
      </w:pPr>
      <w:r w:rsidRPr="004B045F">
        <w:rPr>
          <w:color w:val="353740"/>
          <w:szCs w:val="20"/>
        </w:rPr>
        <w:t xml:space="preserve">Las medidas </w:t>
      </w:r>
      <w:r w:rsidRPr="004B045F" w:rsidR="00E6305C">
        <w:rPr>
          <w:color w:val="353740"/>
          <w:szCs w:val="20"/>
        </w:rPr>
        <w:t>incluye</w:t>
      </w:r>
      <w:r w:rsidRPr="004B045F">
        <w:rPr>
          <w:color w:val="353740"/>
          <w:szCs w:val="20"/>
        </w:rPr>
        <w:t>n</w:t>
      </w:r>
      <w:r w:rsidRPr="004B045F" w:rsidR="00E6305C">
        <w:rPr>
          <w:color w:val="353740"/>
          <w:szCs w:val="20"/>
        </w:rPr>
        <w:t xml:space="preserve"> la instalación de señales de </w:t>
      </w:r>
      <w:r w:rsidRPr="004B045F" w:rsidR="009423BB">
        <w:rPr>
          <w:color w:val="353740"/>
          <w:szCs w:val="20"/>
        </w:rPr>
        <w:t>tránsito</w:t>
      </w:r>
      <w:r w:rsidRPr="004B045F" w:rsidR="00E6305C">
        <w:rPr>
          <w:color w:val="353740"/>
          <w:szCs w:val="20"/>
        </w:rPr>
        <w:t xml:space="preserve"> y señalización adecuadas</w:t>
      </w:r>
      <w:r w:rsidR="003F3CFB">
        <w:rPr>
          <w:color w:val="353740"/>
          <w:szCs w:val="20"/>
        </w:rPr>
        <w:t>.</w:t>
      </w:r>
    </w:p>
    <w:p w:rsidRPr="004B045F" w:rsidR="00690B3C" w:rsidP="00690B3C" w:rsidRDefault="00690B3C" w14:paraId="4665C2F6" w14:textId="5FE5200E">
      <w:pPr>
        <w:pStyle w:val="Prrafodelista"/>
        <w:numPr>
          <w:ilvl w:val="0"/>
          <w:numId w:val="15"/>
        </w:numPr>
        <w:pBdr>
          <w:top w:val="nil"/>
          <w:left w:val="nil"/>
          <w:bottom w:val="nil"/>
          <w:right w:val="nil"/>
          <w:between w:val="nil"/>
        </w:pBdr>
        <w:spacing w:line="360" w:lineRule="auto"/>
        <w:ind w:left="714" w:hanging="357"/>
        <w:rPr>
          <w:color w:val="353740"/>
          <w:szCs w:val="20"/>
        </w:rPr>
      </w:pPr>
      <w:r w:rsidRPr="004B045F">
        <w:rPr>
          <w:color w:val="353740"/>
          <w:szCs w:val="20"/>
        </w:rPr>
        <w:t xml:space="preserve">Construyan </w:t>
      </w:r>
      <w:r w:rsidRPr="004B045F" w:rsidR="00E6305C">
        <w:rPr>
          <w:color w:val="353740"/>
          <w:szCs w:val="20"/>
        </w:rPr>
        <w:t xml:space="preserve">cruces </w:t>
      </w:r>
      <w:r w:rsidRPr="004B045F" w:rsidR="003F3CFB">
        <w:rPr>
          <w:color w:val="353740"/>
          <w:szCs w:val="20"/>
        </w:rPr>
        <w:t xml:space="preserve">seguros </w:t>
      </w:r>
      <w:r w:rsidR="003F3CFB">
        <w:rPr>
          <w:color w:val="353740"/>
          <w:szCs w:val="20"/>
        </w:rPr>
        <w:t>para los</w:t>
      </w:r>
      <w:r w:rsidRPr="004B045F" w:rsidR="003F3CFB">
        <w:rPr>
          <w:color w:val="353740"/>
          <w:szCs w:val="20"/>
        </w:rPr>
        <w:t xml:space="preserve"> </w:t>
      </w:r>
      <w:r w:rsidRPr="004B045F" w:rsidR="00E6305C">
        <w:rPr>
          <w:color w:val="353740"/>
          <w:szCs w:val="20"/>
        </w:rPr>
        <w:t>peatones</w:t>
      </w:r>
      <w:r w:rsidR="003F3CFB">
        <w:rPr>
          <w:color w:val="353740"/>
          <w:szCs w:val="20"/>
        </w:rPr>
        <w:t>.</w:t>
      </w:r>
    </w:p>
    <w:p w:rsidRPr="004B045F" w:rsidR="00690B3C" w:rsidP="00690B3C" w:rsidRDefault="00690B3C" w14:paraId="0206266D" w14:textId="6DD17BE8">
      <w:pPr>
        <w:pStyle w:val="Prrafodelista"/>
        <w:numPr>
          <w:ilvl w:val="0"/>
          <w:numId w:val="15"/>
        </w:numPr>
        <w:pBdr>
          <w:top w:val="nil"/>
          <w:left w:val="nil"/>
          <w:bottom w:val="nil"/>
          <w:right w:val="nil"/>
          <w:between w:val="nil"/>
        </w:pBdr>
        <w:spacing w:line="360" w:lineRule="auto"/>
        <w:ind w:left="714" w:hanging="357"/>
        <w:rPr>
          <w:color w:val="353740"/>
          <w:szCs w:val="20"/>
        </w:rPr>
      </w:pPr>
      <w:r w:rsidRPr="004B045F">
        <w:rPr>
          <w:color w:val="353740"/>
          <w:szCs w:val="20"/>
        </w:rPr>
        <w:t xml:space="preserve">Implementen </w:t>
      </w:r>
      <w:r w:rsidRPr="004B045F" w:rsidR="00E6305C">
        <w:rPr>
          <w:color w:val="353740"/>
          <w:szCs w:val="20"/>
        </w:rPr>
        <w:t>programas de educación vial</w:t>
      </w:r>
      <w:r w:rsidR="003F3CFB">
        <w:rPr>
          <w:color w:val="353740"/>
          <w:szCs w:val="20"/>
        </w:rPr>
        <w:t>.</w:t>
      </w:r>
    </w:p>
    <w:p w:rsidRPr="004B045F" w:rsidR="00690B3C" w:rsidP="00690B3C" w:rsidRDefault="003F3CFB" w14:paraId="3E00252E" w14:textId="740B92C6">
      <w:pPr>
        <w:pStyle w:val="Prrafodelista"/>
        <w:numPr>
          <w:ilvl w:val="0"/>
          <w:numId w:val="15"/>
        </w:numPr>
        <w:pBdr>
          <w:top w:val="nil"/>
          <w:left w:val="nil"/>
          <w:bottom w:val="nil"/>
          <w:right w:val="nil"/>
          <w:between w:val="nil"/>
        </w:pBdr>
        <w:spacing w:line="360" w:lineRule="auto"/>
        <w:ind w:left="714" w:hanging="357"/>
        <w:rPr>
          <w:color w:val="353740"/>
          <w:szCs w:val="20"/>
        </w:rPr>
      </w:pPr>
      <w:r>
        <w:rPr>
          <w:color w:val="353740"/>
          <w:szCs w:val="20"/>
        </w:rPr>
        <w:t>Tengan</w:t>
      </w:r>
      <w:r w:rsidRPr="004B045F">
        <w:rPr>
          <w:color w:val="353740"/>
          <w:szCs w:val="20"/>
        </w:rPr>
        <w:t xml:space="preserve"> </w:t>
      </w:r>
      <w:r w:rsidRPr="004B045F" w:rsidR="00655AC3">
        <w:rPr>
          <w:color w:val="353740"/>
          <w:szCs w:val="20"/>
        </w:rPr>
        <w:t xml:space="preserve">en cuenta que </w:t>
      </w:r>
      <w:r w:rsidRPr="004B045F" w:rsidR="00690B3C">
        <w:rPr>
          <w:color w:val="353740"/>
          <w:szCs w:val="20"/>
        </w:rPr>
        <w:t>la prevención</w:t>
      </w:r>
      <w:r w:rsidRPr="004B045F" w:rsidR="00E6305C">
        <w:rPr>
          <w:color w:val="353740"/>
          <w:szCs w:val="20"/>
        </w:rPr>
        <w:t xml:space="preserve"> es una responsabilidad</w:t>
      </w:r>
      <w:r w:rsidRPr="004B045F" w:rsidR="00690B3C">
        <w:rPr>
          <w:color w:val="353740"/>
          <w:szCs w:val="20"/>
        </w:rPr>
        <w:t xml:space="preserve"> de su función</w:t>
      </w:r>
      <w:r>
        <w:rPr>
          <w:color w:val="353740"/>
          <w:szCs w:val="20"/>
        </w:rPr>
        <w:t>.</w:t>
      </w:r>
    </w:p>
    <w:p w:rsidRPr="004B045F" w:rsidR="00690B3C" w:rsidP="00690B3C" w:rsidRDefault="003F3CFB" w14:paraId="33CFCA6F" w14:textId="7B0AA006">
      <w:pPr>
        <w:pStyle w:val="Prrafodelista"/>
        <w:numPr>
          <w:ilvl w:val="0"/>
          <w:numId w:val="15"/>
        </w:numPr>
        <w:pBdr>
          <w:top w:val="nil"/>
          <w:left w:val="nil"/>
          <w:bottom w:val="nil"/>
          <w:right w:val="nil"/>
          <w:between w:val="nil"/>
        </w:pBdr>
        <w:spacing w:line="360" w:lineRule="auto"/>
        <w:ind w:left="714" w:hanging="357"/>
        <w:rPr>
          <w:color w:val="353740"/>
          <w:szCs w:val="20"/>
        </w:rPr>
      </w:pPr>
      <w:r>
        <w:rPr>
          <w:color w:val="353740"/>
          <w:szCs w:val="20"/>
        </w:rPr>
        <w:t>Promuevan</w:t>
      </w:r>
      <w:r w:rsidRPr="004B045F">
        <w:rPr>
          <w:color w:val="353740"/>
          <w:szCs w:val="20"/>
        </w:rPr>
        <w:t xml:space="preserve"> </w:t>
      </w:r>
      <w:r w:rsidRPr="004B045F" w:rsidR="00690B3C">
        <w:rPr>
          <w:color w:val="353740"/>
          <w:szCs w:val="20"/>
        </w:rPr>
        <w:t>la idea de la responsabilidad</w:t>
      </w:r>
      <w:r w:rsidRPr="004B045F" w:rsidR="00E6305C">
        <w:rPr>
          <w:color w:val="353740"/>
          <w:szCs w:val="20"/>
        </w:rPr>
        <w:t xml:space="preserve"> compartida </w:t>
      </w:r>
      <w:r w:rsidRPr="004B045F" w:rsidR="00690B3C">
        <w:rPr>
          <w:color w:val="353740"/>
          <w:szCs w:val="20"/>
        </w:rPr>
        <w:t xml:space="preserve">con </w:t>
      </w:r>
      <w:r w:rsidRPr="004B045F" w:rsidR="00E6305C">
        <w:rPr>
          <w:color w:val="353740"/>
          <w:szCs w:val="20"/>
        </w:rPr>
        <w:t>conductores,</w:t>
      </w:r>
      <w:r w:rsidRPr="004B045F" w:rsidR="00500B2F">
        <w:rPr>
          <w:color w:val="353740"/>
          <w:szCs w:val="20"/>
        </w:rPr>
        <w:t xml:space="preserve"> peatones y </w:t>
      </w:r>
      <w:r w:rsidRPr="004B045F" w:rsidR="00690B3C">
        <w:rPr>
          <w:color w:val="353740"/>
          <w:szCs w:val="20"/>
        </w:rPr>
        <w:t xml:space="preserve">otras </w:t>
      </w:r>
      <w:r w:rsidRPr="004B045F" w:rsidR="00500B2F">
        <w:rPr>
          <w:color w:val="353740"/>
          <w:szCs w:val="20"/>
        </w:rPr>
        <w:t>autoridades.</w:t>
      </w:r>
      <w:commentRangeEnd w:id="26"/>
      <w:r w:rsidRPr="004B045F" w:rsidR="00690B3C">
        <w:rPr>
          <w:rStyle w:val="Refdecomentario"/>
          <w:sz w:val="20"/>
          <w:szCs w:val="20"/>
        </w:rPr>
        <w:commentReference w:id="26"/>
      </w:r>
    </w:p>
    <w:p w:rsidRPr="004B045F" w:rsidR="00690B3C" w:rsidP="00690B3C" w:rsidRDefault="00690B3C" w14:paraId="7BF00451" w14:textId="77777777">
      <w:pPr>
        <w:pBdr>
          <w:top w:val="nil"/>
          <w:left w:val="nil"/>
          <w:bottom w:val="nil"/>
          <w:right w:val="nil"/>
          <w:between w:val="nil"/>
        </w:pBdr>
        <w:spacing w:line="360" w:lineRule="auto"/>
        <w:ind w:firstLine="0"/>
        <w:rPr>
          <w:color w:val="353740"/>
          <w:szCs w:val="20"/>
        </w:rPr>
      </w:pPr>
    </w:p>
    <w:p w:rsidRPr="004B045F" w:rsidR="00690B3C" w:rsidP="00690B3C" w:rsidRDefault="00690B3C" w14:paraId="316BC65E" w14:textId="648EE2FA">
      <w:pPr>
        <w:pBdr>
          <w:top w:val="nil"/>
          <w:left w:val="nil"/>
          <w:bottom w:val="nil"/>
          <w:right w:val="nil"/>
          <w:between w:val="nil"/>
        </w:pBdr>
        <w:spacing w:line="240" w:lineRule="auto"/>
        <w:ind w:firstLine="0"/>
        <w:jc w:val="center"/>
        <w:rPr>
          <w:color w:val="353740"/>
          <w:szCs w:val="20"/>
        </w:rPr>
      </w:pPr>
      <w:r w:rsidRPr="004B045F">
        <w:rPr>
          <w:noProof/>
          <w:szCs w:val="20"/>
        </w:rPr>
        <w:drawing>
          <wp:anchor distT="0" distB="0" distL="114300" distR="114300" simplePos="0" relativeHeight="252200960" behindDoc="0" locked="0" layoutInCell="1" allowOverlap="1" wp14:anchorId="1B550ACC" wp14:editId="754ABB86">
            <wp:simplePos x="0" y="0"/>
            <wp:positionH relativeFrom="margin">
              <wp:posOffset>3324225</wp:posOffset>
            </wp:positionH>
            <wp:positionV relativeFrom="paragraph">
              <wp:posOffset>209550</wp:posOffset>
            </wp:positionV>
            <wp:extent cx="295275" cy="332384"/>
            <wp:effectExtent l="0" t="0" r="0" b="0"/>
            <wp:wrapNone/>
            <wp:docPr id="1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27"/>
      <w:r w:rsidRPr="004B045F">
        <w:rPr>
          <w:noProof/>
          <w:color w:val="353740"/>
          <w:szCs w:val="20"/>
        </w:rPr>
        <mc:AlternateContent>
          <mc:Choice Requires="wps">
            <w:drawing>
              <wp:inline distT="0" distB="0" distL="0" distR="0" wp14:anchorId="47D1864D" wp14:editId="2B58FE77">
                <wp:extent cx="1028700" cy="447675"/>
                <wp:effectExtent l="57150" t="19050" r="76200" b="104775"/>
                <wp:docPr id="17" name="Rectángulo: esquinas redondeadas 17"/>
                <wp:cNvGraphicFramePr/>
                <a:graphic xmlns:a="http://schemas.openxmlformats.org/drawingml/2006/main">
                  <a:graphicData uri="http://schemas.microsoft.com/office/word/2010/wordprocessingShape">
                    <wps:wsp>
                      <wps:cNvSpPr/>
                      <wps:spPr>
                        <a:xfrm>
                          <a:off x="0" y="0"/>
                          <a:ext cx="102870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690B3C" w:rsidR="00802C69" w:rsidP="00690B3C" w:rsidRDefault="00802C69" w14:paraId="6803893E" w14:textId="539F6EED">
                            <w:pPr>
                              <w:ind w:firstLine="0"/>
                              <w:jc w:val="center"/>
                              <w:rPr>
                                <w:color w:val="0070C0"/>
                                <w:lang w:val="es-MX"/>
                              </w:rPr>
                            </w:pPr>
                            <w:r w:rsidRPr="00690B3C">
                              <w:rPr>
                                <w:color w:val="0070C0"/>
                                <w:lang w:val="es-MX"/>
                              </w:rPr>
                              <w:t>¡</w:t>
                            </w:r>
                            <w:r w:rsidRPr="00690B3C">
                              <w:rPr>
                                <w:b/>
                                <w:bCs/>
                                <w:color w:val="0070C0"/>
                                <w:u w:val="single"/>
                                <w:lang w:val="es-MX"/>
                              </w:rPr>
                              <w:t>Nota</w:t>
                            </w:r>
                            <w:r w:rsidRPr="00690B3C">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4FBE2F4C">
              <v:roundrect id="Rectángulo: esquinas redondeadas 17" style="width:81pt;height:35.25pt;visibility:visible;mso-wrap-style:square;mso-left-percent:-10001;mso-top-percent:-10001;mso-position-horizontal:absolute;mso-position-horizontal-relative:char;mso-position-vertical:absolute;mso-position-vertical-relative:line;mso-left-percent:-10001;mso-top-percent:-10001;v-text-anchor:middle" o:spid="_x0000_s1042" fillcolor="#f1671b [3204]" strokecolor="#ef5e0e [3044]" arcsize="10923f" w14:anchorId="47D186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">
                <v:fill type="gradient" color2="#f8b28d [1620]" angle="180" focus="100%" rotate="t">
                  <o:fill v:ext="view" type="gradientUnscaled"/>
                </v:fill>
                <v:shadow on="t" color="black" opacity="22937f" offset="0,.63889mm" origin=",.5"/>
                <v:textbox>
                  <w:txbxContent>
                    <w:p w:rsidRPr="00690B3C" w:rsidR="00802C69" w:rsidP="00690B3C" w:rsidRDefault="00802C69" w14:paraId="77559B73" w14:textId="539F6EED">
                      <w:pPr>
                        <w:ind w:firstLine="0"/>
                        <w:jc w:val="center"/>
                        <w:rPr>
                          <w:color w:val="0070C0"/>
                          <w:lang w:val="es-MX"/>
                        </w:rPr>
                      </w:pPr>
                      <w:r w:rsidRPr="00690B3C">
                        <w:rPr>
                          <w:color w:val="0070C0"/>
                          <w:lang w:val="es-MX"/>
                        </w:rPr>
                        <w:t>¡</w:t>
                      </w:r>
                      <w:r w:rsidRPr="00690B3C">
                        <w:rPr>
                          <w:b/>
                          <w:bCs/>
                          <w:color w:val="0070C0"/>
                          <w:u w:val="single"/>
                          <w:lang w:val="es-MX"/>
                        </w:rPr>
                        <w:t>Nota</w:t>
                      </w:r>
                      <w:r w:rsidRPr="00690B3C">
                        <w:rPr>
                          <w:color w:val="0070C0"/>
                          <w:lang w:val="es-MX"/>
                        </w:rPr>
                        <w:t>!</w:t>
                      </w:r>
                    </w:p>
                  </w:txbxContent>
                </v:textbox>
                <w10:anchorlock/>
              </v:roundrect>
            </w:pict>
          </mc:Fallback>
        </mc:AlternateContent>
      </w:r>
      <w:commentRangeEnd w:id="27"/>
      <w:r w:rsidRPr="004B045F">
        <w:rPr>
          <w:rStyle w:val="Refdecomentario"/>
          <w:sz w:val="20"/>
          <w:szCs w:val="20"/>
        </w:rPr>
        <w:commentReference w:id="27"/>
      </w:r>
    </w:p>
    <w:p w:rsidRPr="004B045F" w:rsidR="00690B3C" w:rsidP="001C59AD" w:rsidRDefault="00690B3C" w14:paraId="37A7611F" w14:textId="06EA07F2">
      <w:pPr>
        <w:pBdr>
          <w:top w:val="nil"/>
          <w:left w:val="nil"/>
          <w:bottom w:val="nil"/>
          <w:right w:val="nil"/>
          <w:between w:val="nil"/>
        </w:pBdr>
        <w:spacing w:line="240" w:lineRule="auto"/>
        <w:ind w:firstLine="0"/>
        <w:rPr>
          <w:color w:val="353740"/>
          <w:szCs w:val="20"/>
        </w:rPr>
      </w:pPr>
    </w:p>
    <w:p w:rsidRPr="004B045F" w:rsidR="009760EC" w:rsidP="001C59AD" w:rsidRDefault="00927AF2" w14:paraId="2515BC5D" w14:textId="2C19C139">
      <w:pPr>
        <w:pBdr>
          <w:top w:val="nil"/>
          <w:left w:val="nil"/>
          <w:bottom w:val="nil"/>
          <w:right w:val="nil"/>
          <w:between w:val="nil"/>
        </w:pBdr>
        <w:spacing w:line="240" w:lineRule="auto"/>
        <w:ind w:firstLine="0"/>
        <w:rPr>
          <w:szCs w:val="20"/>
        </w:rPr>
      </w:pPr>
      <w:r w:rsidRPr="004B045F">
        <w:rPr>
          <w:szCs w:val="20"/>
        </w:rPr>
        <w:t>En cuanto al análisis dinámico del atropello,</w:t>
      </w:r>
      <w:r w:rsidRPr="004B045F" w:rsidR="001A6133">
        <w:rPr>
          <w:szCs w:val="20"/>
        </w:rPr>
        <w:t xml:space="preserve"> las fa</w:t>
      </w:r>
      <w:r w:rsidRPr="004B045F" w:rsidR="00B84E40">
        <w:rPr>
          <w:szCs w:val="20"/>
        </w:rPr>
        <w:t>ses del atropello frontal son:</w:t>
      </w:r>
    </w:p>
    <w:p w:rsidRPr="004B045F" w:rsidR="001A6133" w:rsidP="001C59AD" w:rsidRDefault="001A6133" w14:paraId="731678ED" w14:textId="402A1867">
      <w:pPr>
        <w:pBdr>
          <w:top w:val="nil"/>
          <w:left w:val="nil"/>
          <w:bottom w:val="nil"/>
          <w:right w:val="nil"/>
          <w:between w:val="nil"/>
        </w:pBdr>
        <w:spacing w:line="240" w:lineRule="auto"/>
        <w:ind w:firstLine="0"/>
        <w:rPr>
          <w:szCs w:val="20"/>
        </w:rPr>
      </w:pPr>
    </w:p>
    <w:p w:rsidRPr="004B045F" w:rsidR="001A6133" w:rsidP="001A6133" w:rsidRDefault="001A6133" w14:paraId="29F70E72" w14:textId="1B321F78">
      <w:pPr>
        <w:pBdr>
          <w:top w:val="nil"/>
          <w:left w:val="nil"/>
          <w:bottom w:val="nil"/>
          <w:right w:val="nil"/>
          <w:between w:val="nil"/>
        </w:pBdr>
        <w:spacing w:line="240" w:lineRule="auto"/>
        <w:ind w:firstLine="0"/>
        <w:jc w:val="center"/>
        <w:rPr>
          <w:szCs w:val="20"/>
        </w:rPr>
      </w:pPr>
      <w:r w:rsidRPr="004B045F">
        <w:rPr>
          <w:bCs/>
          <w:noProof/>
          <w:szCs w:val="20"/>
          <w:highlight w:val="yellow"/>
        </w:rPr>
        <mc:AlternateContent>
          <mc:Choice Requires="wps">
            <w:drawing>
              <wp:inline distT="0" distB="0" distL="0" distR="0" wp14:anchorId="6CEDF630" wp14:editId="000A871A">
                <wp:extent cx="4581525" cy="369332"/>
                <wp:effectExtent l="0" t="0" r="28575" b="26670"/>
                <wp:docPr id="19"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1A6133" w:rsidRDefault="00802C69" w14:paraId="69451B38" w14:textId="3F9D3FC5">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1-2</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FasesDelAtropelloFrontal</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6A9F706E">
              <v:shape id="_x0000_s1043"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" w14:anchorId="6CEDF630">
                <v:textbox style="mso-fit-shape-to-text:t">
                  <w:txbxContent>
                    <w:p w:rsidRPr="00163C4C" w:rsidR="00802C69" w:rsidP="001A6133" w:rsidRDefault="00802C69" w14:paraId="5FB7CFFD" w14:textId="3F9D3FC5">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1-2</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FasesDelAtropelloFrontal</w:t>
                      </w:r>
                    </w:p>
                  </w:txbxContent>
                </v:textbox>
                <w10:anchorlock/>
              </v:shape>
            </w:pict>
          </mc:Fallback>
        </mc:AlternateContent>
      </w:r>
    </w:p>
    <w:p w:rsidRPr="004B045F" w:rsidR="00B84E40" w:rsidP="00D20050" w:rsidRDefault="00B84E40" w14:paraId="0BB21ED4" w14:textId="77777777">
      <w:pPr>
        <w:pBdr>
          <w:top w:val="nil"/>
          <w:left w:val="nil"/>
          <w:bottom w:val="nil"/>
          <w:right w:val="nil"/>
          <w:between w:val="nil"/>
        </w:pBdr>
        <w:spacing w:line="240" w:lineRule="auto"/>
        <w:rPr>
          <w:szCs w:val="20"/>
        </w:rPr>
      </w:pPr>
    </w:p>
    <w:p w:rsidRPr="004B045F" w:rsidR="009760EC" w:rsidP="00EA38BA" w:rsidRDefault="00EA38BA" w14:paraId="4DE805D0" w14:textId="6DF08FF7">
      <w:pPr>
        <w:pBdr>
          <w:top w:val="nil"/>
          <w:left w:val="nil"/>
          <w:bottom w:val="nil"/>
          <w:right w:val="nil"/>
          <w:between w:val="nil"/>
        </w:pBdr>
        <w:spacing w:line="240" w:lineRule="auto"/>
        <w:ind w:firstLine="0"/>
        <w:rPr>
          <w:bCs/>
          <w:szCs w:val="20"/>
        </w:rPr>
      </w:pPr>
      <w:r w:rsidRPr="004B045F">
        <w:rPr>
          <w:bCs/>
          <w:szCs w:val="20"/>
        </w:rPr>
        <w:t>A continuación, analice los modelos matemáticos del atropello. Procure llevar registro de lo más destacado en su libreta personal de apuntes:</w:t>
      </w:r>
    </w:p>
    <w:p w:rsidRPr="004B045F" w:rsidR="00EA38BA" w:rsidP="00EA38BA" w:rsidRDefault="00EA38BA" w14:paraId="40CFE001" w14:textId="01D16826">
      <w:pPr>
        <w:pBdr>
          <w:top w:val="nil"/>
          <w:left w:val="nil"/>
          <w:bottom w:val="nil"/>
          <w:right w:val="nil"/>
          <w:between w:val="nil"/>
        </w:pBdr>
        <w:spacing w:line="240" w:lineRule="auto"/>
        <w:ind w:firstLine="0"/>
        <w:rPr>
          <w:bCs/>
          <w:szCs w:val="20"/>
        </w:rPr>
      </w:pPr>
    </w:p>
    <w:p w:rsidRPr="004B045F" w:rsidR="00EA38BA" w:rsidP="00EA38BA" w:rsidRDefault="00EA38BA" w14:paraId="59952EDA" w14:textId="63C45635">
      <w:pPr>
        <w:pBdr>
          <w:top w:val="nil"/>
          <w:left w:val="nil"/>
          <w:bottom w:val="nil"/>
          <w:right w:val="nil"/>
          <w:between w:val="nil"/>
        </w:pBdr>
        <w:spacing w:line="240" w:lineRule="auto"/>
        <w:ind w:firstLine="0"/>
        <w:jc w:val="center"/>
        <w:rPr>
          <w:b/>
          <w:szCs w:val="20"/>
        </w:rPr>
      </w:pPr>
      <w:r w:rsidRPr="004B045F">
        <w:rPr>
          <w:bCs/>
          <w:noProof/>
          <w:szCs w:val="20"/>
          <w:highlight w:val="yellow"/>
        </w:rPr>
        <mc:AlternateContent>
          <mc:Choice Requires="wps">
            <w:drawing>
              <wp:inline distT="0" distB="0" distL="0" distR="0" wp14:anchorId="7E2C166D" wp14:editId="7C65585E">
                <wp:extent cx="4581525" cy="369332"/>
                <wp:effectExtent l="0" t="0" r="28575" b="26670"/>
                <wp:docPr id="20"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EA38BA" w:rsidRDefault="00802C69" w14:paraId="329A47E1" w14:textId="05AFA46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1-2</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ModelosMatematicosDelAtropello</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00E7DAF7">
              <v:shape id="_x0000_s1044"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" w14:anchorId="7E2C166D">
                <v:textbox style="mso-fit-shape-to-text:t">
                  <w:txbxContent>
                    <w:p w:rsidRPr="00163C4C" w:rsidR="00802C69" w:rsidP="00EA38BA" w:rsidRDefault="00802C69" w14:paraId="016B4FA1" w14:textId="05AFA462">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1-2</w:t>
                      </w:r>
                      <w:r w:rsidRPr="00163C4C">
                        <w:rPr>
                          <w:color w:val="000000" w:themeColor="text1"/>
                          <w:kern w:val="24"/>
                          <w:szCs w:val="20"/>
                        </w:rPr>
                        <w:t>_</w:t>
                      </w:r>
                      <w:r>
                        <w:rPr>
                          <w:color w:val="000000" w:themeColor="text1"/>
                          <w:kern w:val="24"/>
                          <w:szCs w:val="20"/>
                        </w:rPr>
                        <w:t>Slide</w:t>
                      </w:r>
                      <w:r w:rsidRPr="00163C4C">
                        <w:rPr>
                          <w:color w:val="000000" w:themeColor="text1"/>
                          <w:kern w:val="24"/>
                          <w:szCs w:val="20"/>
                        </w:rPr>
                        <w:t>_</w:t>
                      </w:r>
                      <w:r>
                        <w:rPr>
                          <w:color w:val="000000" w:themeColor="text1"/>
                          <w:kern w:val="24"/>
                          <w:szCs w:val="20"/>
                        </w:rPr>
                        <w:t>ModelosMatematicosDelAtropello</w:t>
                      </w:r>
                    </w:p>
                  </w:txbxContent>
                </v:textbox>
                <w10:anchorlock/>
              </v:shape>
            </w:pict>
          </mc:Fallback>
        </mc:AlternateContent>
      </w:r>
    </w:p>
    <w:p w:rsidRPr="004B045F" w:rsidR="00044C4A" w:rsidP="00A04B57" w:rsidRDefault="00044C4A" w14:paraId="09EF608A" w14:textId="71687951">
      <w:pPr>
        <w:pBdr>
          <w:top w:val="nil"/>
          <w:left w:val="nil"/>
          <w:bottom w:val="nil"/>
          <w:right w:val="nil"/>
          <w:between w:val="nil"/>
        </w:pBdr>
        <w:spacing w:line="240" w:lineRule="auto"/>
        <w:ind w:firstLine="0"/>
        <w:rPr>
          <w:b/>
          <w:szCs w:val="20"/>
        </w:rPr>
      </w:pPr>
    </w:p>
    <w:p w:rsidRPr="004B045F" w:rsidR="00C149F1" w:rsidP="00A04B57" w:rsidRDefault="00A04B57" w14:paraId="70D20344" w14:textId="0C3A7A47">
      <w:pPr>
        <w:pStyle w:val="Prrafodelista"/>
        <w:numPr>
          <w:ilvl w:val="0"/>
          <w:numId w:val="13"/>
        </w:numPr>
        <w:pBdr>
          <w:top w:val="nil"/>
          <w:left w:val="nil"/>
          <w:bottom w:val="nil"/>
          <w:right w:val="nil"/>
          <w:between w:val="nil"/>
        </w:pBdr>
        <w:spacing w:line="240" w:lineRule="auto"/>
        <w:rPr>
          <w:b/>
          <w:szCs w:val="20"/>
        </w:rPr>
      </w:pPr>
      <w:r w:rsidRPr="004B045F">
        <w:rPr>
          <w:b/>
          <w:szCs w:val="20"/>
        </w:rPr>
        <w:t>Biomecánica</w:t>
      </w:r>
    </w:p>
    <w:p w:rsidRPr="004B045F" w:rsidR="00A04B57" w:rsidP="00A04B57" w:rsidRDefault="00A04B57" w14:paraId="7CEF87D2" w14:textId="36E8F942">
      <w:pPr>
        <w:pBdr>
          <w:top w:val="nil"/>
          <w:left w:val="nil"/>
          <w:bottom w:val="nil"/>
          <w:right w:val="nil"/>
          <w:between w:val="nil"/>
        </w:pBdr>
        <w:spacing w:line="240" w:lineRule="auto"/>
        <w:ind w:firstLine="0"/>
        <w:rPr>
          <w:b/>
          <w:szCs w:val="20"/>
        </w:rPr>
      </w:pPr>
    </w:p>
    <w:p w:rsidRPr="004B045F" w:rsidR="00064824" w:rsidP="001C59AD" w:rsidRDefault="00064824" w14:paraId="66AE9336" w14:textId="4EFAE5D5">
      <w:pPr>
        <w:ind w:firstLine="0"/>
        <w:rPr>
          <w:szCs w:val="20"/>
        </w:rPr>
      </w:pPr>
      <w:r w:rsidRPr="004B045F">
        <w:rPr>
          <w:szCs w:val="20"/>
        </w:rPr>
        <w:t>M</w:t>
      </w:r>
      <w:r w:rsidRPr="004B045F" w:rsidR="00210BF1">
        <w:rPr>
          <w:szCs w:val="20"/>
        </w:rPr>
        <w:t>ecánica que estudia la relación entre la fuerza y el movimiento. Esta ciencia es esencial para comprender el funcionamiento de los músculos, los huesos y las articulaciones</w:t>
      </w:r>
      <w:r w:rsidR="00D95554">
        <w:rPr>
          <w:szCs w:val="20"/>
        </w:rPr>
        <w:t>,</w:t>
      </w:r>
      <w:r w:rsidRPr="004B045F" w:rsidR="00210BF1">
        <w:rPr>
          <w:szCs w:val="20"/>
        </w:rPr>
        <w:t xml:space="preserve"> y cómo los factores externos, como el peso corporal, la resistencia al movimiento y la fuerza de los componentes mecánicos del cuerpo, afectan el movimiento</w:t>
      </w:r>
      <w:r w:rsidRPr="004B045F">
        <w:rPr>
          <w:szCs w:val="20"/>
        </w:rPr>
        <w:t>.</w:t>
      </w:r>
    </w:p>
    <w:p w:rsidRPr="004B045F" w:rsidR="00064824" w:rsidP="001C59AD" w:rsidRDefault="00064824" w14:paraId="57C60BF4" w14:textId="63C5861A">
      <w:pPr>
        <w:ind w:firstLine="0"/>
        <w:rPr>
          <w:szCs w:val="20"/>
        </w:rPr>
      </w:pPr>
    </w:p>
    <w:p w:rsidRPr="004B045F" w:rsidR="00064824" w:rsidP="001C59AD" w:rsidRDefault="00064824" w14:paraId="2BB673F4" w14:textId="6376BBAA">
      <w:pPr>
        <w:ind w:firstLine="0"/>
        <w:rPr>
          <w:szCs w:val="20"/>
        </w:rPr>
      </w:pPr>
      <w:commentRangeStart w:id="28"/>
      <w:r w:rsidRPr="004B045F">
        <w:rPr>
          <w:noProof/>
          <w:szCs w:val="20"/>
        </w:rPr>
        <w:drawing>
          <wp:inline distT="0" distB="0" distL="0" distR="0" wp14:anchorId="25A7FB58" wp14:editId="2F1D35CE">
            <wp:extent cx="2476500" cy="1640484"/>
            <wp:effectExtent l="0" t="0" r="0" b="0"/>
            <wp:docPr id="21" name="Imagen 21" descr="Biomechanics vector illustration. Movement research tiny person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omechanics vector illustration. Movement research tiny persons conce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1073" cy="1643514"/>
                    </a:xfrm>
                    <a:prstGeom prst="rect">
                      <a:avLst/>
                    </a:prstGeom>
                    <a:noFill/>
                    <a:ln>
                      <a:noFill/>
                    </a:ln>
                  </pic:spPr>
                </pic:pic>
              </a:graphicData>
            </a:graphic>
          </wp:inline>
        </w:drawing>
      </w:r>
      <w:commentRangeEnd w:id="28"/>
      <w:r w:rsidRPr="004B045F">
        <w:rPr>
          <w:rStyle w:val="Refdecomentario"/>
          <w:sz w:val="20"/>
          <w:szCs w:val="20"/>
        </w:rPr>
        <w:commentReference w:id="28"/>
      </w:r>
    </w:p>
    <w:p w:rsidRPr="004B045F" w:rsidR="00064824" w:rsidP="001C59AD" w:rsidRDefault="00064824" w14:paraId="400664E9" w14:textId="77777777">
      <w:pPr>
        <w:ind w:firstLine="0"/>
        <w:rPr>
          <w:szCs w:val="20"/>
        </w:rPr>
      </w:pPr>
    </w:p>
    <w:p w:rsidRPr="004B045F" w:rsidR="00210BF1" w:rsidP="001C59AD" w:rsidRDefault="00064824" w14:paraId="53FAD5D5" w14:textId="5CE33E93">
      <w:pPr>
        <w:ind w:firstLine="0"/>
        <w:rPr>
          <w:szCs w:val="20"/>
        </w:rPr>
      </w:pPr>
      <w:commentRangeStart w:id="29"/>
      <w:r w:rsidRPr="004B045F">
        <w:rPr>
          <w:szCs w:val="20"/>
        </w:rPr>
        <w:t>T</w:t>
      </w:r>
      <w:r w:rsidRPr="004B045F" w:rsidR="00210BF1">
        <w:rPr>
          <w:szCs w:val="20"/>
        </w:rPr>
        <w:t xml:space="preserve">ambién se utiliza para comprender cómo los movimientos se producen en la práctica, cómo se pueden mejorar y cómo se pueden prevenir lesiones. </w:t>
      </w:r>
      <w:commentRangeEnd w:id="29"/>
      <w:r w:rsidRPr="004B045F">
        <w:rPr>
          <w:rStyle w:val="Refdecomentario"/>
          <w:sz w:val="20"/>
          <w:szCs w:val="20"/>
        </w:rPr>
        <w:commentReference w:id="29"/>
      </w:r>
    </w:p>
    <w:p w:rsidRPr="004B045F" w:rsidR="00210BF1" w:rsidP="00210BF1" w:rsidRDefault="00210BF1" w14:paraId="13D32BBB" w14:textId="77777777">
      <w:pPr>
        <w:rPr>
          <w:szCs w:val="20"/>
        </w:rPr>
      </w:pPr>
    </w:p>
    <w:p w:rsidRPr="004B045F" w:rsidR="002762EC" w:rsidP="001C59AD" w:rsidRDefault="002762EC" w14:paraId="0F29DBB2" w14:textId="61AA0E2C">
      <w:pPr>
        <w:ind w:firstLine="0"/>
        <w:rPr>
          <w:szCs w:val="20"/>
        </w:rPr>
      </w:pPr>
      <w:r w:rsidRPr="004B045F">
        <w:rPr>
          <w:szCs w:val="20"/>
        </w:rPr>
        <w:t>Estos son algunos aspectos clave que usted debe conocer y asimilar sobre biomecánica:</w:t>
      </w:r>
    </w:p>
    <w:p w:rsidRPr="004B045F" w:rsidR="002762EC" w:rsidP="001C59AD" w:rsidRDefault="002762EC" w14:paraId="578C85FF" w14:textId="44FD618D">
      <w:pPr>
        <w:ind w:firstLine="0"/>
        <w:rPr>
          <w:szCs w:val="20"/>
        </w:rPr>
      </w:pPr>
    </w:p>
    <w:p w:rsidRPr="004B045F" w:rsidR="002762EC" w:rsidP="002762EC" w:rsidRDefault="002762EC" w14:paraId="47944254" w14:textId="5817A19E">
      <w:pPr>
        <w:ind w:firstLine="0"/>
        <w:jc w:val="center"/>
        <w:rPr>
          <w:szCs w:val="20"/>
        </w:rPr>
      </w:pPr>
      <w:r w:rsidRPr="004B045F">
        <w:rPr>
          <w:bCs/>
          <w:noProof/>
          <w:szCs w:val="20"/>
          <w:highlight w:val="yellow"/>
        </w:rPr>
        <mc:AlternateContent>
          <mc:Choice Requires="wps">
            <w:drawing>
              <wp:inline distT="0" distB="0" distL="0" distR="0" wp14:anchorId="1DA01B51" wp14:editId="2244C200">
                <wp:extent cx="4581525" cy="369332"/>
                <wp:effectExtent l="0" t="0" r="28575" b="26670"/>
                <wp:docPr id="22"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2762EC" w:rsidRDefault="00802C69" w14:paraId="78D680C9" w14:textId="6DE0DD4C">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2</w:t>
                            </w:r>
                            <w:r w:rsidRPr="00163C4C">
                              <w:rPr>
                                <w:color w:val="000000" w:themeColor="text1"/>
                                <w:kern w:val="24"/>
                                <w:szCs w:val="20"/>
                              </w:rPr>
                              <w:t>_</w:t>
                            </w:r>
                            <w:r>
                              <w:rPr>
                                <w:color w:val="000000" w:themeColor="text1"/>
                                <w:kern w:val="24"/>
                                <w:szCs w:val="20"/>
                              </w:rPr>
                              <w:t>LineaDetiempo</w:t>
                            </w:r>
                            <w:r w:rsidRPr="00163C4C">
                              <w:rPr>
                                <w:color w:val="000000" w:themeColor="text1"/>
                                <w:kern w:val="24"/>
                                <w:szCs w:val="20"/>
                              </w:rPr>
                              <w:t>_</w:t>
                            </w:r>
                            <w:r>
                              <w:rPr>
                                <w:color w:val="000000" w:themeColor="text1"/>
                                <w:kern w:val="24"/>
                                <w:szCs w:val="20"/>
                              </w:rPr>
                              <w:t>Biomecanica</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323A4CE6">
              <v:shape id="_x0000_s1045"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" w14:anchorId="1DA01B51">
                <v:textbox style="mso-fit-shape-to-text:t">
                  <w:txbxContent>
                    <w:p w:rsidRPr="00163C4C" w:rsidR="00802C69" w:rsidP="002762EC" w:rsidRDefault="00802C69" w14:paraId="68F614CD" w14:textId="6DE0DD4C">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2</w:t>
                      </w:r>
                      <w:r w:rsidRPr="00163C4C">
                        <w:rPr>
                          <w:color w:val="000000" w:themeColor="text1"/>
                          <w:kern w:val="24"/>
                          <w:szCs w:val="20"/>
                        </w:rPr>
                        <w:t>_</w:t>
                      </w:r>
                      <w:r>
                        <w:rPr>
                          <w:color w:val="000000" w:themeColor="text1"/>
                          <w:kern w:val="24"/>
                          <w:szCs w:val="20"/>
                        </w:rPr>
                        <w:t>LineaDetiempo</w:t>
                      </w:r>
                      <w:r w:rsidRPr="00163C4C">
                        <w:rPr>
                          <w:color w:val="000000" w:themeColor="text1"/>
                          <w:kern w:val="24"/>
                          <w:szCs w:val="20"/>
                        </w:rPr>
                        <w:t>_</w:t>
                      </w:r>
                      <w:r>
                        <w:rPr>
                          <w:color w:val="000000" w:themeColor="text1"/>
                          <w:kern w:val="24"/>
                          <w:szCs w:val="20"/>
                        </w:rPr>
                        <w:t>Biomecanica</w:t>
                      </w:r>
                    </w:p>
                  </w:txbxContent>
                </v:textbox>
                <w10:anchorlock/>
              </v:shape>
            </w:pict>
          </mc:Fallback>
        </mc:AlternateContent>
      </w:r>
    </w:p>
    <w:p w:rsidRPr="004B045F" w:rsidR="002762EC" w:rsidP="001C59AD" w:rsidRDefault="002762EC" w14:paraId="0556FC4E" w14:textId="77777777">
      <w:pPr>
        <w:ind w:firstLine="0"/>
        <w:rPr>
          <w:szCs w:val="20"/>
        </w:rPr>
      </w:pPr>
    </w:p>
    <w:p w:rsidRPr="004B045F" w:rsidR="00192387" w:rsidP="00202811" w:rsidRDefault="007B2AC9" w14:paraId="74B2BCC9" w14:textId="72AE7578">
      <w:pPr>
        <w:pBdr>
          <w:top w:val="nil"/>
          <w:left w:val="nil"/>
          <w:bottom w:val="nil"/>
          <w:right w:val="nil"/>
          <w:between w:val="nil"/>
        </w:pBdr>
        <w:spacing w:line="240" w:lineRule="auto"/>
        <w:ind w:firstLine="0"/>
        <w:rPr>
          <w:szCs w:val="20"/>
        </w:rPr>
      </w:pPr>
      <w:r w:rsidRPr="004B045F">
        <w:rPr>
          <w:szCs w:val="20"/>
        </w:rPr>
        <w:t>Algunas de las lesiones más comunes en los accidentes de tránsito son:</w:t>
      </w:r>
    </w:p>
    <w:p w:rsidRPr="004B045F" w:rsidR="00D67233" w:rsidP="007B2AC9" w:rsidRDefault="007B2AC9" w14:paraId="6C53D254" w14:textId="3C966AF2">
      <w:pPr>
        <w:ind w:firstLine="0"/>
        <w:rPr>
          <w:b/>
          <w:szCs w:val="20"/>
        </w:rPr>
      </w:pPr>
      <w:r w:rsidRPr="004B045F">
        <w:rPr>
          <w:noProof/>
          <w:szCs w:val="20"/>
        </w:rPr>
        <mc:AlternateContent>
          <mc:Choice Requires="wpg">
            <w:drawing>
              <wp:anchor distT="0" distB="0" distL="114300" distR="114300" simplePos="0" relativeHeight="252187648" behindDoc="0" locked="0" layoutInCell="1" allowOverlap="1" wp14:anchorId="3DC3993F" wp14:editId="129AFDCD">
                <wp:simplePos x="0" y="0"/>
                <wp:positionH relativeFrom="column">
                  <wp:posOffset>1480185</wp:posOffset>
                </wp:positionH>
                <wp:positionV relativeFrom="paragraph">
                  <wp:posOffset>133351</wp:posOffset>
                </wp:positionV>
                <wp:extent cx="676275" cy="2476500"/>
                <wp:effectExtent l="114300" t="57150" r="123825" b="647700"/>
                <wp:wrapNone/>
                <wp:docPr id="161" name="Grupo 161"/>
                <wp:cNvGraphicFramePr/>
                <a:graphic xmlns:a="http://schemas.openxmlformats.org/drawingml/2006/main">
                  <a:graphicData uri="http://schemas.microsoft.com/office/word/2010/wordprocessingGroup">
                    <wpg:wgp>
                      <wpg:cNvGrpSpPr/>
                      <wpg:grpSpPr>
                        <a:xfrm>
                          <a:off x="0" y="0"/>
                          <a:ext cx="676275" cy="2476500"/>
                          <a:chOff x="-5974" y="-64361"/>
                          <a:chExt cx="550804" cy="3294969"/>
                        </a:xfrm>
                      </wpg:grpSpPr>
                      <pic:pic xmlns:pic="http://schemas.openxmlformats.org/drawingml/2006/picture">
                        <pic:nvPicPr>
                          <pic:cNvPr id="91" name="Imagen 91"/>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3895" y="-64361"/>
                            <a:ext cx="490182" cy="546327"/>
                          </a:xfrm>
                          <a:prstGeom prst="ellipse">
                            <a:avLst/>
                          </a:prstGeom>
                          <a:ln w="635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pic:pic xmlns:pic="http://schemas.openxmlformats.org/drawingml/2006/picture">
                        <pic:nvPicPr>
                          <pic:cNvPr id="92" name="Imagen 92"/>
                          <pic:cNvPicPr>
                            <a:picLocks noChangeAspect="1"/>
                          </pic:cNvPicPr>
                        </pic:nvPicPr>
                        <pic:blipFill rotWithShape="1">
                          <a:blip r:embed="rId31" cstate="print">
                            <a:extLst>
                              <a:ext uri="{28A0092B-C50C-407E-A947-70E740481C1C}">
                                <a14:useLocalDpi xmlns:a14="http://schemas.microsoft.com/office/drawing/2010/main" val="0"/>
                              </a:ext>
                            </a:extLst>
                          </a:blip>
                          <a:srcRect l="9171" r="8973"/>
                          <a:stretch/>
                        </pic:blipFill>
                        <pic:spPr bwMode="auto">
                          <a:xfrm>
                            <a:off x="-5974" y="433028"/>
                            <a:ext cx="538104" cy="560929"/>
                          </a:xfrm>
                          <a:prstGeom prst="ellipse">
                            <a:avLst/>
                          </a:prstGeom>
                          <a:ln w="3175"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pic:pic xmlns:pic="http://schemas.openxmlformats.org/drawingml/2006/picture">
                        <pic:nvPicPr>
                          <pic:cNvPr id="93" name="Imagen 93"/>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38100" y="1006928"/>
                            <a:ext cx="505460" cy="521335"/>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pic:pic xmlns:pic="http://schemas.openxmlformats.org/drawingml/2006/picture">
                        <pic:nvPicPr>
                          <pic:cNvPr id="94" name="Imagen 94"/>
                          <pic:cNvPicPr>
                            <a:picLocks noChangeAspect="1"/>
                          </pic:cNvPicPr>
                        </pic:nvPicPr>
                        <pic:blipFill>
                          <a:blip r:embed="rId33"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11948" y="1551130"/>
                            <a:ext cx="510203" cy="570865"/>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pic:pic xmlns:pic="http://schemas.openxmlformats.org/drawingml/2006/picture">
                        <pic:nvPicPr>
                          <pic:cNvPr id="95" name="Imagen 95"/>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2139043"/>
                            <a:ext cx="535940" cy="52197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pic:pic xmlns:pic="http://schemas.openxmlformats.org/drawingml/2006/picture">
                        <pic:nvPicPr>
                          <pic:cNvPr id="160" name="Imagen 160"/>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2672443"/>
                            <a:ext cx="544830" cy="558165"/>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wpg:wgp>
                  </a:graphicData>
                </a:graphic>
                <wp14:sizeRelH relativeFrom="margin">
                  <wp14:pctWidth>0</wp14:pctWidth>
                </wp14:sizeRelH>
                <wp14:sizeRelV relativeFrom="margin">
                  <wp14:pctHeight>0</wp14:pctHeight>
                </wp14:sizeRelV>
              </wp:anchor>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2AFF3B0E">
              <v:group id="Grupo 161" style="position:absolute;margin-left:116.55pt;margin-top:10.5pt;width:53.25pt;height:195pt;z-index:252187648;mso-width-relative:margin;mso-height-relative:margin" coordsize="5508,32949" coordorigin="-59,-643" o:spid="_x0000_s1026" w14:anchorId="75E95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">
                <v:shape id="Imagen 91" style="position:absolute;left:238;top:-643;width:4902;height:5462;visibility:visible;mso-wrap-style:square" o:spid="_x0000_s1027" stroked="t" strokecolor="#333"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">
                  <v:stroke endcap="round"/>
                  <v:imagedata o:title="" r:id="rId36"/>
                  <v:shadow on="t" type="perspective" color="black" opacity="14417f" offset="0,23pt" origin=",.5" matrix="-52429f,,,-11796f"/>
                  <v:path arrowok="t"/>
                </v:shape>
                <v:shape id="Imagen 92" style="position:absolute;left:-59;top:4330;width:5380;height:5609;visibility:visible;mso-wrap-style:square" o:spid="_x0000_s1028" stroked="t" strokecolor="#333"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">
                  <v:stroke joinstyle="round" endcap="round"/>
                  <v:imagedata cropleft="6010f" cropright="5881f" o:title="" r:id="rId37"/>
                  <v:shadow on="t" type="perspective" color="black" opacity="14417f" offset="0,23pt" origin=",.5" matrix="-52429f,,,-11796f"/>
                  <v:path arrowok="t"/>
                </v:shape>
                <v:shape id="Imagen 93" style="position:absolute;left:381;top:10069;width:5054;height:5213;visibility:visible;mso-wrap-style:square" o:spid="_x0000_s1029" stroked="t" strokecolor="#333"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">
                  <v:stroke endcap="round"/>
                  <v:imagedata o:title="" r:id="rId38"/>
                  <v:shadow on="t" type="perspective" color="black" opacity="14417f" offset="0,23pt" origin=",.5" matrix="-52429f,,,-11796f"/>
                  <v:path arrowok="t"/>
                </v:shape>
                <v:shape id="Imagen 94" style="position:absolute;left:119;top:15511;width:5102;height:5708;visibility:visible;mso-wrap-style:square" o:spid="_x0000_s1030" stroked="t" strokecolor="#333"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">
                  <v:stroke endcap="round"/>
                  <v:imagedata recolortarget="black" o:title="" r:id="rId39"/>
                  <v:shadow on="t" type="perspective" color="black" opacity="14417f" offset="0,23pt" origin=",.5" matrix="-52429f,,,-11796f"/>
                  <v:path arrowok="t"/>
                </v:shape>
                <v:shape id="Imagen 95" style="position:absolute;top:21390;width:5359;height:5220;visibility:visible;mso-wrap-style:square" o:spid="_x0000_s1031"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">
                  <v:stroke endcap="round"/>
                  <v:imagedata o:title="" r:id="rId40"/>
                  <v:shadow on="t" type="perspective" color="black" opacity="14417f" offset="0,23pt" origin=",.5" matrix="-52429f,,,-11796f"/>
                </v:shape>
                <v:shape id="Imagen 160" style="position:absolute;top:26724;width:5448;height:5582;visibility:visible;mso-wrap-style:square" o:spid="_x0000_s1032"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">
                  <v:stroke endcap="round"/>
                  <v:imagedata o:title="" r:id="rId41"/>
                  <v:shadow on="t" type="perspective" color="black" opacity="14417f" offset="0,23pt" origin=",.5" matrix="-52429f,,,-11796f"/>
                </v:shape>
              </v:group>
            </w:pict>
          </mc:Fallback>
        </mc:AlternateContent>
      </w:r>
    </w:p>
    <w:p w:rsidRPr="004B045F" w:rsidR="00192387" w:rsidP="007B2AC9" w:rsidRDefault="00A83C47" w14:paraId="08015559" w14:textId="79688F44">
      <w:pPr>
        <w:rPr>
          <w:szCs w:val="20"/>
        </w:rPr>
      </w:pPr>
      <w:commentRangeStart w:id="30"/>
      <w:r w:rsidRPr="004B045F">
        <w:rPr>
          <w:noProof/>
          <w:szCs w:val="20"/>
        </w:rPr>
        <w:drawing>
          <wp:inline distT="0" distB="0" distL="0" distR="0" wp14:anchorId="0535E3E5" wp14:editId="168AFC29">
            <wp:extent cx="5934075" cy="2381250"/>
            <wp:effectExtent l="0" t="12700" r="0" b="6350"/>
            <wp:docPr id="90" name="Diagrama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commentRangeEnd w:id="30"/>
      <w:r w:rsidRPr="004B045F" w:rsidR="007B2AC9">
        <w:rPr>
          <w:rStyle w:val="Refdecomentario"/>
          <w:sz w:val="20"/>
          <w:szCs w:val="20"/>
        </w:rPr>
        <w:commentReference w:id="30"/>
      </w:r>
    </w:p>
    <w:p w:rsidRPr="004B045F" w:rsidR="007B2AC9" w:rsidP="007B2AC9" w:rsidRDefault="007B2AC9" w14:paraId="3B4D24CE" w14:textId="61C8D89D">
      <w:pPr>
        <w:ind w:firstLine="0"/>
        <w:rPr>
          <w:szCs w:val="20"/>
        </w:rPr>
      </w:pPr>
    </w:p>
    <w:p w:rsidRPr="004B045F" w:rsidR="00C840CE" w:rsidP="007B2AC9" w:rsidRDefault="00C840CE" w14:paraId="712AEF46" w14:textId="31C14D2B">
      <w:pPr>
        <w:ind w:firstLine="0"/>
        <w:rPr>
          <w:szCs w:val="20"/>
        </w:rPr>
      </w:pPr>
      <w:r w:rsidRPr="004B045F">
        <w:rPr>
          <w:szCs w:val="20"/>
        </w:rPr>
        <w:t>Según los tipos de choques en la vía, los peatones pueden estar más propensos a sufrir algunas lesiones concretas, como se muestra a continuación:</w:t>
      </w:r>
    </w:p>
    <w:p w:rsidRPr="004B045F" w:rsidR="00C840CE" w:rsidP="007B2AC9" w:rsidRDefault="00C840CE" w14:paraId="5FBA322D" w14:textId="0523D419">
      <w:pPr>
        <w:ind w:firstLine="0"/>
        <w:rPr>
          <w:szCs w:val="20"/>
        </w:rPr>
      </w:pPr>
    </w:p>
    <w:p w:rsidRPr="004B045F" w:rsidR="00C840CE" w:rsidP="007B2AC9" w:rsidRDefault="00C840CE" w14:paraId="4A8C7E33" w14:textId="77777777">
      <w:pPr>
        <w:ind w:firstLine="0"/>
        <w:rPr>
          <w:szCs w:val="20"/>
        </w:rPr>
      </w:pPr>
    </w:p>
    <w:p w:rsidRPr="004B045F" w:rsidR="00DA3F7E" w:rsidP="001C59AD" w:rsidRDefault="00C840CE" w14:paraId="020413A0" w14:textId="047FF2D2">
      <w:pPr>
        <w:pBdr>
          <w:top w:val="nil"/>
          <w:left w:val="nil"/>
          <w:bottom w:val="nil"/>
          <w:right w:val="nil"/>
          <w:between w:val="nil"/>
        </w:pBdr>
        <w:spacing w:line="240" w:lineRule="auto"/>
        <w:ind w:firstLine="0"/>
        <w:rPr>
          <w:b/>
          <w:szCs w:val="20"/>
        </w:rPr>
      </w:pPr>
      <w:r w:rsidRPr="004B045F">
        <w:rPr>
          <w:noProof/>
          <w:szCs w:val="20"/>
        </w:rPr>
        <w:drawing>
          <wp:anchor distT="0" distB="0" distL="114300" distR="114300" simplePos="0" relativeHeight="252213248" behindDoc="0" locked="0" layoutInCell="1" allowOverlap="1" wp14:anchorId="3B931AEF" wp14:editId="117D3F72">
            <wp:simplePos x="0" y="0"/>
            <wp:positionH relativeFrom="margin">
              <wp:posOffset>2099310</wp:posOffset>
            </wp:positionH>
            <wp:positionV relativeFrom="paragraph">
              <wp:posOffset>4173220</wp:posOffset>
            </wp:positionV>
            <wp:extent cx="295275" cy="332384"/>
            <wp:effectExtent l="0" t="0" r="0" b="0"/>
            <wp:wrapNone/>
            <wp:docPr id="31"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11200" behindDoc="0" locked="0" layoutInCell="1" allowOverlap="1" wp14:anchorId="239F7BA2" wp14:editId="374362DC">
            <wp:simplePos x="0" y="0"/>
            <wp:positionH relativeFrom="margin">
              <wp:posOffset>1737360</wp:posOffset>
            </wp:positionH>
            <wp:positionV relativeFrom="paragraph">
              <wp:posOffset>3390900</wp:posOffset>
            </wp:positionV>
            <wp:extent cx="295275" cy="332384"/>
            <wp:effectExtent l="0" t="0" r="0" b="0"/>
            <wp:wrapNone/>
            <wp:docPr id="29"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09152" behindDoc="0" locked="0" layoutInCell="1" allowOverlap="1" wp14:anchorId="033C67A4" wp14:editId="780F1594">
            <wp:simplePos x="0" y="0"/>
            <wp:positionH relativeFrom="margin">
              <wp:posOffset>1756410</wp:posOffset>
            </wp:positionH>
            <wp:positionV relativeFrom="paragraph">
              <wp:posOffset>2667000</wp:posOffset>
            </wp:positionV>
            <wp:extent cx="295275" cy="332384"/>
            <wp:effectExtent l="0" t="0" r="0" b="0"/>
            <wp:wrapNone/>
            <wp:docPr id="2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07104" behindDoc="0" locked="0" layoutInCell="1" allowOverlap="1" wp14:anchorId="40173E1C" wp14:editId="70377A5D">
            <wp:simplePos x="0" y="0"/>
            <wp:positionH relativeFrom="margin">
              <wp:posOffset>2232660</wp:posOffset>
            </wp:positionH>
            <wp:positionV relativeFrom="paragraph">
              <wp:posOffset>1924050</wp:posOffset>
            </wp:positionV>
            <wp:extent cx="295275" cy="332384"/>
            <wp:effectExtent l="0" t="0" r="0" b="0"/>
            <wp:wrapNone/>
            <wp:docPr id="27"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05056" behindDoc="0" locked="0" layoutInCell="1" allowOverlap="1" wp14:anchorId="13F0D3A2" wp14:editId="4980F3C4">
            <wp:simplePos x="0" y="0"/>
            <wp:positionH relativeFrom="margin">
              <wp:posOffset>1870710</wp:posOffset>
            </wp:positionH>
            <wp:positionV relativeFrom="paragraph">
              <wp:posOffset>1133475</wp:posOffset>
            </wp:positionV>
            <wp:extent cx="295275" cy="332384"/>
            <wp:effectExtent l="0" t="0" r="0" b="0"/>
            <wp:wrapNone/>
            <wp:docPr id="2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03008" behindDoc="0" locked="0" layoutInCell="1" allowOverlap="1" wp14:anchorId="4900E036" wp14:editId="789E4B40">
            <wp:simplePos x="0" y="0"/>
            <wp:positionH relativeFrom="margin">
              <wp:posOffset>1876425</wp:posOffset>
            </wp:positionH>
            <wp:positionV relativeFrom="paragraph">
              <wp:posOffset>361315</wp:posOffset>
            </wp:positionV>
            <wp:extent cx="295275" cy="332384"/>
            <wp:effectExtent l="0" t="0" r="0" b="0"/>
            <wp:wrapNone/>
            <wp:docPr id="24"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31"/>
      <w:r w:rsidRPr="004B045F" w:rsidR="0036540D">
        <w:rPr>
          <w:b/>
          <w:noProof/>
          <w:szCs w:val="20"/>
        </w:rPr>
        <w:drawing>
          <wp:inline distT="0" distB="0" distL="0" distR="0" wp14:anchorId="4DA8B710" wp14:editId="397306A0">
            <wp:extent cx="6743700" cy="4486275"/>
            <wp:effectExtent l="12700" t="38100" r="25400" b="60325"/>
            <wp:docPr id="162" name="Diagrama 1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commentRangeEnd w:id="31"/>
      <w:r w:rsidRPr="004B045F">
        <w:rPr>
          <w:rStyle w:val="Refdecomentario"/>
          <w:sz w:val="20"/>
          <w:szCs w:val="20"/>
        </w:rPr>
        <w:commentReference w:id="31"/>
      </w:r>
    </w:p>
    <w:p w:rsidRPr="004B045F" w:rsidR="00DA3F7E" w:rsidP="001C59AD" w:rsidRDefault="00DA3F7E" w14:paraId="4AC86E29" w14:textId="77777777">
      <w:pPr>
        <w:pBdr>
          <w:top w:val="nil"/>
          <w:left w:val="nil"/>
          <w:bottom w:val="nil"/>
          <w:right w:val="nil"/>
          <w:between w:val="nil"/>
        </w:pBdr>
        <w:spacing w:line="240" w:lineRule="auto"/>
        <w:ind w:firstLine="0"/>
        <w:rPr>
          <w:b/>
          <w:szCs w:val="20"/>
        </w:rPr>
      </w:pPr>
    </w:p>
    <w:p w:rsidRPr="004B045F" w:rsidR="001C59AD" w:rsidP="001C59AD" w:rsidRDefault="001C59AD" w14:paraId="1BE39B5A" w14:textId="4DD6D872">
      <w:pPr>
        <w:pBdr>
          <w:top w:val="nil"/>
          <w:left w:val="nil"/>
          <w:bottom w:val="nil"/>
          <w:right w:val="nil"/>
          <w:between w:val="nil"/>
        </w:pBdr>
        <w:spacing w:line="240" w:lineRule="auto"/>
        <w:ind w:firstLine="0"/>
        <w:rPr>
          <w:b/>
          <w:szCs w:val="20"/>
        </w:rPr>
      </w:pPr>
    </w:p>
    <w:p w:rsidRPr="004B045F" w:rsidR="003F34DC" w:rsidP="001C59AD" w:rsidRDefault="003F34DC" w14:paraId="463A6A1A" w14:textId="77777777">
      <w:pPr>
        <w:pBdr>
          <w:top w:val="nil"/>
          <w:left w:val="nil"/>
          <w:bottom w:val="nil"/>
          <w:right w:val="nil"/>
          <w:between w:val="nil"/>
        </w:pBdr>
        <w:spacing w:line="240" w:lineRule="auto"/>
        <w:ind w:firstLine="0"/>
        <w:rPr>
          <w:b/>
          <w:szCs w:val="20"/>
        </w:rPr>
      </w:pPr>
    </w:p>
    <w:p w:rsidRPr="004B045F" w:rsidR="00DF630C" w:rsidP="00DF630C" w:rsidRDefault="00DF630C" w14:paraId="43EBAD9A" w14:textId="43E5E60D">
      <w:pPr>
        <w:pStyle w:val="Prrafodelista"/>
        <w:numPr>
          <w:ilvl w:val="0"/>
          <w:numId w:val="13"/>
        </w:numPr>
        <w:pBdr>
          <w:top w:val="nil"/>
          <w:left w:val="nil"/>
          <w:bottom w:val="nil"/>
          <w:right w:val="nil"/>
          <w:between w:val="nil"/>
        </w:pBdr>
        <w:spacing w:line="240" w:lineRule="auto"/>
        <w:rPr>
          <w:b/>
          <w:szCs w:val="20"/>
        </w:rPr>
      </w:pPr>
      <w:r w:rsidRPr="004B045F">
        <w:rPr>
          <w:b/>
          <w:szCs w:val="20"/>
        </w:rPr>
        <w:t>Causas probables en accidentes de tránsito</w:t>
      </w:r>
    </w:p>
    <w:p w:rsidRPr="004B045F" w:rsidR="00510C01" w:rsidP="00DF630C" w:rsidRDefault="00510C01" w14:paraId="69F34E25" w14:textId="77777777">
      <w:pPr>
        <w:pBdr>
          <w:top w:val="nil"/>
          <w:left w:val="nil"/>
          <w:bottom w:val="nil"/>
          <w:right w:val="nil"/>
          <w:between w:val="nil"/>
        </w:pBdr>
        <w:spacing w:line="240" w:lineRule="auto"/>
        <w:ind w:firstLine="0"/>
        <w:rPr>
          <w:b/>
          <w:szCs w:val="20"/>
        </w:rPr>
      </w:pPr>
    </w:p>
    <w:p w:rsidRPr="004B045F" w:rsidR="00A00536" w:rsidP="001C59AD" w:rsidRDefault="00BC686D" w14:paraId="092F8E04" w14:textId="04C5CE53">
      <w:pPr>
        <w:pBdr>
          <w:top w:val="nil"/>
          <w:left w:val="nil"/>
          <w:bottom w:val="nil"/>
          <w:right w:val="nil"/>
          <w:between w:val="nil"/>
        </w:pBdr>
        <w:spacing w:line="240" w:lineRule="auto"/>
        <w:ind w:firstLine="0"/>
        <w:rPr>
          <w:szCs w:val="20"/>
        </w:rPr>
      </w:pPr>
      <w:r w:rsidRPr="004B045F">
        <w:rPr>
          <w:szCs w:val="20"/>
        </w:rPr>
        <w:t>Son múltiples las causas probables de los accidentes de tránsito, tomando en cuenta que los factores que inciden en</w:t>
      </w:r>
      <w:r w:rsidRPr="004B045F" w:rsidR="00A00536">
        <w:rPr>
          <w:szCs w:val="20"/>
        </w:rPr>
        <w:t xml:space="preserve"> </w:t>
      </w:r>
      <w:r w:rsidR="00F51287">
        <w:rPr>
          <w:szCs w:val="20"/>
        </w:rPr>
        <w:t>ellos</w:t>
      </w:r>
      <w:r w:rsidRPr="004B045F" w:rsidR="00F51287">
        <w:rPr>
          <w:szCs w:val="20"/>
        </w:rPr>
        <w:t xml:space="preserve"> </w:t>
      </w:r>
      <w:r w:rsidRPr="004B045F">
        <w:rPr>
          <w:szCs w:val="20"/>
        </w:rPr>
        <w:t>son el vehículo, la vía y el comportamiento humano, donde</w:t>
      </w:r>
      <w:r w:rsidRPr="004B045F" w:rsidR="00E4338C">
        <w:rPr>
          <w:szCs w:val="20"/>
        </w:rPr>
        <w:t xml:space="preserve"> este último es el que determina las acciones y decisiones cuando hay falencias en cualquiera de los otros dos</w:t>
      </w:r>
      <w:r w:rsidRPr="004B045F" w:rsidR="00A00536">
        <w:rPr>
          <w:szCs w:val="20"/>
        </w:rPr>
        <w:t>.</w:t>
      </w:r>
    </w:p>
    <w:p w:rsidRPr="004B045F" w:rsidR="00A00536" w:rsidP="001C59AD" w:rsidRDefault="00A00536" w14:paraId="7495E79E" w14:textId="77777777">
      <w:pPr>
        <w:pBdr>
          <w:top w:val="nil"/>
          <w:left w:val="nil"/>
          <w:bottom w:val="nil"/>
          <w:right w:val="nil"/>
          <w:between w:val="nil"/>
        </w:pBdr>
        <w:spacing w:line="240" w:lineRule="auto"/>
        <w:ind w:firstLine="0"/>
        <w:rPr>
          <w:szCs w:val="20"/>
        </w:rPr>
      </w:pPr>
    </w:p>
    <w:p w:rsidRPr="004B045F" w:rsidR="00A00536" w:rsidP="001C59AD" w:rsidRDefault="00A00536" w14:paraId="7817359E" w14:textId="266B6A34">
      <w:pPr>
        <w:pBdr>
          <w:top w:val="nil"/>
          <w:left w:val="nil"/>
          <w:bottom w:val="nil"/>
          <w:right w:val="nil"/>
          <w:between w:val="nil"/>
        </w:pBdr>
        <w:spacing w:line="240" w:lineRule="auto"/>
        <w:ind w:firstLine="0"/>
        <w:rPr>
          <w:szCs w:val="20"/>
        </w:rPr>
      </w:pPr>
      <w:commentRangeStart w:id="32"/>
      <w:r w:rsidRPr="004B045F">
        <w:rPr>
          <w:noProof/>
          <w:szCs w:val="20"/>
        </w:rPr>
        <w:drawing>
          <wp:inline distT="0" distB="0" distL="0" distR="0" wp14:anchorId="2171C3FD" wp14:editId="01BEE636">
            <wp:extent cx="2499360" cy="156210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9360" cy="1562100"/>
                    </a:xfrm>
                    <a:prstGeom prst="rect">
                      <a:avLst/>
                    </a:prstGeom>
                    <a:noFill/>
                    <a:ln>
                      <a:noFill/>
                    </a:ln>
                  </pic:spPr>
                </pic:pic>
              </a:graphicData>
            </a:graphic>
          </wp:inline>
        </w:drawing>
      </w:r>
      <w:commentRangeEnd w:id="32"/>
      <w:r w:rsidRPr="004B045F">
        <w:rPr>
          <w:rStyle w:val="Refdecomentario"/>
          <w:sz w:val="20"/>
          <w:szCs w:val="20"/>
        </w:rPr>
        <w:commentReference w:id="32"/>
      </w:r>
    </w:p>
    <w:p w:rsidRPr="004B045F" w:rsidR="00A00536" w:rsidP="001C59AD" w:rsidRDefault="00A00536" w14:paraId="5E1A1750" w14:textId="77777777">
      <w:pPr>
        <w:pBdr>
          <w:top w:val="nil"/>
          <w:left w:val="nil"/>
          <w:bottom w:val="nil"/>
          <w:right w:val="nil"/>
          <w:between w:val="nil"/>
        </w:pBdr>
        <w:spacing w:line="240" w:lineRule="auto"/>
        <w:ind w:firstLine="0"/>
        <w:rPr>
          <w:szCs w:val="20"/>
        </w:rPr>
      </w:pPr>
    </w:p>
    <w:p w:rsidRPr="004B045F" w:rsidR="00A00536" w:rsidP="001C59AD" w:rsidRDefault="00A00536" w14:paraId="4D41420E" w14:textId="3388EA7E">
      <w:pPr>
        <w:pBdr>
          <w:top w:val="nil"/>
          <w:left w:val="nil"/>
          <w:bottom w:val="nil"/>
          <w:right w:val="nil"/>
          <w:between w:val="nil"/>
        </w:pBdr>
        <w:spacing w:line="240" w:lineRule="auto"/>
        <w:ind w:firstLine="0"/>
        <w:rPr>
          <w:szCs w:val="20"/>
        </w:rPr>
      </w:pPr>
      <w:commentRangeStart w:id="33"/>
      <w:r w:rsidRPr="004B045F">
        <w:rPr>
          <w:szCs w:val="20"/>
        </w:rPr>
        <w:t>C</w:t>
      </w:r>
      <w:r w:rsidRPr="004B045F" w:rsidR="00E4338C">
        <w:rPr>
          <w:szCs w:val="20"/>
        </w:rPr>
        <w:t>uando</w:t>
      </w:r>
      <w:r w:rsidRPr="004B045F">
        <w:rPr>
          <w:szCs w:val="20"/>
        </w:rPr>
        <w:t>, por ejemplo,</w:t>
      </w:r>
      <w:r w:rsidRPr="004B045F" w:rsidR="00E4338C">
        <w:rPr>
          <w:szCs w:val="20"/>
        </w:rPr>
        <w:t xml:space="preserve"> una vía </w:t>
      </w:r>
      <w:r w:rsidRPr="004B045F">
        <w:rPr>
          <w:szCs w:val="20"/>
        </w:rPr>
        <w:t>está</w:t>
      </w:r>
      <w:r w:rsidRPr="004B045F" w:rsidR="00E4338C">
        <w:rPr>
          <w:szCs w:val="20"/>
        </w:rPr>
        <w:t xml:space="preserve"> en mal estado</w:t>
      </w:r>
      <w:r w:rsidR="00F51287">
        <w:rPr>
          <w:szCs w:val="20"/>
        </w:rPr>
        <w:t>,</w:t>
      </w:r>
      <w:r w:rsidRPr="004B045F" w:rsidR="00E4338C">
        <w:rPr>
          <w:szCs w:val="20"/>
        </w:rPr>
        <w:t xml:space="preserve"> el conductor debe tener la pericia para conducir bajo las inclemencias de esa falencia</w:t>
      </w:r>
      <w:r w:rsidRPr="004B045F">
        <w:rPr>
          <w:szCs w:val="20"/>
        </w:rPr>
        <w:t>. E</w:t>
      </w:r>
      <w:r w:rsidRPr="004B045F" w:rsidR="00E4338C">
        <w:rPr>
          <w:szCs w:val="20"/>
        </w:rPr>
        <w:t xml:space="preserve">n el caso de los vehículos en mal estado, es el conductor el encargado de realizar una revisión constante de su vehículo y saber los tiempos de los mantenimientos preventivos, correctivos o predictivos que le permitan mantener en buenas condiciones el rodante. </w:t>
      </w:r>
      <w:commentRangeEnd w:id="33"/>
      <w:r w:rsidRPr="004B045F" w:rsidR="00FF40C7">
        <w:rPr>
          <w:rStyle w:val="Refdecomentario"/>
          <w:sz w:val="20"/>
          <w:szCs w:val="20"/>
        </w:rPr>
        <w:commentReference w:id="33"/>
      </w:r>
    </w:p>
    <w:p w:rsidRPr="004B045F" w:rsidR="00A00536" w:rsidP="001C59AD" w:rsidRDefault="00A00536" w14:paraId="39564ABB" w14:textId="47DD0F6F">
      <w:pPr>
        <w:pBdr>
          <w:top w:val="nil"/>
          <w:left w:val="nil"/>
          <w:bottom w:val="nil"/>
          <w:right w:val="nil"/>
          <w:between w:val="nil"/>
        </w:pBdr>
        <w:spacing w:line="240" w:lineRule="auto"/>
        <w:ind w:firstLine="0"/>
        <w:rPr>
          <w:szCs w:val="20"/>
        </w:rPr>
      </w:pPr>
    </w:p>
    <w:p w:rsidRPr="004B045F" w:rsidR="00CA52C3" w:rsidP="00CA52C3" w:rsidRDefault="00CA52C3" w14:paraId="06A5F071" w14:textId="6C60EEBE">
      <w:pPr>
        <w:pBdr>
          <w:top w:val="nil"/>
          <w:left w:val="nil"/>
          <w:bottom w:val="nil"/>
          <w:right w:val="nil"/>
          <w:between w:val="nil"/>
        </w:pBdr>
        <w:spacing w:line="240" w:lineRule="auto"/>
        <w:ind w:firstLine="0"/>
        <w:jc w:val="center"/>
        <w:rPr>
          <w:szCs w:val="20"/>
        </w:rPr>
      </w:pPr>
      <w:r w:rsidRPr="004B045F">
        <w:rPr>
          <w:noProof/>
          <w:szCs w:val="20"/>
        </w:rPr>
        <w:drawing>
          <wp:anchor distT="0" distB="0" distL="114300" distR="114300" simplePos="0" relativeHeight="252217344" behindDoc="0" locked="0" layoutInCell="1" allowOverlap="1" wp14:anchorId="6F8D486F" wp14:editId="4B65C7F7">
            <wp:simplePos x="0" y="0"/>
            <wp:positionH relativeFrom="margin">
              <wp:posOffset>4105523</wp:posOffset>
            </wp:positionH>
            <wp:positionV relativeFrom="paragraph">
              <wp:posOffset>237490</wp:posOffset>
            </wp:positionV>
            <wp:extent cx="295275" cy="332384"/>
            <wp:effectExtent l="0" t="0" r="0" b="0"/>
            <wp:wrapNone/>
            <wp:docPr id="229"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r w:rsidRPr="004B045F">
        <w:rPr>
          <w:noProof/>
          <w:szCs w:val="20"/>
        </w:rPr>
        <w:drawing>
          <wp:anchor distT="0" distB="0" distL="114300" distR="114300" simplePos="0" relativeHeight="252215296" behindDoc="0" locked="0" layoutInCell="1" allowOverlap="1" wp14:anchorId="7A3E6216" wp14:editId="0A1B55F7">
            <wp:simplePos x="0" y="0"/>
            <wp:positionH relativeFrom="margin">
              <wp:posOffset>2600325</wp:posOffset>
            </wp:positionH>
            <wp:positionV relativeFrom="paragraph">
              <wp:posOffset>256540</wp:posOffset>
            </wp:positionV>
            <wp:extent cx="295275" cy="332384"/>
            <wp:effectExtent l="0" t="0" r="0" b="0"/>
            <wp:wrapNone/>
            <wp:docPr id="22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34"/>
      <w:r w:rsidRPr="004B045F">
        <w:rPr>
          <w:noProof/>
          <w:szCs w:val="20"/>
        </w:rPr>
        <mc:AlternateContent>
          <mc:Choice Requires="wps">
            <w:drawing>
              <wp:inline distT="0" distB="0" distL="0" distR="0" wp14:anchorId="211A6782" wp14:editId="108DCBB6">
                <wp:extent cx="1181100" cy="447675"/>
                <wp:effectExtent l="57150" t="19050" r="76200" b="104775"/>
                <wp:docPr id="225" name="Rectángulo: esquinas redondeadas 225"/>
                <wp:cNvGraphicFramePr/>
                <a:graphic xmlns:a="http://schemas.openxmlformats.org/drawingml/2006/main">
                  <a:graphicData uri="http://schemas.microsoft.com/office/word/2010/wordprocessingShape">
                    <wps:wsp>
                      <wps:cNvSpPr/>
                      <wps:spPr>
                        <a:xfrm>
                          <a:off x="0" y="0"/>
                          <a:ext cx="118110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CA52C3" w:rsidR="00802C69" w:rsidP="00CA52C3" w:rsidRDefault="00802C69" w14:paraId="7C92C48F" w14:textId="471CE580">
                            <w:pPr>
                              <w:ind w:firstLine="0"/>
                              <w:jc w:val="center"/>
                              <w:rPr>
                                <w:color w:val="0070C0"/>
                                <w:lang w:val="es-MX"/>
                              </w:rPr>
                            </w:pPr>
                            <w:r w:rsidRPr="00CA52C3">
                              <w:rPr>
                                <w:color w:val="0070C0"/>
                                <w:lang w:val="es-MX"/>
                              </w:rPr>
                              <w:t>¡</w:t>
                            </w:r>
                            <w:r w:rsidRPr="00CA52C3">
                              <w:rPr>
                                <w:b/>
                                <w:bCs/>
                                <w:color w:val="0070C0"/>
                                <w:u w:val="single"/>
                                <w:lang w:val="es-MX"/>
                              </w:rPr>
                              <w:t>Nota</w:t>
                            </w:r>
                            <w:r w:rsidRPr="00CA52C3">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25F904EA">
              <v:roundrect id="Rectángulo: esquinas redondeadas 225" style="width:93pt;height:35.25pt;visibility:visible;mso-wrap-style:square;mso-left-percent:-10001;mso-top-percent:-10001;mso-position-horizontal:absolute;mso-position-horizontal-relative:char;mso-position-vertical:absolute;mso-position-vertical-relative:line;mso-left-percent:-10001;mso-top-percent:-10001;v-text-anchor:middle" o:spid="_x0000_s1046" fillcolor="#f1671b [3204]" strokecolor="#ef5e0e [3044]" arcsize="10923f" w14:anchorId="211A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">
                <v:fill type="gradient" color2="#f8b28d [1620]" angle="180" focus="100%" rotate="t">
                  <o:fill v:ext="view" type="gradientUnscaled"/>
                </v:fill>
                <v:shadow on="t" color="black" opacity="22937f" offset="0,.63889mm" origin=",.5"/>
                <v:textbox>
                  <w:txbxContent>
                    <w:p w:rsidRPr="00CA52C3" w:rsidR="00802C69" w:rsidP="00CA52C3" w:rsidRDefault="00802C69" w14:paraId="19BF4DDB" w14:textId="471CE580">
                      <w:pPr>
                        <w:ind w:firstLine="0"/>
                        <w:jc w:val="center"/>
                        <w:rPr>
                          <w:color w:val="0070C0"/>
                          <w:lang w:val="es-MX"/>
                        </w:rPr>
                      </w:pPr>
                      <w:r w:rsidRPr="00CA52C3">
                        <w:rPr>
                          <w:color w:val="0070C0"/>
                          <w:lang w:val="es-MX"/>
                        </w:rPr>
                        <w:t>¡</w:t>
                      </w:r>
                      <w:r w:rsidRPr="00CA52C3">
                        <w:rPr>
                          <w:b/>
                          <w:bCs/>
                          <w:color w:val="0070C0"/>
                          <w:u w:val="single"/>
                          <w:lang w:val="es-MX"/>
                        </w:rPr>
                        <w:t>Nota</w:t>
                      </w:r>
                      <w:r w:rsidRPr="00CA52C3">
                        <w:rPr>
                          <w:color w:val="0070C0"/>
                          <w:lang w:val="es-MX"/>
                        </w:rPr>
                        <w:t>!</w:t>
                      </w:r>
                    </w:p>
                  </w:txbxContent>
                </v:textbox>
                <w10:anchorlock/>
              </v:roundrect>
            </w:pict>
          </mc:Fallback>
        </mc:AlternateContent>
      </w:r>
      <w:commentRangeEnd w:id="34"/>
      <w:r w:rsidRPr="004B045F">
        <w:rPr>
          <w:rStyle w:val="Refdecomentario"/>
          <w:sz w:val="20"/>
          <w:szCs w:val="20"/>
        </w:rPr>
        <w:commentReference w:id="34"/>
      </w:r>
      <w:commentRangeStart w:id="35"/>
      <w:r w:rsidRPr="004B045F">
        <w:rPr>
          <w:noProof/>
          <w:szCs w:val="20"/>
        </w:rPr>
        <mc:AlternateContent>
          <mc:Choice Requires="wps">
            <w:drawing>
              <wp:inline distT="0" distB="0" distL="0" distR="0" wp14:anchorId="3AED2B07" wp14:editId="4D73F5DB">
                <wp:extent cx="1181100" cy="447675"/>
                <wp:effectExtent l="57150" t="19050" r="76200" b="104775"/>
                <wp:docPr id="227" name="Rectángulo: esquinas redondeadas 227"/>
                <wp:cNvGraphicFramePr/>
                <a:graphic xmlns:a="http://schemas.openxmlformats.org/drawingml/2006/main">
                  <a:graphicData uri="http://schemas.microsoft.com/office/word/2010/wordprocessingShape">
                    <wps:wsp>
                      <wps:cNvSpPr/>
                      <wps:spPr>
                        <a:xfrm>
                          <a:off x="0" y="0"/>
                          <a:ext cx="118110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CA52C3" w:rsidR="00802C69" w:rsidP="00CA52C3" w:rsidRDefault="00802C69" w14:paraId="1A7223D4" w14:textId="600F4922">
                            <w:pPr>
                              <w:ind w:firstLine="0"/>
                              <w:jc w:val="center"/>
                              <w:rPr>
                                <w:color w:val="0070C0"/>
                                <w:lang w:val="es-MX"/>
                              </w:rPr>
                            </w:pPr>
                            <w:r w:rsidRPr="00CA52C3">
                              <w:rPr>
                                <w:color w:val="0070C0"/>
                                <w:lang w:val="es-MX"/>
                              </w:rPr>
                              <w:t>¡</w:t>
                            </w:r>
                            <w:r>
                              <w:rPr>
                                <w:b/>
                                <w:bCs/>
                                <w:color w:val="0070C0"/>
                                <w:u w:val="single"/>
                                <w:lang w:val="es-MX"/>
                              </w:rPr>
                              <w:t>Importante</w:t>
                            </w:r>
                            <w:r w:rsidRPr="00CA52C3">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18CB9B17">
              <v:roundrect id="Rectángulo: esquinas redondeadas 227" style="width:93pt;height:35.25pt;visibility:visible;mso-wrap-style:square;mso-left-percent:-10001;mso-top-percent:-10001;mso-position-horizontal:absolute;mso-position-horizontal-relative:char;mso-position-vertical:absolute;mso-position-vertical-relative:line;mso-left-percent:-10001;mso-top-percent:-10001;v-text-anchor:middle" o:spid="_x0000_s1047" fillcolor="#f1671b [3204]" strokecolor="#ef5e0e [3044]" arcsize="10923f" w14:anchorId="3AED2B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">
                <v:fill type="gradient" color2="#f8b28d [1620]" angle="180" focus="100%" rotate="t">
                  <o:fill v:ext="view" type="gradientUnscaled"/>
                </v:fill>
                <v:shadow on="t" color="black" opacity="22937f" offset="0,.63889mm" origin=",.5"/>
                <v:textbox>
                  <w:txbxContent>
                    <w:p w:rsidRPr="00CA52C3" w:rsidR="00802C69" w:rsidP="00CA52C3" w:rsidRDefault="00802C69" w14:paraId="0A2F6D04" w14:textId="600F4922">
                      <w:pPr>
                        <w:ind w:firstLine="0"/>
                        <w:jc w:val="center"/>
                        <w:rPr>
                          <w:color w:val="0070C0"/>
                          <w:lang w:val="es-MX"/>
                        </w:rPr>
                      </w:pPr>
                      <w:r w:rsidRPr="00CA52C3">
                        <w:rPr>
                          <w:color w:val="0070C0"/>
                          <w:lang w:val="es-MX"/>
                        </w:rPr>
                        <w:t>¡</w:t>
                      </w:r>
                      <w:r>
                        <w:rPr>
                          <w:b/>
                          <w:bCs/>
                          <w:color w:val="0070C0"/>
                          <w:u w:val="single"/>
                          <w:lang w:val="es-MX"/>
                        </w:rPr>
                        <w:t>Importante</w:t>
                      </w:r>
                      <w:r w:rsidRPr="00CA52C3">
                        <w:rPr>
                          <w:color w:val="0070C0"/>
                          <w:lang w:val="es-MX"/>
                        </w:rPr>
                        <w:t>!</w:t>
                      </w:r>
                    </w:p>
                  </w:txbxContent>
                </v:textbox>
                <w10:anchorlock/>
              </v:roundrect>
            </w:pict>
          </mc:Fallback>
        </mc:AlternateContent>
      </w:r>
      <w:commentRangeEnd w:id="35"/>
      <w:r w:rsidRPr="004B045F">
        <w:rPr>
          <w:rStyle w:val="Refdecomentario"/>
          <w:sz w:val="20"/>
          <w:szCs w:val="20"/>
        </w:rPr>
        <w:commentReference w:id="35"/>
      </w:r>
    </w:p>
    <w:p w:rsidRPr="004B045F" w:rsidR="00CA52C3" w:rsidP="00CA52C3" w:rsidRDefault="00CA52C3" w14:paraId="2CC00079" w14:textId="2E4FF7B4">
      <w:pPr>
        <w:pBdr>
          <w:top w:val="nil"/>
          <w:left w:val="nil"/>
          <w:bottom w:val="nil"/>
          <w:right w:val="nil"/>
          <w:between w:val="nil"/>
        </w:pBdr>
        <w:spacing w:line="240" w:lineRule="auto"/>
        <w:ind w:firstLine="0"/>
        <w:rPr>
          <w:szCs w:val="20"/>
        </w:rPr>
      </w:pPr>
    </w:p>
    <w:p w:rsidRPr="004B045F" w:rsidR="00904F9D" w:rsidP="00904F9D" w:rsidRDefault="00904F9D" w14:paraId="6DD79CBC" w14:textId="391B479C">
      <w:pPr>
        <w:pBdr>
          <w:top w:val="nil"/>
          <w:left w:val="nil"/>
          <w:bottom w:val="nil"/>
          <w:right w:val="nil"/>
          <w:between w:val="nil"/>
        </w:pBdr>
        <w:spacing w:line="240" w:lineRule="auto"/>
        <w:ind w:firstLine="0"/>
        <w:jc w:val="center"/>
        <w:rPr>
          <w:noProof/>
          <w:szCs w:val="20"/>
        </w:rPr>
      </w:pPr>
      <w:r w:rsidRPr="004B045F">
        <w:rPr>
          <w:noProof/>
          <w:szCs w:val="20"/>
        </w:rPr>
        <w:drawing>
          <wp:anchor distT="0" distB="0" distL="114300" distR="114300" simplePos="0" relativeHeight="252218368" behindDoc="0" locked="0" layoutInCell="1" allowOverlap="1" wp14:anchorId="6E2A9001" wp14:editId="304BFA9F">
            <wp:simplePos x="0" y="0"/>
            <wp:positionH relativeFrom="column">
              <wp:posOffset>4604385</wp:posOffset>
            </wp:positionH>
            <wp:positionV relativeFrom="paragraph">
              <wp:posOffset>692150</wp:posOffset>
            </wp:positionV>
            <wp:extent cx="485775" cy="482505"/>
            <wp:effectExtent l="0" t="0" r="0" b="0"/>
            <wp:wrapNone/>
            <wp:docPr id="1026" name="Picture 2" descr="Iconos De Equipo, Hipervínculo, Símbolo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conos De Equipo, Hipervínculo, Símbolo imagen png - imagen transparente  descarga gratuita"/>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85775" cy="482505"/>
                    </a:xfrm>
                    <a:prstGeom prst="rect">
                      <a:avLst/>
                    </a:prstGeom>
                    <a:noFill/>
                  </pic:spPr>
                </pic:pic>
              </a:graphicData>
            </a:graphic>
            <wp14:sizeRelH relativeFrom="margin">
              <wp14:pctWidth>0</wp14:pctWidth>
            </wp14:sizeRelH>
            <wp14:sizeRelV relativeFrom="margin">
              <wp14:pctHeight>0</wp14:pctHeight>
            </wp14:sizeRelV>
          </wp:anchor>
        </w:drawing>
      </w:r>
      <w:commentRangeStart w:id="36"/>
      <w:r w:rsidRPr="004B045F">
        <w:rPr>
          <w:noProof/>
          <w:szCs w:val="20"/>
        </w:rPr>
        <mc:AlternateContent>
          <mc:Choice Requires="wps">
            <w:drawing>
              <wp:inline distT="0" distB="0" distL="0" distR="0" wp14:anchorId="061A067D" wp14:editId="5BF0063A">
                <wp:extent cx="5848350" cy="933450"/>
                <wp:effectExtent l="57150" t="19050" r="76200" b="95250"/>
                <wp:docPr id="231" name="Rectángulo: esquinas redondeadas 231"/>
                <wp:cNvGraphicFramePr/>
                <a:graphic xmlns:a="http://schemas.openxmlformats.org/drawingml/2006/main">
                  <a:graphicData uri="http://schemas.microsoft.com/office/word/2010/wordprocessingShape">
                    <wps:wsp>
                      <wps:cNvSpPr/>
                      <wps:spPr>
                        <a:xfrm>
                          <a:off x="0" y="0"/>
                          <a:ext cx="5848350" cy="9334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904F9D" w:rsidR="00802C69" w:rsidP="00904F9D" w:rsidRDefault="00802C69" w14:paraId="5996C703" w14:textId="72DACB6B">
                            <w:pPr>
                              <w:jc w:val="center"/>
                              <w:rPr>
                                <w:color w:val="000000" w:themeColor="text1"/>
                                <w:lang w:val="es-MX"/>
                              </w:rPr>
                            </w:pPr>
                            <w:r w:rsidRPr="00904F9D">
                              <w:rPr>
                                <w:color w:val="000000" w:themeColor="text1"/>
                                <w:lang w:val="es-MX"/>
                              </w:rPr>
                              <w:t>Ampl</w:t>
                            </w:r>
                            <w:r w:rsidR="00F51287">
                              <w:rPr>
                                <w:color w:val="000000" w:themeColor="text1"/>
                                <w:lang w:val="es-MX"/>
                              </w:rPr>
                              <w:t>í</w:t>
                            </w:r>
                            <w:r w:rsidRPr="00904F9D">
                              <w:rPr>
                                <w:color w:val="000000" w:themeColor="text1"/>
                                <w:lang w:val="es-MX"/>
                              </w:rPr>
                              <w:t>e sus conocimientos sobre la investigación de accidentes de tránsito estudiando la Resolución 0011268 de 2012.</w:t>
                            </w:r>
                          </w:p>
                          <w:p w:rsidRPr="00904F9D" w:rsidR="00802C69" w:rsidP="00904F9D" w:rsidRDefault="00EE2A29" w14:paraId="256DF7A5" w14:textId="292FEC8B">
                            <w:pPr>
                              <w:jc w:val="center"/>
                              <w:rPr>
                                <w:b/>
                                <w:bCs/>
                                <w:color w:val="FFFFFF" w:themeColor="background1"/>
                                <w:lang w:val="es-MX"/>
                              </w:rPr>
                            </w:pPr>
                            <w:hyperlink w:history="1" w:anchor="/" r:id="rId54">
                              <w:r w:rsidRPr="00904F9D" w:rsidR="00802C69">
                                <w:rPr>
                                  <w:rStyle w:val="Hipervnculo"/>
                                  <w:b/>
                                  <w:bCs/>
                                  <w:color w:val="FFFFFF" w:themeColor="background1"/>
                                  <w:lang w:val="es-MX"/>
                                </w:rPr>
                                <w:t>https://www.redjurista.com/Documents/resolucion_11268_de_2012_ministerio_de_transporte.aspx#/</w:t>
                              </w:r>
                            </w:hyperlink>
                            <w:r w:rsidRPr="00904F9D" w:rsidR="00802C69">
                              <w:rPr>
                                <w:b/>
                                <w:bCs/>
                                <w:color w:val="FFFFFF" w:themeColor="background1"/>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7ACC17B5">
              <v:roundrect id="Rectángulo: esquinas redondeadas 231" style="width:460.5pt;height:73.5pt;visibility:visible;mso-wrap-style:square;mso-left-percent:-10001;mso-top-percent:-10001;mso-position-horizontal:absolute;mso-position-horizontal-relative:char;mso-position-vertical:absolute;mso-position-vertical-relative:line;mso-left-percent:-10001;mso-top-percent:-10001;v-text-anchor:middle" o:spid="_x0000_s1048" fillcolor="#f1671b [3204]" strokecolor="#ef5e0e [3044]" arcsize="10923f" w14:anchorId="061A06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">
                <v:fill type="gradient" color2="#f8b28d [1620]" angle="180" focus="100%" rotate="t">
                  <o:fill v:ext="view" type="gradientUnscaled"/>
                </v:fill>
                <v:shadow on="t" color="black" opacity="22937f" offset="0,.63889mm" origin=",.5"/>
                <v:textbox>
                  <w:txbxContent>
                    <w:p w:rsidRPr="00904F9D" w:rsidR="00802C69" w:rsidP="00904F9D" w:rsidRDefault="00802C69" w14:paraId="7593CA59" w14:textId="72DACB6B">
                      <w:pPr>
                        <w:jc w:val="center"/>
                        <w:rPr>
                          <w:color w:val="000000" w:themeColor="text1"/>
                          <w:lang w:val="es-MX"/>
                        </w:rPr>
                      </w:pPr>
                      <w:r w:rsidRPr="00904F9D">
                        <w:rPr>
                          <w:color w:val="000000" w:themeColor="text1"/>
                          <w:lang w:val="es-MX"/>
                        </w:rPr>
                        <w:t>Ampl</w:t>
                      </w:r>
                      <w:r w:rsidR="00F51287">
                        <w:rPr>
                          <w:color w:val="000000" w:themeColor="text1"/>
                          <w:lang w:val="es-MX"/>
                        </w:rPr>
                        <w:t>í</w:t>
                      </w:r>
                      <w:r w:rsidRPr="00904F9D">
                        <w:rPr>
                          <w:color w:val="000000" w:themeColor="text1"/>
                          <w:lang w:val="es-MX"/>
                        </w:rPr>
                        <w:t>e sus conocimientos sobre la investigación de accidentes de tránsito estudiando la Resolución 0011268 de 2012.</w:t>
                      </w:r>
                    </w:p>
                    <w:p w:rsidRPr="00904F9D" w:rsidR="00802C69" w:rsidP="00904F9D" w:rsidRDefault="00802C69" w14:paraId="1BA480B9" w14:textId="292FEC8B">
                      <w:pPr>
                        <w:jc w:val="center"/>
                        <w:rPr>
                          <w:b/>
                          <w:bCs/>
                          <w:color w:val="FFFFFF" w:themeColor="background1"/>
                          <w:lang w:val="es-MX"/>
                        </w:rPr>
                      </w:pPr>
                      <w:hyperlink w:history="1" w:anchor="/" r:id="rId55">
                        <w:r w:rsidRPr="00904F9D">
                          <w:rPr>
                            <w:rStyle w:val="Hipervnculo"/>
                            <w:b/>
                            <w:bCs/>
                            <w:color w:val="FFFFFF" w:themeColor="background1"/>
                            <w:lang w:val="es-MX"/>
                          </w:rPr>
                          <w:t>https://www.redjurista.com/Documents</w:t>
                        </w:r>
                        <w:r w:rsidRPr="00904F9D">
                          <w:rPr>
                            <w:rStyle w:val="Hipervnculo"/>
                            <w:b/>
                            <w:bCs/>
                            <w:color w:val="FFFFFF" w:themeColor="background1"/>
                            <w:lang w:val="es-MX"/>
                          </w:rPr>
                          <w:t>/</w:t>
                        </w:r>
                        <w:r w:rsidRPr="00904F9D">
                          <w:rPr>
                            <w:rStyle w:val="Hipervnculo"/>
                            <w:b/>
                            <w:bCs/>
                            <w:color w:val="FFFFFF" w:themeColor="background1"/>
                            <w:lang w:val="es-MX"/>
                          </w:rPr>
                          <w:t>resolucion_11268_de_2012_ministerio_de_transporte.aspx#/</w:t>
                        </w:r>
                      </w:hyperlink>
                      <w:r w:rsidRPr="00904F9D">
                        <w:rPr>
                          <w:b/>
                          <w:bCs/>
                          <w:color w:val="FFFFFF" w:themeColor="background1"/>
                          <w:lang w:val="es-MX"/>
                        </w:rPr>
                        <w:t xml:space="preserve"> </w:t>
                      </w:r>
                    </w:p>
                  </w:txbxContent>
                </v:textbox>
                <w10:anchorlock/>
              </v:roundrect>
            </w:pict>
          </mc:Fallback>
        </mc:AlternateContent>
      </w:r>
      <w:commentRangeEnd w:id="36"/>
      <w:r w:rsidRPr="004B045F" w:rsidR="008930F7">
        <w:rPr>
          <w:rStyle w:val="Refdecomentario"/>
          <w:sz w:val="20"/>
          <w:szCs w:val="20"/>
        </w:rPr>
        <w:commentReference w:id="36"/>
      </w:r>
      <w:r w:rsidRPr="004B045F">
        <w:rPr>
          <w:noProof/>
          <w:szCs w:val="20"/>
        </w:rPr>
        <w:t xml:space="preserve"> </w:t>
      </w:r>
    </w:p>
    <w:p w:rsidRPr="004B045F" w:rsidR="00904F9D" w:rsidP="00904F9D" w:rsidRDefault="00904F9D" w14:paraId="66970D4D" w14:textId="4BE636D0">
      <w:pPr>
        <w:pBdr>
          <w:top w:val="nil"/>
          <w:left w:val="nil"/>
          <w:bottom w:val="nil"/>
          <w:right w:val="nil"/>
          <w:between w:val="nil"/>
        </w:pBdr>
        <w:spacing w:line="240" w:lineRule="auto"/>
        <w:ind w:firstLine="0"/>
        <w:rPr>
          <w:noProof/>
          <w:szCs w:val="20"/>
        </w:rPr>
      </w:pPr>
    </w:p>
    <w:p w:rsidRPr="004B045F" w:rsidR="00904F9D" w:rsidP="00904F9D" w:rsidRDefault="00904F9D" w14:paraId="59D19C5B" w14:textId="6786B5F8">
      <w:pPr>
        <w:pBdr>
          <w:top w:val="nil"/>
          <w:left w:val="nil"/>
          <w:bottom w:val="nil"/>
          <w:right w:val="nil"/>
          <w:between w:val="nil"/>
        </w:pBdr>
        <w:spacing w:line="240" w:lineRule="auto"/>
        <w:ind w:firstLine="0"/>
        <w:rPr>
          <w:noProof/>
          <w:szCs w:val="20"/>
        </w:rPr>
      </w:pPr>
    </w:p>
    <w:p w:rsidRPr="004B045F" w:rsidR="00904F9D" w:rsidP="00904F9D" w:rsidRDefault="00904F9D" w14:paraId="405BDA74" w14:textId="557D1BBA">
      <w:pPr>
        <w:pStyle w:val="Prrafodelista"/>
        <w:numPr>
          <w:ilvl w:val="0"/>
          <w:numId w:val="13"/>
        </w:numPr>
        <w:pBdr>
          <w:top w:val="nil"/>
          <w:left w:val="nil"/>
          <w:bottom w:val="nil"/>
          <w:right w:val="nil"/>
          <w:between w:val="nil"/>
        </w:pBdr>
        <w:spacing w:line="240" w:lineRule="auto"/>
        <w:rPr>
          <w:b/>
          <w:bCs/>
          <w:noProof/>
          <w:szCs w:val="20"/>
        </w:rPr>
      </w:pPr>
      <w:r w:rsidRPr="004B045F">
        <w:rPr>
          <w:b/>
          <w:bCs/>
          <w:noProof/>
          <w:szCs w:val="20"/>
        </w:rPr>
        <w:t>Metodología de la investigación de accidentes de tránsito</w:t>
      </w:r>
    </w:p>
    <w:p w:rsidRPr="004B045F" w:rsidR="002945FE" w:rsidP="00904F9D" w:rsidRDefault="002945FE" w14:paraId="4AD54955" w14:textId="77777777">
      <w:pPr>
        <w:pBdr>
          <w:top w:val="nil"/>
          <w:left w:val="nil"/>
          <w:bottom w:val="nil"/>
          <w:right w:val="nil"/>
          <w:between w:val="nil"/>
        </w:pBdr>
        <w:spacing w:line="240" w:lineRule="auto"/>
        <w:ind w:firstLine="0"/>
        <w:rPr>
          <w:b/>
          <w:szCs w:val="20"/>
        </w:rPr>
      </w:pPr>
    </w:p>
    <w:p w:rsidRPr="004B045F" w:rsidR="0037636F" w:rsidP="00971BD4" w:rsidRDefault="00213F66" w14:paraId="53415F2D" w14:textId="2698C149">
      <w:pPr>
        <w:ind w:firstLine="0"/>
        <w:rPr>
          <w:szCs w:val="20"/>
        </w:rPr>
      </w:pPr>
      <w:r w:rsidRPr="004B045F">
        <w:rPr>
          <w:szCs w:val="20"/>
        </w:rPr>
        <w:t xml:space="preserve">La metodología de investigación </w:t>
      </w:r>
      <w:r w:rsidRPr="004B045F" w:rsidR="00F86D7A">
        <w:rPr>
          <w:szCs w:val="20"/>
        </w:rPr>
        <w:t xml:space="preserve">de accidentes de tránsito </w:t>
      </w:r>
      <w:r w:rsidRPr="004B045F">
        <w:rPr>
          <w:szCs w:val="20"/>
        </w:rPr>
        <w:t>es un conjunto de técnicas y herramientas que permiten a un investigador</w:t>
      </w:r>
      <w:r w:rsidRPr="004B045F" w:rsidR="006D4400">
        <w:rPr>
          <w:szCs w:val="20"/>
        </w:rPr>
        <w:t>, agente o policía de tránsito</w:t>
      </w:r>
      <w:r w:rsidRPr="004B045F">
        <w:rPr>
          <w:szCs w:val="20"/>
        </w:rPr>
        <w:t xml:space="preserve"> diseñar, planificar y llevar a cabo una investigación de la manera más eficiente y con resultados satisfactorios. </w:t>
      </w:r>
    </w:p>
    <w:p w:rsidRPr="004B045F" w:rsidR="0037636F" w:rsidP="00971BD4" w:rsidRDefault="0037636F" w14:paraId="5BA638B4" w14:textId="77777777">
      <w:pPr>
        <w:ind w:firstLine="0"/>
        <w:rPr>
          <w:szCs w:val="20"/>
        </w:rPr>
      </w:pPr>
    </w:p>
    <w:p w:rsidRPr="004B045F" w:rsidR="0037636F" w:rsidP="00971BD4" w:rsidRDefault="0037636F" w14:paraId="59684932" w14:textId="65BFFDEE">
      <w:pPr>
        <w:ind w:firstLine="0"/>
        <w:rPr>
          <w:szCs w:val="20"/>
        </w:rPr>
      </w:pPr>
      <w:commentRangeStart w:id="37"/>
      <w:r w:rsidRPr="004B045F">
        <w:rPr>
          <w:noProof/>
          <w:szCs w:val="20"/>
        </w:rPr>
        <w:drawing>
          <wp:inline distT="0" distB="0" distL="0" distR="0" wp14:anchorId="792C7223" wp14:editId="6107004A">
            <wp:extent cx="2473643" cy="151447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9948" cy="1524458"/>
                    </a:xfrm>
                    <a:prstGeom prst="rect">
                      <a:avLst/>
                    </a:prstGeom>
                    <a:noFill/>
                    <a:ln>
                      <a:noFill/>
                    </a:ln>
                  </pic:spPr>
                </pic:pic>
              </a:graphicData>
            </a:graphic>
          </wp:inline>
        </w:drawing>
      </w:r>
      <w:commentRangeEnd w:id="37"/>
      <w:r w:rsidRPr="004B045F">
        <w:rPr>
          <w:rStyle w:val="Refdecomentario"/>
          <w:sz w:val="20"/>
          <w:szCs w:val="20"/>
        </w:rPr>
        <w:commentReference w:id="37"/>
      </w:r>
    </w:p>
    <w:p w:rsidRPr="004B045F" w:rsidR="0037636F" w:rsidP="00971BD4" w:rsidRDefault="0037636F" w14:paraId="20160C37" w14:textId="77777777">
      <w:pPr>
        <w:ind w:firstLine="0"/>
        <w:rPr>
          <w:szCs w:val="20"/>
        </w:rPr>
      </w:pPr>
    </w:p>
    <w:p w:rsidRPr="004B045F" w:rsidR="0037636F" w:rsidP="00971BD4" w:rsidRDefault="00213F66" w14:paraId="7DA7C543" w14:textId="606D1847">
      <w:pPr>
        <w:ind w:firstLine="0"/>
        <w:rPr>
          <w:szCs w:val="20"/>
        </w:rPr>
      </w:pPr>
      <w:commentRangeStart w:id="38"/>
      <w:r w:rsidRPr="004B045F">
        <w:rPr>
          <w:szCs w:val="20"/>
        </w:rPr>
        <w:t>Esta metodología</w:t>
      </w:r>
      <w:r w:rsidRPr="004B045F" w:rsidR="006D4400">
        <w:rPr>
          <w:szCs w:val="20"/>
        </w:rPr>
        <w:t xml:space="preserve"> aplica el </w:t>
      </w:r>
      <w:r w:rsidRPr="004B045F" w:rsidR="006D4400">
        <w:rPr>
          <w:b/>
          <w:bCs/>
          <w:szCs w:val="20"/>
        </w:rPr>
        <w:t>método científico</w:t>
      </w:r>
      <w:r w:rsidR="00354303">
        <w:rPr>
          <w:b/>
          <w:bCs/>
          <w:szCs w:val="20"/>
        </w:rPr>
        <w:t>,</w:t>
      </w:r>
      <w:r w:rsidRPr="004B045F" w:rsidR="006D4400">
        <w:rPr>
          <w:szCs w:val="20"/>
        </w:rPr>
        <w:t xml:space="preserve"> que es usado</w:t>
      </w:r>
      <w:r w:rsidRPr="004B045F">
        <w:rPr>
          <w:szCs w:val="20"/>
        </w:rPr>
        <w:t xml:space="preserve"> en todas las disciplinas científicas y puede aplicarse tanto a trabajos empíricos como teóricos. </w:t>
      </w:r>
      <w:commentRangeEnd w:id="38"/>
      <w:r w:rsidRPr="004B045F" w:rsidR="0037636F">
        <w:rPr>
          <w:rStyle w:val="Refdecomentario"/>
          <w:sz w:val="20"/>
          <w:szCs w:val="20"/>
        </w:rPr>
        <w:commentReference w:id="38"/>
      </w:r>
    </w:p>
    <w:p w:rsidRPr="004B045F" w:rsidR="0037636F" w:rsidP="00971BD4" w:rsidRDefault="0037636F" w14:paraId="5D4F5EDE" w14:textId="77777777">
      <w:pPr>
        <w:ind w:firstLine="0"/>
        <w:rPr>
          <w:szCs w:val="20"/>
        </w:rPr>
      </w:pPr>
    </w:p>
    <w:p w:rsidRPr="004B045F" w:rsidR="0037636F" w:rsidP="00971BD4" w:rsidRDefault="0037636F" w14:paraId="514D5E1B" w14:textId="37EA5C8C">
      <w:pPr>
        <w:ind w:firstLine="0"/>
        <w:rPr>
          <w:szCs w:val="20"/>
        </w:rPr>
      </w:pPr>
      <w:r w:rsidRPr="004B045F">
        <w:rPr>
          <w:szCs w:val="20"/>
        </w:rPr>
        <w:t>El siguiente video le muestra elementos clave sobre la investigación de accidentes de tránsito. Obsérvelo con atención y procure llevar registro de lo más importante en su libreta personal de apuntes:</w:t>
      </w:r>
    </w:p>
    <w:p w:rsidRPr="004B045F" w:rsidR="0037636F" w:rsidP="00971BD4" w:rsidRDefault="0037636F" w14:paraId="34ED378F" w14:textId="0B79347B">
      <w:pPr>
        <w:ind w:firstLine="0"/>
        <w:rPr>
          <w:szCs w:val="20"/>
        </w:rPr>
      </w:pPr>
    </w:p>
    <w:p w:rsidRPr="004B045F" w:rsidR="0037636F" w:rsidP="0037636F" w:rsidRDefault="0037636F" w14:paraId="43DF09C2" w14:textId="209968E1">
      <w:pPr>
        <w:ind w:firstLine="0"/>
        <w:jc w:val="center"/>
        <w:rPr>
          <w:szCs w:val="20"/>
        </w:rPr>
      </w:pPr>
      <w:r w:rsidRPr="004B045F">
        <w:rPr>
          <w:bCs/>
          <w:noProof/>
          <w:szCs w:val="20"/>
          <w:highlight w:val="yellow"/>
        </w:rPr>
        <mc:AlternateContent>
          <mc:Choice Requires="wps">
            <w:drawing>
              <wp:inline distT="0" distB="0" distL="0" distR="0" wp14:anchorId="5C733022" wp14:editId="4A0A706D">
                <wp:extent cx="4581525" cy="369332"/>
                <wp:effectExtent l="0" t="0" r="28575" b="26670"/>
                <wp:docPr id="3"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37636F" w:rsidRDefault="00802C69" w14:paraId="7D617F32" w14:textId="298D4365">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4</w:t>
                            </w:r>
                            <w:r w:rsidRPr="00163C4C">
                              <w:rPr>
                                <w:color w:val="000000" w:themeColor="text1"/>
                                <w:kern w:val="24"/>
                                <w:szCs w:val="20"/>
                              </w:rPr>
                              <w:t>_</w:t>
                            </w:r>
                            <w:r>
                              <w:rPr>
                                <w:color w:val="000000" w:themeColor="text1"/>
                                <w:kern w:val="24"/>
                                <w:szCs w:val="20"/>
                              </w:rPr>
                              <w:t>Video</w:t>
                            </w:r>
                            <w:r w:rsidRPr="00163C4C">
                              <w:rPr>
                                <w:color w:val="000000" w:themeColor="text1"/>
                                <w:kern w:val="24"/>
                                <w:szCs w:val="20"/>
                              </w:rPr>
                              <w:t>_</w:t>
                            </w:r>
                            <w:r>
                              <w:rPr>
                                <w:color w:val="000000" w:themeColor="text1"/>
                                <w:kern w:val="24"/>
                                <w:szCs w:val="20"/>
                              </w:rPr>
                              <w:t>InvestigacionAccidentesTransito</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0810682F">
              <v:shape id="_x0000_s1049"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" w14:anchorId="5C733022">
                <v:textbox style="mso-fit-shape-to-text:t">
                  <w:txbxContent>
                    <w:p w:rsidRPr="00163C4C" w:rsidR="00802C69" w:rsidP="0037636F" w:rsidRDefault="00802C69" w14:paraId="52605441" w14:textId="298D4365">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4</w:t>
                      </w:r>
                      <w:r w:rsidRPr="00163C4C">
                        <w:rPr>
                          <w:color w:val="000000" w:themeColor="text1"/>
                          <w:kern w:val="24"/>
                          <w:szCs w:val="20"/>
                        </w:rPr>
                        <w:t>_</w:t>
                      </w:r>
                      <w:r>
                        <w:rPr>
                          <w:color w:val="000000" w:themeColor="text1"/>
                          <w:kern w:val="24"/>
                          <w:szCs w:val="20"/>
                        </w:rPr>
                        <w:t>Video</w:t>
                      </w:r>
                      <w:r w:rsidRPr="00163C4C">
                        <w:rPr>
                          <w:color w:val="000000" w:themeColor="text1"/>
                          <w:kern w:val="24"/>
                          <w:szCs w:val="20"/>
                        </w:rPr>
                        <w:t>_</w:t>
                      </w:r>
                      <w:r>
                        <w:rPr>
                          <w:color w:val="000000" w:themeColor="text1"/>
                          <w:kern w:val="24"/>
                          <w:szCs w:val="20"/>
                        </w:rPr>
                        <w:t>InvestigacionAccidentesTransito</w:t>
                      </w:r>
                    </w:p>
                  </w:txbxContent>
                </v:textbox>
                <w10:anchorlock/>
              </v:shape>
            </w:pict>
          </mc:Fallback>
        </mc:AlternateContent>
      </w:r>
    </w:p>
    <w:p w:rsidRPr="004B045F" w:rsidR="00ED7E43" w:rsidP="00ED7E43" w:rsidRDefault="00ED7E43" w14:paraId="254A6600" w14:textId="2413A307">
      <w:pPr>
        <w:ind w:firstLine="0"/>
        <w:rPr>
          <w:szCs w:val="20"/>
        </w:rPr>
      </w:pPr>
    </w:p>
    <w:p w:rsidRPr="004B045F" w:rsidR="00E42BD8" w:rsidP="00ED7E43" w:rsidRDefault="00E42BD8" w14:paraId="20621571" w14:textId="77777777">
      <w:pPr>
        <w:ind w:firstLine="0"/>
        <w:rPr>
          <w:szCs w:val="20"/>
        </w:rPr>
      </w:pPr>
    </w:p>
    <w:p w:rsidRPr="004B045F" w:rsidR="00ED7E43" w:rsidP="00ED7E43" w:rsidRDefault="00ED7E43" w14:paraId="221CDEF1" w14:textId="2C9B2B76">
      <w:pPr>
        <w:ind w:firstLine="0"/>
        <w:rPr>
          <w:color w:val="00B050"/>
          <w:szCs w:val="20"/>
        </w:rPr>
      </w:pPr>
      <w:r w:rsidRPr="004B045F">
        <w:rPr>
          <w:color w:val="00B050"/>
          <w:szCs w:val="20"/>
          <w:highlight w:val="yellow"/>
        </w:rPr>
        <w:t xml:space="preserve">Aquí, se trae </w:t>
      </w:r>
      <w:r w:rsidRPr="004B045F">
        <w:rPr>
          <w:b/>
          <w:bCs/>
          <w:color w:val="FF0000"/>
          <w:szCs w:val="20"/>
          <w:highlight w:val="yellow"/>
        </w:rPr>
        <w:t>TODO</w:t>
      </w:r>
      <w:r w:rsidRPr="004B045F">
        <w:rPr>
          <w:color w:val="00B050"/>
          <w:szCs w:val="20"/>
          <w:highlight w:val="yellow"/>
        </w:rPr>
        <w:t xml:space="preserve"> el contenido del </w:t>
      </w:r>
      <w:r w:rsidRPr="004B045F">
        <w:rPr>
          <w:b/>
          <w:bCs/>
          <w:color w:val="FF0000"/>
          <w:szCs w:val="20"/>
          <w:highlight w:val="yellow"/>
        </w:rPr>
        <w:t>punto 1</w:t>
      </w:r>
      <w:r w:rsidRPr="004B045F">
        <w:rPr>
          <w:color w:val="00B050"/>
          <w:szCs w:val="20"/>
          <w:highlight w:val="yellow"/>
        </w:rPr>
        <w:t xml:space="preserve"> del </w:t>
      </w:r>
      <w:commentRangeStart w:id="39"/>
      <w:r w:rsidRPr="004B045F">
        <w:rPr>
          <w:b/>
          <w:bCs/>
          <w:color w:val="FF0000"/>
          <w:szCs w:val="20"/>
          <w:highlight w:val="yellow"/>
        </w:rPr>
        <w:t>CF11</w:t>
      </w:r>
      <w:commentRangeEnd w:id="39"/>
      <w:r w:rsidRPr="004B045F">
        <w:rPr>
          <w:rStyle w:val="Refdecomentario"/>
          <w:sz w:val="20"/>
          <w:szCs w:val="20"/>
        </w:rPr>
        <w:commentReference w:id="39"/>
      </w:r>
      <w:r w:rsidRPr="004B045F">
        <w:rPr>
          <w:color w:val="00B050"/>
          <w:szCs w:val="20"/>
          <w:highlight w:val="yellow"/>
        </w:rPr>
        <w:t xml:space="preserve"> del programa </w:t>
      </w:r>
      <w:r w:rsidRPr="004B045F">
        <w:rPr>
          <w:b/>
          <w:bCs/>
          <w:color w:val="FF0000"/>
          <w:szCs w:val="20"/>
          <w:highlight w:val="yellow"/>
        </w:rPr>
        <w:t>822200</w:t>
      </w:r>
      <w:r w:rsidRPr="004B045F">
        <w:rPr>
          <w:color w:val="00B050"/>
          <w:szCs w:val="20"/>
          <w:highlight w:val="yellow"/>
        </w:rPr>
        <w:t>.</w:t>
      </w:r>
    </w:p>
    <w:p w:rsidRPr="004B045F" w:rsidR="003F0412" w:rsidP="00426DE3" w:rsidRDefault="003F0412" w14:paraId="6C9F2ACD" w14:textId="60418010">
      <w:pPr>
        <w:ind w:firstLine="0"/>
        <w:rPr>
          <w:szCs w:val="20"/>
        </w:rPr>
      </w:pPr>
    </w:p>
    <w:p w:rsidRPr="004B045F" w:rsidR="00E42BD8" w:rsidP="00426DE3" w:rsidRDefault="00E42BD8" w14:paraId="4BDACDBD" w14:textId="77777777">
      <w:pPr>
        <w:ind w:firstLine="0"/>
        <w:rPr>
          <w:szCs w:val="20"/>
        </w:rPr>
      </w:pPr>
    </w:p>
    <w:p w:rsidRPr="004B045F" w:rsidR="00FD135D" w:rsidP="00ED7E43" w:rsidRDefault="00ED7E43" w14:paraId="7CB3ADB1" w14:textId="0DCF85C3">
      <w:pPr>
        <w:pStyle w:val="Prrafodelista"/>
        <w:numPr>
          <w:ilvl w:val="1"/>
          <w:numId w:val="13"/>
        </w:numPr>
        <w:pBdr>
          <w:top w:val="nil"/>
          <w:left w:val="nil"/>
          <w:bottom w:val="nil"/>
          <w:right w:val="nil"/>
          <w:between w:val="nil"/>
        </w:pBdr>
        <w:spacing w:line="240" w:lineRule="auto"/>
        <w:rPr>
          <w:b/>
          <w:bCs/>
          <w:szCs w:val="20"/>
        </w:rPr>
      </w:pPr>
      <w:r w:rsidRPr="004B045F">
        <w:rPr>
          <w:b/>
          <w:bCs/>
          <w:szCs w:val="20"/>
        </w:rPr>
        <w:t>Conclusión de la investigación</w:t>
      </w:r>
    </w:p>
    <w:p w:rsidRPr="004B045F" w:rsidR="00E56DA1" w:rsidP="00E56DA1" w:rsidRDefault="00E56DA1" w14:paraId="793D964E" w14:textId="77777777">
      <w:pPr>
        <w:pBdr>
          <w:top w:val="nil"/>
          <w:left w:val="nil"/>
          <w:bottom w:val="nil"/>
          <w:right w:val="nil"/>
          <w:between w:val="nil"/>
        </w:pBdr>
        <w:spacing w:line="240" w:lineRule="auto"/>
        <w:ind w:firstLine="0"/>
        <w:rPr>
          <w:szCs w:val="20"/>
        </w:rPr>
      </w:pPr>
    </w:p>
    <w:p w:rsidRPr="004B045F" w:rsidR="007D366C" w:rsidP="00E56DA1" w:rsidRDefault="00C1117F" w14:paraId="2CBD8FA7" w14:textId="68C50013">
      <w:pPr>
        <w:pBdr>
          <w:top w:val="nil"/>
          <w:left w:val="nil"/>
          <w:bottom w:val="nil"/>
          <w:right w:val="nil"/>
          <w:between w:val="nil"/>
        </w:pBdr>
        <w:spacing w:line="240" w:lineRule="auto"/>
        <w:ind w:firstLine="0"/>
        <w:rPr>
          <w:szCs w:val="20"/>
        </w:rPr>
      </w:pPr>
      <w:r w:rsidRPr="004B045F">
        <w:rPr>
          <w:szCs w:val="20"/>
        </w:rPr>
        <w:t xml:space="preserve">La etapa de conclusión es donde se precisan </w:t>
      </w:r>
      <w:r w:rsidRPr="004B045F" w:rsidR="006D3424">
        <w:rPr>
          <w:szCs w:val="20"/>
        </w:rPr>
        <w:t xml:space="preserve">todos los análisis en hechos concretos </w:t>
      </w:r>
      <w:r w:rsidRPr="004B045F" w:rsidR="00A852B8">
        <w:rPr>
          <w:szCs w:val="20"/>
        </w:rPr>
        <w:t xml:space="preserve">para poder conjeturar </w:t>
      </w:r>
      <w:r w:rsidRPr="004B045F" w:rsidR="00970B2D">
        <w:rPr>
          <w:szCs w:val="20"/>
        </w:rPr>
        <w:t>ideas precisas</w:t>
      </w:r>
      <w:r w:rsidRPr="004B045F" w:rsidR="00DF2F50">
        <w:rPr>
          <w:szCs w:val="20"/>
        </w:rPr>
        <w:t>,</w:t>
      </w:r>
      <w:r w:rsidRPr="004B045F" w:rsidR="00970B2D">
        <w:rPr>
          <w:szCs w:val="20"/>
        </w:rPr>
        <w:t xml:space="preserve"> con datos confiables</w:t>
      </w:r>
      <w:r w:rsidRPr="004B045F" w:rsidR="00DF2F50">
        <w:rPr>
          <w:szCs w:val="20"/>
        </w:rPr>
        <w:t>,</w:t>
      </w:r>
      <w:r w:rsidRPr="004B045F" w:rsidR="00970B2D">
        <w:rPr>
          <w:szCs w:val="20"/>
        </w:rPr>
        <w:t xml:space="preserve"> que tengan las características del método científico en cuanto a</w:t>
      </w:r>
      <w:r w:rsidRPr="004B045F" w:rsidR="00DF2F50">
        <w:rPr>
          <w:szCs w:val="20"/>
        </w:rPr>
        <w:t xml:space="preserve"> que sean refutables, reproducibles, objetivos, racionales, sistemáticos, fácticos.</w:t>
      </w:r>
    </w:p>
    <w:p w:rsidRPr="004B045F" w:rsidR="00DF2F50" w:rsidP="00E56DA1" w:rsidRDefault="00DF2F50" w14:paraId="68A0D834" w14:textId="7D933407">
      <w:pPr>
        <w:pBdr>
          <w:top w:val="nil"/>
          <w:left w:val="nil"/>
          <w:bottom w:val="nil"/>
          <w:right w:val="nil"/>
          <w:between w:val="nil"/>
        </w:pBdr>
        <w:spacing w:line="240" w:lineRule="auto"/>
        <w:ind w:firstLine="0"/>
        <w:rPr>
          <w:szCs w:val="20"/>
        </w:rPr>
      </w:pPr>
    </w:p>
    <w:p w:rsidRPr="004B045F" w:rsidR="00DF2F50" w:rsidP="00E56DA1" w:rsidRDefault="00DF2F50" w14:paraId="133FFB63" w14:textId="264108C2">
      <w:pPr>
        <w:pBdr>
          <w:top w:val="nil"/>
          <w:left w:val="nil"/>
          <w:bottom w:val="nil"/>
          <w:right w:val="nil"/>
          <w:between w:val="nil"/>
        </w:pBdr>
        <w:spacing w:line="240" w:lineRule="auto"/>
        <w:ind w:firstLine="0"/>
        <w:rPr>
          <w:szCs w:val="20"/>
        </w:rPr>
      </w:pPr>
      <w:commentRangeStart w:id="40"/>
      <w:r w:rsidRPr="004B045F">
        <w:rPr>
          <w:noProof/>
          <w:szCs w:val="20"/>
        </w:rPr>
        <w:drawing>
          <wp:inline distT="0" distB="0" distL="0" distR="0" wp14:anchorId="1E6078C3" wp14:editId="018E4A0C">
            <wp:extent cx="2552700" cy="159543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64398" cy="1602749"/>
                    </a:xfrm>
                    <a:prstGeom prst="rect">
                      <a:avLst/>
                    </a:prstGeom>
                    <a:noFill/>
                    <a:ln>
                      <a:noFill/>
                    </a:ln>
                  </pic:spPr>
                </pic:pic>
              </a:graphicData>
            </a:graphic>
          </wp:inline>
        </w:drawing>
      </w:r>
      <w:commentRangeEnd w:id="40"/>
      <w:r w:rsidRPr="004B045F">
        <w:rPr>
          <w:rStyle w:val="Refdecomentario"/>
          <w:sz w:val="20"/>
          <w:szCs w:val="20"/>
        </w:rPr>
        <w:commentReference w:id="40"/>
      </w:r>
    </w:p>
    <w:p w:rsidRPr="004B045F" w:rsidR="00E42BD8" w:rsidP="00E56DA1" w:rsidRDefault="00E42BD8" w14:paraId="27F9D451" w14:textId="282B0D79">
      <w:pPr>
        <w:pBdr>
          <w:top w:val="nil"/>
          <w:left w:val="nil"/>
          <w:bottom w:val="nil"/>
          <w:right w:val="nil"/>
          <w:between w:val="nil"/>
        </w:pBdr>
        <w:spacing w:line="240" w:lineRule="auto"/>
        <w:ind w:firstLine="0"/>
        <w:rPr>
          <w:szCs w:val="20"/>
        </w:rPr>
      </w:pPr>
    </w:p>
    <w:p w:rsidRPr="004B045F" w:rsidR="00E42BD8" w:rsidP="00E56DA1" w:rsidRDefault="00E42BD8" w14:paraId="16B0A92F" w14:textId="06A6831A">
      <w:pPr>
        <w:pBdr>
          <w:top w:val="nil"/>
          <w:left w:val="nil"/>
          <w:bottom w:val="nil"/>
          <w:right w:val="nil"/>
          <w:between w:val="nil"/>
        </w:pBdr>
        <w:spacing w:line="240" w:lineRule="auto"/>
        <w:ind w:firstLine="0"/>
        <w:rPr>
          <w:szCs w:val="20"/>
        </w:rPr>
      </w:pPr>
      <w:r w:rsidRPr="004B045F">
        <w:rPr>
          <w:szCs w:val="20"/>
        </w:rPr>
        <w:t>Tales características se pueden definir así:</w:t>
      </w:r>
    </w:p>
    <w:p w:rsidRPr="004B045F" w:rsidR="00E42BD8" w:rsidP="00E56DA1" w:rsidRDefault="00E42BD8" w14:paraId="3D0029ED" w14:textId="4A554CC1">
      <w:pPr>
        <w:pBdr>
          <w:top w:val="nil"/>
          <w:left w:val="nil"/>
          <w:bottom w:val="nil"/>
          <w:right w:val="nil"/>
          <w:between w:val="nil"/>
        </w:pBdr>
        <w:spacing w:line="240" w:lineRule="auto"/>
        <w:ind w:firstLine="0"/>
        <w:rPr>
          <w:szCs w:val="20"/>
        </w:rPr>
      </w:pPr>
    </w:p>
    <w:p w:rsidRPr="004B045F" w:rsidR="00E42BD8" w:rsidP="00E42BD8" w:rsidRDefault="00E42BD8" w14:paraId="456E51EB" w14:textId="020014DB">
      <w:pPr>
        <w:pBdr>
          <w:top w:val="nil"/>
          <w:left w:val="nil"/>
          <w:bottom w:val="nil"/>
          <w:right w:val="nil"/>
          <w:between w:val="nil"/>
        </w:pBdr>
        <w:spacing w:line="240" w:lineRule="auto"/>
        <w:ind w:firstLine="0"/>
        <w:jc w:val="center"/>
        <w:rPr>
          <w:szCs w:val="20"/>
        </w:rPr>
      </w:pPr>
      <w:r w:rsidRPr="004B045F">
        <w:rPr>
          <w:bCs/>
          <w:noProof/>
          <w:szCs w:val="20"/>
          <w:highlight w:val="yellow"/>
        </w:rPr>
        <mc:AlternateContent>
          <mc:Choice Requires="wps">
            <w:drawing>
              <wp:inline distT="0" distB="0" distL="0" distR="0" wp14:anchorId="582CB9F9" wp14:editId="46E769F0">
                <wp:extent cx="4581525" cy="369332"/>
                <wp:effectExtent l="0" t="0" r="28575" b="26670"/>
                <wp:docPr id="5" name="CuadroTexto 12"/>
                <wp:cNvGraphicFramePr/>
                <a:graphic xmlns:a="http://schemas.openxmlformats.org/drawingml/2006/main">
                  <a:graphicData uri="http://schemas.microsoft.com/office/word/2010/wordprocessingShape">
                    <wps:wsp>
                      <wps:cNvSpPr txBox="1"/>
                      <wps:spPr>
                        <a:xfrm>
                          <a:off x="0" y="0"/>
                          <a:ext cx="4581525" cy="369332"/>
                        </a:xfrm>
                        <a:prstGeom prst="rect">
                          <a:avLst/>
                        </a:prstGeom>
                        <a:solidFill>
                          <a:schemeClr val="accent2"/>
                        </a:solidFill>
                        <a:ln>
                          <a:solidFill>
                            <a:schemeClr val="tx1"/>
                          </a:solidFill>
                        </a:ln>
                      </wps:spPr>
                      <wps:txbx>
                        <w:txbxContent>
                          <w:p w:rsidRPr="00163C4C" w:rsidR="00802C69" w:rsidP="00E42BD8" w:rsidRDefault="00802C69" w14:paraId="34497AFD" w14:textId="16F7A70D">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4-1</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ConclusionDeLaInvestigacion</w:t>
                            </w:r>
                          </w:p>
                        </w:txbxContent>
                      </wps:txbx>
                      <wps:bodyPr wrap="square">
                        <a:sp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50C4A68E">
              <v:shape id="_x0000_s1050" style="width:360.75pt;height:29.1pt;visibility:visible;mso-wrap-style:square;mso-left-percent:-10001;mso-top-percent:-10001;mso-position-horizontal:absolute;mso-position-horizontal-relative:char;mso-position-vertical:absolute;mso-position-vertical-relative:line;mso-left-percent:-10001;mso-top-percent:-10001;v-text-anchor:top"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" w14:anchorId="582CB9F9">
                <v:textbox style="mso-fit-shape-to-text:t">
                  <w:txbxContent>
                    <w:p w:rsidRPr="00163C4C" w:rsidR="00802C69" w:rsidP="00E42BD8" w:rsidRDefault="00802C69" w14:paraId="750218BF" w14:textId="16F7A70D">
                      <w:pPr>
                        <w:jc w:val="center"/>
                        <w:rPr>
                          <w:color w:val="000000" w:themeColor="text1"/>
                          <w:kern w:val="24"/>
                          <w:szCs w:val="20"/>
                        </w:rPr>
                      </w:pPr>
                      <w:r w:rsidRPr="00163C4C">
                        <w:rPr>
                          <w:color w:val="000000" w:themeColor="text1"/>
                          <w:kern w:val="24"/>
                          <w:szCs w:val="20"/>
                        </w:rPr>
                        <w:t>DI_CF</w:t>
                      </w:r>
                      <w:r>
                        <w:rPr>
                          <w:color w:val="000000" w:themeColor="text1"/>
                          <w:kern w:val="24"/>
                          <w:szCs w:val="20"/>
                        </w:rPr>
                        <w:t>06</w:t>
                      </w:r>
                      <w:r w:rsidRPr="00163C4C">
                        <w:rPr>
                          <w:color w:val="000000" w:themeColor="text1"/>
                          <w:kern w:val="24"/>
                          <w:szCs w:val="20"/>
                        </w:rPr>
                        <w:t>_</w:t>
                      </w:r>
                      <w:r>
                        <w:rPr>
                          <w:color w:val="000000" w:themeColor="text1"/>
                          <w:kern w:val="24"/>
                          <w:szCs w:val="20"/>
                        </w:rPr>
                        <w:t>4-1</w:t>
                      </w:r>
                      <w:r w:rsidRPr="00163C4C">
                        <w:rPr>
                          <w:color w:val="000000" w:themeColor="text1"/>
                          <w:kern w:val="24"/>
                          <w:szCs w:val="20"/>
                        </w:rPr>
                        <w:t>_</w:t>
                      </w:r>
                      <w:r>
                        <w:rPr>
                          <w:color w:val="000000" w:themeColor="text1"/>
                          <w:kern w:val="24"/>
                          <w:szCs w:val="20"/>
                        </w:rPr>
                        <w:t>TarjetasVerticales</w:t>
                      </w:r>
                      <w:r w:rsidRPr="00163C4C">
                        <w:rPr>
                          <w:color w:val="000000" w:themeColor="text1"/>
                          <w:kern w:val="24"/>
                          <w:szCs w:val="20"/>
                        </w:rPr>
                        <w:t>_</w:t>
                      </w:r>
                      <w:r>
                        <w:rPr>
                          <w:color w:val="000000" w:themeColor="text1"/>
                          <w:kern w:val="24"/>
                          <w:szCs w:val="20"/>
                        </w:rPr>
                        <w:t>ConclusionDeLaInvestigacion</w:t>
                      </w:r>
                    </w:p>
                  </w:txbxContent>
                </v:textbox>
                <w10:anchorlock/>
              </v:shape>
            </w:pict>
          </mc:Fallback>
        </mc:AlternateContent>
      </w:r>
    </w:p>
    <w:p w:rsidRPr="004B045F" w:rsidR="00970B2D" w:rsidP="00892CD4" w:rsidRDefault="00970B2D" w14:paraId="597A29E4" w14:textId="77777777">
      <w:pPr>
        <w:pBdr>
          <w:top w:val="nil"/>
          <w:left w:val="nil"/>
          <w:bottom w:val="nil"/>
          <w:right w:val="nil"/>
          <w:between w:val="nil"/>
        </w:pBdr>
        <w:spacing w:line="240" w:lineRule="auto"/>
        <w:rPr>
          <w:b/>
          <w:bCs/>
          <w:szCs w:val="20"/>
        </w:rPr>
      </w:pPr>
    </w:p>
    <w:p w:rsidRPr="004B045F" w:rsidR="00413296" w:rsidP="00E56DA1" w:rsidRDefault="003A3269" w14:paraId="11589D8A" w14:textId="019AB9E5">
      <w:pPr>
        <w:pBdr>
          <w:top w:val="nil"/>
          <w:left w:val="nil"/>
          <w:bottom w:val="nil"/>
          <w:right w:val="nil"/>
          <w:between w:val="nil"/>
        </w:pBdr>
        <w:spacing w:line="240" w:lineRule="auto"/>
        <w:ind w:firstLine="0"/>
        <w:rPr>
          <w:szCs w:val="20"/>
        </w:rPr>
      </w:pPr>
      <w:commentRangeStart w:id="41"/>
      <w:r w:rsidRPr="004B045F">
        <w:rPr>
          <w:szCs w:val="20"/>
        </w:rPr>
        <w:t>De esta manera</w:t>
      </w:r>
      <w:r w:rsidR="00FA7F68">
        <w:rPr>
          <w:szCs w:val="20"/>
        </w:rPr>
        <w:t>,</w:t>
      </w:r>
      <w:r w:rsidRPr="004B045F">
        <w:rPr>
          <w:szCs w:val="20"/>
        </w:rPr>
        <w:t xml:space="preserve"> se pueden establecer los </w:t>
      </w:r>
      <w:r w:rsidRPr="004B045F" w:rsidR="00EE14BD">
        <w:rPr>
          <w:szCs w:val="20"/>
        </w:rPr>
        <w:t>tres apartados de esta etapa</w:t>
      </w:r>
      <w:r w:rsidR="00FA7F68">
        <w:rPr>
          <w:szCs w:val="20"/>
        </w:rPr>
        <w:t>,</w:t>
      </w:r>
      <w:r w:rsidRPr="004B045F" w:rsidR="00EE14BD">
        <w:rPr>
          <w:szCs w:val="20"/>
        </w:rPr>
        <w:t xml:space="preserve"> que son:</w:t>
      </w:r>
      <w:r w:rsidRPr="004B045F" w:rsidR="002B77AE">
        <w:rPr>
          <w:szCs w:val="20"/>
        </w:rPr>
        <w:t xml:space="preserve"> dinámica del accidente, retrospectiva del accidente y construcción de la teoría del caso.</w:t>
      </w:r>
      <w:commentRangeEnd w:id="41"/>
      <w:r w:rsidRPr="004B045F" w:rsidR="002B77AE">
        <w:rPr>
          <w:rStyle w:val="Refdecomentario"/>
          <w:sz w:val="20"/>
          <w:szCs w:val="20"/>
        </w:rPr>
        <w:commentReference w:id="41"/>
      </w:r>
    </w:p>
    <w:p w:rsidRPr="004B045F" w:rsidR="00E56DA1" w:rsidP="00E56DA1" w:rsidRDefault="00E56DA1" w14:paraId="308DD2A4" w14:textId="77777777">
      <w:pPr>
        <w:pBdr>
          <w:top w:val="nil"/>
          <w:left w:val="nil"/>
          <w:bottom w:val="nil"/>
          <w:right w:val="nil"/>
          <w:between w:val="nil"/>
        </w:pBdr>
        <w:spacing w:line="240" w:lineRule="auto"/>
        <w:ind w:firstLine="0"/>
        <w:rPr>
          <w:bCs/>
          <w:szCs w:val="20"/>
        </w:rPr>
      </w:pPr>
    </w:p>
    <w:p w:rsidRPr="004B045F" w:rsidR="002B77AE" w:rsidP="00E56DA1" w:rsidRDefault="002B77AE" w14:paraId="4C70AB65" w14:textId="7862BB11">
      <w:pPr>
        <w:pBdr>
          <w:top w:val="nil"/>
          <w:left w:val="nil"/>
          <w:bottom w:val="nil"/>
          <w:right w:val="nil"/>
          <w:between w:val="nil"/>
        </w:pBdr>
        <w:spacing w:line="240" w:lineRule="auto"/>
        <w:ind w:firstLine="0"/>
        <w:rPr>
          <w:bCs/>
          <w:szCs w:val="20"/>
        </w:rPr>
      </w:pPr>
      <w:r w:rsidRPr="004B045F">
        <w:rPr>
          <w:bCs/>
          <w:szCs w:val="20"/>
        </w:rPr>
        <w:t>Pero, ¿cómo definir o entender la dinámica del accidente? Analice la siguiente tabla y aprópiese del concepto:</w:t>
      </w:r>
    </w:p>
    <w:p w:rsidRPr="004B045F" w:rsidR="002B77AE" w:rsidP="00E56DA1" w:rsidRDefault="002B77AE" w14:paraId="64E47101" w14:textId="7EAF6DE3">
      <w:pPr>
        <w:pBdr>
          <w:top w:val="nil"/>
          <w:left w:val="nil"/>
          <w:bottom w:val="nil"/>
          <w:right w:val="nil"/>
          <w:between w:val="nil"/>
        </w:pBdr>
        <w:spacing w:line="240" w:lineRule="auto"/>
        <w:ind w:firstLine="0"/>
        <w:rPr>
          <w:b/>
          <w:szCs w:val="20"/>
        </w:rPr>
      </w:pPr>
    </w:p>
    <w:p w:rsidRPr="004B045F" w:rsidR="002B77AE" w:rsidP="002B77AE" w:rsidRDefault="002B77AE" w14:paraId="2B17A144" w14:textId="16806513">
      <w:pPr>
        <w:pBdr>
          <w:top w:val="nil"/>
          <w:left w:val="nil"/>
          <w:bottom w:val="nil"/>
          <w:right w:val="nil"/>
          <w:between w:val="nil"/>
        </w:pBdr>
        <w:spacing w:line="240" w:lineRule="auto"/>
        <w:ind w:firstLine="0"/>
        <w:jc w:val="center"/>
        <w:rPr>
          <w:b/>
          <w:szCs w:val="20"/>
        </w:rPr>
      </w:pPr>
      <w:r w:rsidRPr="004B045F">
        <w:rPr>
          <w:b/>
          <w:szCs w:val="20"/>
        </w:rPr>
        <w:t>Tabla 1</w:t>
      </w:r>
    </w:p>
    <w:p w:rsidRPr="004B045F" w:rsidR="002B77AE" w:rsidP="004B5AE5" w:rsidRDefault="002B77AE" w14:paraId="419251C2" w14:textId="64AE076A">
      <w:pPr>
        <w:pBdr>
          <w:top w:val="nil"/>
          <w:left w:val="nil"/>
          <w:bottom w:val="nil"/>
          <w:right w:val="nil"/>
          <w:between w:val="nil"/>
        </w:pBdr>
        <w:spacing w:line="240" w:lineRule="auto"/>
        <w:ind w:firstLine="0"/>
        <w:jc w:val="center"/>
        <w:rPr>
          <w:bCs/>
          <w:i/>
          <w:iCs/>
          <w:szCs w:val="20"/>
        </w:rPr>
      </w:pPr>
      <w:r w:rsidRPr="004B045F">
        <w:rPr>
          <w:bCs/>
          <w:i/>
          <w:iCs/>
          <w:szCs w:val="20"/>
        </w:rPr>
        <w:t>Dinámica del accidente</w:t>
      </w:r>
    </w:p>
    <w:tbl>
      <w:tblPr>
        <w:tblStyle w:val="Tablaconcuadrcula"/>
        <w:tblW w:w="0" w:type="auto"/>
        <w:tblLook w:val="04A0" w:firstRow="1" w:lastRow="0" w:firstColumn="1" w:lastColumn="0" w:noHBand="0" w:noVBand="1"/>
      </w:tblPr>
      <w:tblGrid>
        <w:gridCol w:w="3114"/>
        <w:gridCol w:w="6848"/>
      </w:tblGrid>
      <w:tr w:rsidRPr="004B045F" w:rsidR="002B77AE" w:rsidTr="004B5AE5" w14:paraId="0BFE8F46" w14:textId="77777777">
        <w:tc>
          <w:tcPr>
            <w:tcW w:w="9962" w:type="dxa"/>
            <w:gridSpan w:val="2"/>
            <w:shd w:val="clear" w:color="auto" w:fill="EAF1DD" w:themeFill="accent3" w:themeFillTint="33"/>
          </w:tcPr>
          <w:p w:rsidRPr="004B045F" w:rsidR="002B77AE" w:rsidP="00E56DA1" w:rsidRDefault="002B77AE" w14:paraId="0C49F311" w14:textId="327346F3">
            <w:pPr>
              <w:ind w:firstLine="0"/>
              <w:rPr>
                <w:b/>
                <w:szCs w:val="20"/>
              </w:rPr>
            </w:pPr>
            <w:r w:rsidRPr="004B045F">
              <w:rPr>
                <w:szCs w:val="20"/>
              </w:rPr>
              <w:t>La dinámica del accidente de tránsito depende explícitamente de la aplicación de los modelos f</w:t>
            </w:r>
            <w:r w:rsidR="003673A4">
              <w:rPr>
                <w:szCs w:val="20"/>
              </w:rPr>
              <w:t>í</w:t>
            </w:r>
            <w:r w:rsidRPr="004B045F">
              <w:rPr>
                <w:szCs w:val="20"/>
              </w:rPr>
              <w:t>s</w:t>
            </w:r>
            <w:r w:rsidR="003673A4">
              <w:rPr>
                <w:szCs w:val="20"/>
              </w:rPr>
              <w:t>i</w:t>
            </w:r>
            <w:r w:rsidRPr="004B045F">
              <w:rPr>
                <w:szCs w:val="20"/>
              </w:rPr>
              <w:t>cos en la medición de variables y aquellos que se trataron en el contraste de hipótesis y que hayan demostrado la evolución en el espacio y el tiempo del accidente de tránsito, develando cada uno de los fenómenos que surgieron en las distintas escenas del accidente,</w:t>
            </w:r>
          </w:p>
        </w:tc>
      </w:tr>
      <w:tr w:rsidRPr="004B045F" w:rsidR="002B77AE" w:rsidTr="004B5AE5" w14:paraId="36455C2E" w14:textId="77777777">
        <w:tc>
          <w:tcPr>
            <w:tcW w:w="3114" w:type="dxa"/>
            <w:shd w:val="clear" w:color="auto" w:fill="D6E3BC" w:themeFill="accent3" w:themeFillTint="66"/>
          </w:tcPr>
          <w:p w:rsidRPr="004B045F" w:rsidR="002B77AE" w:rsidP="00E56DA1" w:rsidRDefault="002B77AE" w14:paraId="3FCB1778" w14:textId="3A37D7B1">
            <w:pPr>
              <w:ind w:firstLine="0"/>
              <w:rPr>
                <w:b/>
                <w:szCs w:val="20"/>
              </w:rPr>
            </w:pPr>
            <w:r w:rsidRPr="004B045F">
              <w:rPr>
                <w:b/>
                <w:szCs w:val="20"/>
              </w:rPr>
              <w:t>Escena preliminar</w:t>
            </w:r>
          </w:p>
        </w:tc>
        <w:tc>
          <w:tcPr>
            <w:tcW w:w="6848" w:type="dxa"/>
          </w:tcPr>
          <w:p w:rsidRPr="004B045F" w:rsidR="002B77AE" w:rsidP="002B77AE" w:rsidRDefault="002B77AE" w14:paraId="6D50226B" w14:textId="1CD842EB">
            <w:pPr>
              <w:pBdr>
                <w:top w:val="nil"/>
                <w:left w:val="nil"/>
                <w:bottom w:val="nil"/>
                <w:right w:val="nil"/>
                <w:between w:val="nil"/>
              </w:pBdr>
              <w:ind w:firstLine="0"/>
              <w:rPr>
                <w:szCs w:val="20"/>
              </w:rPr>
            </w:pPr>
            <w:r w:rsidRPr="004B045F">
              <w:rPr>
                <w:szCs w:val="20"/>
              </w:rPr>
              <w:t>Cuando se observa el</w:t>
            </w:r>
            <w:r w:rsidRPr="004B045F">
              <w:rPr>
                <w:szCs w:val="20"/>
                <w:u w:val="single"/>
              </w:rPr>
              <w:t xml:space="preserve"> </w:t>
            </w:r>
            <w:r w:rsidRPr="004B045F">
              <w:rPr>
                <w:szCs w:val="20"/>
              </w:rPr>
              <w:t xml:space="preserve">riesgo o se predice a través de la observación que hay un peligro inminente y es donde se toma la distancia de percepción. </w:t>
            </w:r>
          </w:p>
        </w:tc>
      </w:tr>
      <w:tr w:rsidRPr="004B045F" w:rsidR="002B77AE" w:rsidTr="004B5AE5" w14:paraId="66719A35" w14:textId="77777777">
        <w:tc>
          <w:tcPr>
            <w:tcW w:w="3114" w:type="dxa"/>
            <w:shd w:val="clear" w:color="auto" w:fill="D6E3BC" w:themeFill="accent3" w:themeFillTint="66"/>
          </w:tcPr>
          <w:p w:rsidRPr="004B045F" w:rsidR="002B77AE" w:rsidP="004B5AE5" w:rsidRDefault="004B5AE5" w14:paraId="1DEE2D8D" w14:textId="49DA03B8">
            <w:pPr>
              <w:ind w:firstLine="0"/>
              <w:jc w:val="left"/>
              <w:rPr>
                <w:b/>
                <w:szCs w:val="20"/>
              </w:rPr>
            </w:pPr>
            <w:r w:rsidRPr="004B045F">
              <w:rPr>
                <w:b/>
                <w:szCs w:val="20"/>
              </w:rPr>
              <w:t>Escena de reacciones múltiples</w:t>
            </w:r>
          </w:p>
        </w:tc>
        <w:tc>
          <w:tcPr>
            <w:tcW w:w="6848" w:type="dxa"/>
          </w:tcPr>
          <w:p w:rsidRPr="004B045F" w:rsidR="002B77AE" w:rsidP="00E56DA1" w:rsidRDefault="002B77AE" w14:paraId="55562FB8" w14:textId="42118769">
            <w:pPr>
              <w:ind w:firstLine="0"/>
              <w:rPr>
                <w:b/>
                <w:szCs w:val="20"/>
              </w:rPr>
            </w:pPr>
            <w:r w:rsidRPr="004B045F">
              <w:rPr>
                <w:szCs w:val="20"/>
              </w:rPr>
              <w:t>Aquí el conductor ya identificó</w:t>
            </w:r>
            <w:r w:rsidR="00FA7F68">
              <w:rPr>
                <w:szCs w:val="20"/>
              </w:rPr>
              <w:t>,</w:t>
            </w:r>
            <w:r w:rsidRPr="004B045F">
              <w:rPr>
                <w:szCs w:val="20"/>
              </w:rPr>
              <w:t xml:space="preserve"> a través de los sentidos</w:t>
            </w:r>
            <w:r w:rsidR="00FA7F68">
              <w:rPr>
                <w:szCs w:val="20"/>
              </w:rPr>
              <w:t>,</w:t>
            </w:r>
            <w:r w:rsidRPr="004B045F">
              <w:rPr>
                <w:szCs w:val="20"/>
              </w:rPr>
              <w:t xml:space="preserve"> el riesgo, también su cerebro ha procesado la información</w:t>
            </w:r>
            <w:r w:rsidR="00FA7F68">
              <w:rPr>
                <w:szCs w:val="20"/>
              </w:rPr>
              <w:t>,</w:t>
            </w:r>
            <w:r w:rsidRPr="004B045F">
              <w:rPr>
                <w:szCs w:val="20"/>
              </w:rPr>
              <w:t xml:space="preserve"> y es cuando se toman acciones para contrarrestar el riesgo o evitar el peligro.</w:t>
            </w:r>
          </w:p>
        </w:tc>
      </w:tr>
      <w:tr w:rsidRPr="004B045F" w:rsidR="002B77AE" w:rsidTr="004B5AE5" w14:paraId="02E959CD" w14:textId="77777777">
        <w:tc>
          <w:tcPr>
            <w:tcW w:w="3114" w:type="dxa"/>
            <w:shd w:val="clear" w:color="auto" w:fill="D6E3BC" w:themeFill="accent3" w:themeFillTint="66"/>
          </w:tcPr>
          <w:p w:rsidRPr="004B045F" w:rsidR="002B77AE" w:rsidP="00E56DA1" w:rsidRDefault="004B5AE5" w14:paraId="2F35C077" w14:textId="31C56456">
            <w:pPr>
              <w:ind w:firstLine="0"/>
              <w:rPr>
                <w:b/>
                <w:szCs w:val="20"/>
              </w:rPr>
            </w:pPr>
            <w:r w:rsidRPr="004B045F">
              <w:rPr>
                <w:b/>
                <w:szCs w:val="20"/>
              </w:rPr>
              <w:t>Escena de materialización del hecho</w:t>
            </w:r>
          </w:p>
        </w:tc>
        <w:tc>
          <w:tcPr>
            <w:tcW w:w="6848" w:type="dxa"/>
          </w:tcPr>
          <w:p w:rsidRPr="004B045F" w:rsidR="002B77AE" w:rsidP="00E56DA1" w:rsidRDefault="002B77AE" w14:paraId="3C256D92" w14:textId="3584A9AD">
            <w:pPr>
              <w:ind w:firstLine="0"/>
              <w:rPr>
                <w:b/>
                <w:szCs w:val="20"/>
              </w:rPr>
            </w:pPr>
            <w:r w:rsidRPr="004B045F">
              <w:rPr>
                <w:szCs w:val="20"/>
              </w:rPr>
              <w:t>Esta escena es donde comienzan los fenómenos que provocan los daños o el daño</w:t>
            </w:r>
            <w:r w:rsidR="00FA7F68">
              <w:rPr>
                <w:szCs w:val="20"/>
              </w:rPr>
              <w:t>,</w:t>
            </w:r>
            <w:r w:rsidRPr="004B045F">
              <w:rPr>
                <w:szCs w:val="20"/>
              </w:rPr>
              <w:t xml:space="preserve"> ya sea en los rodantes, personas o infraestructura, es cuando ya se producen los hechos concretos que conflagran un trastorno en el equilibrio natural.</w:t>
            </w:r>
          </w:p>
        </w:tc>
      </w:tr>
      <w:tr w:rsidRPr="004B045F" w:rsidR="002B77AE" w:rsidTr="004B5AE5" w14:paraId="61437E04" w14:textId="77777777">
        <w:tc>
          <w:tcPr>
            <w:tcW w:w="3114" w:type="dxa"/>
            <w:shd w:val="clear" w:color="auto" w:fill="D6E3BC" w:themeFill="accent3" w:themeFillTint="66"/>
          </w:tcPr>
          <w:p w:rsidRPr="004B045F" w:rsidR="002B77AE" w:rsidP="00E56DA1" w:rsidRDefault="004B5AE5" w14:paraId="4D26C631" w14:textId="0714C6BF">
            <w:pPr>
              <w:ind w:firstLine="0"/>
              <w:rPr>
                <w:b/>
                <w:szCs w:val="20"/>
              </w:rPr>
            </w:pPr>
            <w:r w:rsidRPr="004B045F">
              <w:rPr>
                <w:b/>
                <w:szCs w:val="20"/>
              </w:rPr>
              <w:t>Escena de posiciones finales</w:t>
            </w:r>
          </w:p>
        </w:tc>
        <w:tc>
          <w:tcPr>
            <w:tcW w:w="6848" w:type="dxa"/>
          </w:tcPr>
          <w:p w:rsidRPr="004B045F" w:rsidR="002B77AE" w:rsidP="00E56DA1" w:rsidRDefault="002B77AE" w14:paraId="638E32E6" w14:textId="0C5B9ACA">
            <w:pPr>
              <w:ind w:firstLine="0"/>
              <w:rPr>
                <w:b/>
                <w:szCs w:val="20"/>
              </w:rPr>
            </w:pPr>
            <w:r w:rsidRPr="004B045F">
              <w:rPr>
                <w:szCs w:val="20"/>
              </w:rPr>
              <w:t xml:space="preserve">Esta es la escena que encuentran las autoridades que llegan al lugar de los hechos, pues es aquí </w:t>
            </w:r>
            <w:r w:rsidR="00FA7F68">
              <w:rPr>
                <w:szCs w:val="20"/>
              </w:rPr>
              <w:t xml:space="preserve">donde </w:t>
            </w:r>
            <w:r w:rsidRPr="004B045F">
              <w:rPr>
                <w:szCs w:val="20"/>
              </w:rPr>
              <w:t>están los elementos materiales de prueba después de la materialización del hecho</w:t>
            </w:r>
            <w:r w:rsidR="00FA7F68">
              <w:rPr>
                <w:szCs w:val="20"/>
              </w:rPr>
              <w:t>;</w:t>
            </w:r>
            <w:r w:rsidRPr="004B045F">
              <w:rPr>
                <w:szCs w:val="20"/>
              </w:rPr>
              <w:t xml:space="preserve"> si no fueron </w:t>
            </w:r>
            <w:r w:rsidRPr="004B045F" w:rsidR="00FA7F68">
              <w:rPr>
                <w:szCs w:val="20"/>
              </w:rPr>
              <w:t>movid</w:t>
            </w:r>
            <w:r w:rsidR="00FA7F68">
              <w:rPr>
                <w:szCs w:val="20"/>
              </w:rPr>
              <w:t>o</w:t>
            </w:r>
            <w:r w:rsidRPr="004B045F" w:rsidR="00FA7F68">
              <w:rPr>
                <w:szCs w:val="20"/>
              </w:rPr>
              <w:t>s</w:t>
            </w:r>
            <w:r w:rsidR="00FA7F68">
              <w:rPr>
                <w:szCs w:val="20"/>
              </w:rPr>
              <w:t>,</w:t>
            </w:r>
            <w:r w:rsidRPr="004B045F" w:rsidR="00FA7F68">
              <w:rPr>
                <w:szCs w:val="20"/>
              </w:rPr>
              <w:t xml:space="preserve"> </w:t>
            </w:r>
            <w:r w:rsidRPr="004B045F">
              <w:rPr>
                <w:szCs w:val="20"/>
              </w:rPr>
              <w:t>se podrá llegar a una reconstrucción objetiva.</w:t>
            </w:r>
          </w:p>
        </w:tc>
      </w:tr>
      <w:tr w:rsidRPr="004B045F" w:rsidR="002B77AE" w:rsidTr="004B5AE5" w14:paraId="589383AB" w14:textId="77777777">
        <w:tc>
          <w:tcPr>
            <w:tcW w:w="9962" w:type="dxa"/>
            <w:gridSpan w:val="2"/>
            <w:shd w:val="clear" w:color="auto" w:fill="EAF1DD" w:themeFill="accent3" w:themeFillTint="33"/>
          </w:tcPr>
          <w:p w:rsidRPr="004B045F" w:rsidR="002B77AE" w:rsidP="002B77AE" w:rsidRDefault="002B77AE" w14:paraId="22E57A5A" w14:textId="314DF19A">
            <w:pPr>
              <w:pBdr>
                <w:top w:val="nil"/>
                <w:left w:val="nil"/>
                <w:bottom w:val="nil"/>
                <w:right w:val="nil"/>
                <w:between w:val="nil"/>
              </w:pBdr>
              <w:ind w:firstLine="0"/>
              <w:rPr>
                <w:szCs w:val="20"/>
              </w:rPr>
            </w:pPr>
            <w:r w:rsidRPr="004B045F">
              <w:rPr>
                <w:szCs w:val="20"/>
              </w:rPr>
              <w:t xml:space="preserve">Una vez realizada esta esquematización, el investigador empezará a ubicar ya a los participantes en lo que se llamará la retrospectiva del accidente. </w:t>
            </w:r>
          </w:p>
        </w:tc>
      </w:tr>
    </w:tbl>
    <w:p w:rsidRPr="004B045F" w:rsidR="00E56DA1" w:rsidP="00E56DA1" w:rsidRDefault="00E56DA1" w14:paraId="05224E40" w14:textId="163A7FF5">
      <w:pPr>
        <w:ind w:firstLine="0"/>
        <w:rPr>
          <w:bCs/>
          <w:color w:val="7F7F7F" w:themeColor="text1" w:themeTint="80"/>
          <w:szCs w:val="20"/>
        </w:rPr>
      </w:pPr>
    </w:p>
    <w:p w:rsidRPr="004B045F" w:rsidR="0061196F" w:rsidP="00E56DA1" w:rsidRDefault="0061196F" w14:paraId="09F801F6" w14:textId="77777777">
      <w:pPr>
        <w:ind w:firstLine="0"/>
        <w:rPr>
          <w:b/>
          <w:szCs w:val="20"/>
        </w:rPr>
      </w:pPr>
    </w:p>
    <w:p w:rsidRPr="004B045F" w:rsidR="004B5AE5" w:rsidP="004B5AE5" w:rsidRDefault="004B5AE5" w14:paraId="574A2DC8" w14:textId="42829C60">
      <w:pPr>
        <w:pBdr>
          <w:top w:val="nil"/>
          <w:left w:val="nil"/>
          <w:bottom w:val="nil"/>
          <w:right w:val="nil"/>
          <w:between w:val="nil"/>
        </w:pBdr>
        <w:spacing w:line="240" w:lineRule="auto"/>
        <w:ind w:firstLine="0"/>
        <w:jc w:val="center"/>
        <w:rPr>
          <w:bCs/>
          <w:szCs w:val="20"/>
        </w:rPr>
      </w:pPr>
      <w:r w:rsidRPr="004B045F">
        <w:rPr>
          <w:noProof/>
          <w:szCs w:val="20"/>
        </w:rPr>
        <w:drawing>
          <wp:anchor distT="0" distB="0" distL="114300" distR="114300" simplePos="0" relativeHeight="252220416" behindDoc="0" locked="0" layoutInCell="1" allowOverlap="1" wp14:anchorId="3923058E" wp14:editId="59D9B2DF">
            <wp:simplePos x="0" y="0"/>
            <wp:positionH relativeFrom="margin">
              <wp:posOffset>3467100</wp:posOffset>
            </wp:positionH>
            <wp:positionV relativeFrom="paragraph">
              <wp:posOffset>351790</wp:posOffset>
            </wp:positionV>
            <wp:extent cx="295275" cy="332384"/>
            <wp:effectExtent l="0" t="0" r="0" b="0"/>
            <wp:wrapNone/>
            <wp:docPr id="10"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42"/>
      <w:r w:rsidRPr="004B045F">
        <w:rPr>
          <w:bCs/>
          <w:noProof/>
          <w:szCs w:val="20"/>
        </w:rPr>
        <mc:AlternateContent>
          <mc:Choice Requires="wps">
            <w:drawing>
              <wp:inline distT="0" distB="0" distL="0" distR="0" wp14:anchorId="717A2CEB" wp14:editId="051C5EFB">
                <wp:extent cx="1609725" cy="590550"/>
                <wp:effectExtent l="57150" t="19050" r="85725" b="95250"/>
                <wp:docPr id="9" name="Rectángulo: esquinas redondeadas 9"/>
                <wp:cNvGraphicFramePr/>
                <a:graphic xmlns:a="http://schemas.openxmlformats.org/drawingml/2006/main">
                  <a:graphicData uri="http://schemas.microsoft.com/office/word/2010/wordprocessingShape">
                    <wps:wsp>
                      <wps:cNvSpPr/>
                      <wps:spPr>
                        <a:xfrm>
                          <a:off x="0" y="0"/>
                          <a:ext cx="1609725" cy="5905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4B5AE5" w:rsidR="00802C69" w:rsidP="004B5AE5" w:rsidRDefault="00802C69" w14:paraId="517BEAD8" w14:textId="153A19DB">
                            <w:pPr>
                              <w:ind w:firstLine="0"/>
                              <w:jc w:val="center"/>
                              <w:rPr>
                                <w:b/>
                                <w:bCs/>
                                <w:u w:val="single"/>
                                <w:lang w:val="es-MX"/>
                              </w:rPr>
                            </w:pPr>
                            <w:r w:rsidRPr="004B5AE5">
                              <w:rPr>
                                <w:b/>
                                <w:bCs/>
                                <w:u w:val="single"/>
                                <w:lang w:val="es-MX"/>
                              </w:rPr>
                              <w:t>Retrospectiva del accidente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3A878C73">
              <v:roundrect id="Rectángulo: esquinas redondeadas 9" style="width:126.75pt;height:46.5pt;visibility:visible;mso-wrap-style:square;mso-left-percent:-10001;mso-top-percent:-10001;mso-position-horizontal:absolute;mso-position-horizontal-relative:char;mso-position-vertical:absolute;mso-position-vertical-relative:line;mso-left-percent:-10001;mso-top-percent:-10001;v-text-anchor:middle" o:spid="_x0000_s1051" fillcolor="#f1671b [3204]" strokecolor="#ef5e0e [3044]" arcsize="10923f" w14:anchorId="717A2C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">
                <v:fill type="gradient" color2="#f8b28d [1620]" angle="180" focus="100%" rotate="t">
                  <o:fill v:ext="view" type="gradientUnscaled"/>
                </v:fill>
                <v:shadow on="t" color="black" opacity="22937f" offset="0,.63889mm" origin=",.5"/>
                <v:textbox>
                  <w:txbxContent>
                    <w:p w:rsidRPr="004B5AE5" w:rsidR="00802C69" w:rsidP="004B5AE5" w:rsidRDefault="00802C69" w14:paraId="5E29B600" w14:textId="153A19DB">
                      <w:pPr>
                        <w:ind w:firstLine="0"/>
                        <w:jc w:val="center"/>
                        <w:rPr>
                          <w:b/>
                          <w:bCs/>
                          <w:u w:val="single"/>
                          <w:lang w:val="es-MX"/>
                        </w:rPr>
                      </w:pPr>
                      <w:r w:rsidRPr="004B5AE5">
                        <w:rPr>
                          <w:b/>
                          <w:bCs/>
                          <w:u w:val="single"/>
                          <w:lang w:val="es-MX"/>
                        </w:rPr>
                        <w:t>Retrospectiva del accidente</w:t>
                      </w:r>
                    </w:p>
                  </w:txbxContent>
                </v:textbox>
                <w10:anchorlock/>
              </v:roundrect>
            </w:pict>
          </mc:Fallback>
        </mc:AlternateContent>
      </w:r>
      <w:commentRangeEnd w:id="42"/>
      <w:r w:rsidRPr="004B045F">
        <w:rPr>
          <w:rStyle w:val="Refdecomentario"/>
          <w:sz w:val="20"/>
          <w:szCs w:val="20"/>
        </w:rPr>
        <w:commentReference w:id="42"/>
      </w:r>
    </w:p>
    <w:p w:rsidRPr="004B045F" w:rsidR="004B5AE5" w:rsidP="004B5AE5" w:rsidRDefault="004B5AE5" w14:paraId="38AEA680" w14:textId="77777777">
      <w:pPr>
        <w:pBdr>
          <w:top w:val="nil"/>
          <w:left w:val="nil"/>
          <w:bottom w:val="nil"/>
          <w:right w:val="nil"/>
          <w:between w:val="nil"/>
        </w:pBdr>
        <w:spacing w:line="240" w:lineRule="auto"/>
        <w:ind w:firstLine="0"/>
        <w:rPr>
          <w:bCs/>
          <w:szCs w:val="20"/>
        </w:rPr>
      </w:pPr>
    </w:p>
    <w:p w:rsidRPr="004B045F" w:rsidR="00763AC8" w:rsidP="004906B3" w:rsidRDefault="00763AC8" w14:paraId="43ECBE30" w14:textId="77777777">
      <w:pPr>
        <w:pBdr>
          <w:top w:val="nil"/>
          <w:left w:val="nil"/>
          <w:bottom w:val="nil"/>
          <w:right w:val="nil"/>
          <w:between w:val="nil"/>
        </w:pBdr>
        <w:spacing w:line="240" w:lineRule="auto"/>
        <w:ind w:firstLine="0"/>
        <w:rPr>
          <w:szCs w:val="20"/>
          <w:u w:val="single"/>
        </w:rPr>
      </w:pPr>
    </w:p>
    <w:p w:rsidRPr="004B045F" w:rsidR="004906B3" w:rsidP="00E56DA1" w:rsidRDefault="00FB1E4A" w14:paraId="11A2295F" w14:textId="7A1E56C9">
      <w:pPr>
        <w:ind w:firstLine="0"/>
        <w:rPr>
          <w:szCs w:val="20"/>
        </w:rPr>
      </w:pPr>
      <w:commentRangeStart w:id="43"/>
      <w:r w:rsidRPr="004B045F">
        <w:rPr>
          <w:b/>
          <w:bCs/>
          <w:szCs w:val="20"/>
        </w:rPr>
        <w:t>La teoría del caso</w:t>
      </w:r>
      <w:r w:rsidRPr="004B045F" w:rsidR="00AB27A5">
        <w:rPr>
          <w:szCs w:val="20"/>
        </w:rPr>
        <w:t>, por su parte,</w:t>
      </w:r>
      <w:r w:rsidRPr="004B045F">
        <w:rPr>
          <w:szCs w:val="20"/>
        </w:rPr>
        <w:t xml:space="preserve"> se enfoca en descubrir expresamente el factor determinante, la causa principal y los responsables asociados a las acciones u omisiones que decretaron la materialización de los hechos </w:t>
      </w:r>
      <w:r w:rsidRPr="004B045F" w:rsidR="006079D2">
        <w:rPr>
          <w:szCs w:val="20"/>
        </w:rPr>
        <w:t>en el accidente de tránsito, ya que</w:t>
      </w:r>
      <w:r w:rsidR="00FA7F68">
        <w:rPr>
          <w:szCs w:val="20"/>
        </w:rPr>
        <w:t>,</w:t>
      </w:r>
      <w:r w:rsidRPr="004B045F" w:rsidR="006079D2">
        <w:rPr>
          <w:szCs w:val="20"/>
        </w:rPr>
        <w:t xml:space="preserve"> pese a la naturaleza de ser generalmente in</w:t>
      </w:r>
      <w:r w:rsidRPr="004B045F" w:rsidR="001568F1">
        <w:rPr>
          <w:szCs w:val="20"/>
        </w:rPr>
        <w:t>voluntario y de conce</w:t>
      </w:r>
      <w:r w:rsidRPr="004B045F" w:rsidR="00A61B0F">
        <w:rPr>
          <w:szCs w:val="20"/>
        </w:rPr>
        <w:t xml:space="preserve">birse como delito </w:t>
      </w:r>
      <w:r w:rsidRPr="004B045F" w:rsidR="001568F1">
        <w:rPr>
          <w:szCs w:val="20"/>
        </w:rPr>
        <w:t>culposo, la te</w:t>
      </w:r>
      <w:r w:rsidRPr="004B045F" w:rsidR="00A61B0F">
        <w:rPr>
          <w:szCs w:val="20"/>
        </w:rPr>
        <w:t>o</w:t>
      </w:r>
      <w:r w:rsidRPr="004B045F" w:rsidR="001568F1">
        <w:rPr>
          <w:szCs w:val="20"/>
        </w:rPr>
        <w:t>ría debe demostrar qui</w:t>
      </w:r>
      <w:r w:rsidRPr="004B045F" w:rsidR="00AB27A5">
        <w:rPr>
          <w:szCs w:val="20"/>
        </w:rPr>
        <w:t>é</w:t>
      </w:r>
      <w:r w:rsidRPr="004B045F" w:rsidR="001568F1">
        <w:rPr>
          <w:szCs w:val="20"/>
        </w:rPr>
        <w:t>n faltó al deber objetivo de cuidado</w:t>
      </w:r>
      <w:r w:rsidRPr="004B045F" w:rsidR="00A61B0F">
        <w:rPr>
          <w:szCs w:val="20"/>
        </w:rPr>
        <w:t xml:space="preserve"> y c</w:t>
      </w:r>
      <w:r w:rsidRPr="004B045F" w:rsidR="00AB27A5">
        <w:rPr>
          <w:szCs w:val="20"/>
        </w:rPr>
        <w:t>ó</w:t>
      </w:r>
      <w:r w:rsidRPr="004B045F" w:rsidR="00A61B0F">
        <w:rPr>
          <w:szCs w:val="20"/>
        </w:rPr>
        <w:t>mo esa falta generó</w:t>
      </w:r>
      <w:r w:rsidRPr="004B045F" w:rsidR="00AB27A5">
        <w:rPr>
          <w:szCs w:val="20"/>
        </w:rPr>
        <w:t>, inequívocamente,</w:t>
      </w:r>
      <w:r w:rsidRPr="004B045F" w:rsidR="00A61B0F">
        <w:rPr>
          <w:szCs w:val="20"/>
        </w:rPr>
        <w:t xml:space="preserve"> </w:t>
      </w:r>
      <w:r w:rsidRPr="004B045F" w:rsidR="00A33484">
        <w:rPr>
          <w:szCs w:val="20"/>
        </w:rPr>
        <w:t>el siniestro</w:t>
      </w:r>
      <w:r w:rsidRPr="004B045F" w:rsidR="00A61B0F">
        <w:rPr>
          <w:szCs w:val="20"/>
        </w:rPr>
        <w:t xml:space="preserve">. </w:t>
      </w:r>
      <w:commentRangeEnd w:id="43"/>
      <w:r w:rsidRPr="004B045F" w:rsidR="00AB27A5">
        <w:rPr>
          <w:rStyle w:val="Refdecomentario"/>
          <w:sz w:val="20"/>
          <w:szCs w:val="20"/>
        </w:rPr>
        <w:commentReference w:id="43"/>
      </w:r>
    </w:p>
    <w:p w:rsidRPr="004B045F" w:rsidR="002F251E" w:rsidP="00E56DA1" w:rsidRDefault="002F251E" w14:paraId="1236485C" w14:textId="4782A8F2">
      <w:pPr>
        <w:ind w:firstLine="0"/>
        <w:rPr>
          <w:szCs w:val="20"/>
        </w:rPr>
      </w:pPr>
    </w:p>
    <w:p w:rsidRPr="004B045F" w:rsidR="002F251E" w:rsidP="00E56DA1" w:rsidRDefault="002F251E" w14:paraId="7A98163D" w14:textId="379A298E">
      <w:pPr>
        <w:ind w:firstLine="0"/>
        <w:rPr>
          <w:szCs w:val="20"/>
        </w:rPr>
      </w:pPr>
    </w:p>
    <w:p w:rsidRPr="004B045F" w:rsidR="002F251E" w:rsidP="002F251E" w:rsidRDefault="002F251E" w14:paraId="30390F1E" w14:textId="1B667A0C">
      <w:pPr>
        <w:pStyle w:val="Prrafodelista"/>
        <w:numPr>
          <w:ilvl w:val="1"/>
          <w:numId w:val="13"/>
        </w:numPr>
        <w:rPr>
          <w:b/>
          <w:bCs/>
          <w:szCs w:val="20"/>
        </w:rPr>
      </w:pPr>
      <w:r w:rsidRPr="004B045F">
        <w:rPr>
          <w:b/>
          <w:bCs/>
          <w:szCs w:val="20"/>
        </w:rPr>
        <w:t>Propuesta en la investigación de accidentes de tránsito</w:t>
      </w:r>
    </w:p>
    <w:p w:rsidRPr="004B045F" w:rsidR="00002BF1" w:rsidP="002F251E" w:rsidRDefault="00002BF1" w14:paraId="3ED38D45" w14:textId="088D5BAC">
      <w:pPr>
        <w:pBdr>
          <w:top w:val="nil"/>
          <w:left w:val="nil"/>
          <w:bottom w:val="nil"/>
          <w:right w:val="nil"/>
          <w:between w:val="nil"/>
        </w:pBdr>
        <w:tabs>
          <w:tab w:val="left" w:pos="3504"/>
        </w:tabs>
        <w:spacing w:line="240" w:lineRule="auto"/>
        <w:ind w:firstLine="0"/>
        <w:rPr>
          <w:szCs w:val="20"/>
        </w:rPr>
      </w:pPr>
    </w:p>
    <w:p w:rsidRPr="004B045F" w:rsidR="006D3587" w:rsidP="00E56DA1" w:rsidRDefault="005D2292" w14:paraId="3D1B1875" w14:textId="106EBE30">
      <w:pPr>
        <w:ind w:firstLine="0"/>
        <w:rPr>
          <w:szCs w:val="20"/>
        </w:rPr>
      </w:pPr>
      <w:r w:rsidRPr="004B045F">
        <w:rPr>
          <w:szCs w:val="20"/>
        </w:rPr>
        <w:t>La etapa de propuesta es un valor agregado que deja la investigación de accidentes de tránsito, teniendo en cuenta que toda investigación concluye con el descubrimiento de</w:t>
      </w:r>
      <w:r w:rsidRPr="004B045F" w:rsidR="000D15A6">
        <w:rPr>
          <w:szCs w:val="20"/>
        </w:rPr>
        <w:t xml:space="preserve"> nuevos conocimientos. Lo que sugiere esta </w:t>
      </w:r>
      <w:r w:rsidRPr="004B045F" w:rsidR="00C52274">
        <w:rPr>
          <w:szCs w:val="20"/>
        </w:rPr>
        <w:t>etapa</w:t>
      </w:r>
      <w:r w:rsidRPr="004B045F" w:rsidR="000D15A6">
        <w:rPr>
          <w:szCs w:val="20"/>
        </w:rPr>
        <w:t xml:space="preserve"> es que ese conocimiento sea constructivo y pued</w:t>
      </w:r>
      <w:r w:rsidRPr="004B045F" w:rsidR="006D3587">
        <w:rPr>
          <w:szCs w:val="20"/>
        </w:rPr>
        <w:t>a</w:t>
      </w:r>
      <w:r w:rsidRPr="004B045F" w:rsidR="000D15A6">
        <w:rPr>
          <w:szCs w:val="20"/>
        </w:rPr>
        <w:t xml:space="preserve"> aprovecharse para mejorar los aspectos negativos que dejan los accidentes de tránsito</w:t>
      </w:r>
      <w:r w:rsidRPr="004B045F" w:rsidR="006D3587">
        <w:rPr>
          <w:szCs w:val="20"/>
        </w:rPr>
        <w:t>.</w:t>
      </w:r>
    </w:p>
    <w:p w:rsidRPr="004B045F" w:rsidR="006D3587" w:rsidP="00E56DA1" w:rsidRDefault="006D3587" w14:paraId="0382E213" w14:textId="4F27B3F1">
      <w:pPr>
        <w:ind w:firstLine="0"/>
        <w:rPr>
          <w:szCs w:val="20"/>
        </w:rPr>
      </w:pPr>
    </w:p>
    <w:p w:rsidRPr="004B045F" w:rsidR="006D3587" w:rsidP="00E56DA1" w:rsidRDefault="006D3587" w14:paraId="412EF181" w14:textId="284052C2">
      <w:pPr>
        <w:ind w:firstLine="0"/>
        <w:rPr>
          <w:szCs w:val="20"/>
        </w:rPr>
      </w:pPr>
      <w:commentRangeStart w:id="44"/>
      <w:r w:rsidRPr="004B045F">
        <w:rPr>
          <w:noProof/>
          <w:szCs w:val="20"/>
        </w:rPr>
        <w:drawing>
          <wp:inline distT="0" distB="0" distL="0" distR="0" wp14:anchorId="44E30C4B" wp14:editId="27B3E891">
            <wp:extent cx="2343150" cy="1673679"/>
            <wp:effectExtent l="0" t="0" r="0" b="3175"/>
            <wp:docPr id="11" name="Imagen 11" descr="warnleuchte mit warndrei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rnleuchte mit warndreiec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47409" cy="1676721"/>
                    </a:xfrm>
                    <a:prstGeom prst="rect">
                      <a:avLst/>
                    </a:prstGeom>
                    <a:noFill/>
                    <a:ln>
                      <a:noFill/>
                    </a:ln>
                  </pic:spPr>
                </pic:pic>
              </a:graphicData>
            </a:graphic>
          </wp:inline>
        </w:drawing>
      </w:r>
      <w:commentRangeEnd w:id="44"/>
      <w:r w:rsidRPr="004B045F">
        <w:rPr>
          <w:rStyle w:val="Refdecomentario"/>
          <w:sz w:val="20"/>
          <w:szCs w:val="20"/>
        </w:rPr>
        <w:commentReference w:id="44"/>
      </w:r>
    </w:p>
    <w:p w:rsidRPr="004B045F" w:rsidR="006D3587" w:rsidP="00E56DA1" w:rsidRDefault="006D3587" w14:paraId="588E2C15" w14:textId="77777777">
      <w:pPr>
        <w:ind w:firstLine="0"/>
        <w:rPr>
          <w:szCs w:val="20"/>
        </w:rPr>
      </w:pPr>
    </w:p>
    <w:p w:rsidRPr="004B045F" w:rsidR="006D3587" w:rsidP="00E56DA1" w:rsidRDefault="006D3587" w14:paraId="2D8C1E47" w14:textId="77777777">
      <w:pPr>
        <w:ind w:firstLine="0"/>
        <w:rPr>
          <w:szCs w:val="20"/>
        </w:rPr>
      </w:pPr>
      <w:commentRangeStart w:id="45"/>
      <w:r w:rsidRPr="004B045F">
        <w:rPr>
          <w:szCs w:val="20"/>
        </w:rPr>
        <w:t xml:space="preserve">Así mismo, sirve </w:t>
      </w:r>
      <w:r w:rsidRPr="004B045F" w:rsidR="000D15A6">
        <w:rPr>
          <w:szCs w:val="20"/>
        </w:rPr>
        <w:t xml:space="preserve">para controlar el riesgo </w:t>
      </w:r>
      <w:r w:rsidRPr="004B045F" w:rsidR="00C52274">
        <w:rPr>
          <w:szCs w:val="20"/>
        </w:rPr>
        <w:t xml:space="preserve">de accidentalidad, tanto en casos puntuales como en generalidades de los siniestros viales. </w:t>
      </w:r>
      <w:commentRangeEnd w:id="45"/>
      <w:r w:rsidRPr="004B045F">
        <w:rPr>
          <w:rStyle w:val="Refdecomentario"/>
          <w:sz w:val="20"/>
          <w:szCs w:val="20"/>
        </w:rPr>
        <w:commentReference w:id="45"/>
      </w:r>
    </w:p>
    <w:p w:rsidRPr="004B045F" w:rsidR="006D3587" w:rsidP="00E56DA1" w:rsidRDefault="006D3587" w14:paraId="02461EFD" w14:textId="77777777">
      <w:pPr>
        <w:ind w:firstLine="0"/>
        <w:rPr>
          <w:szCs w:val="20"/>
        </w:rPr>
      </w:pPr>
    </w:p>
    <w:p w:rsidRPr="004B045F" w:rsidR="006D3587" w:rsidP="006D3587" w:rsidRDefault="006D3587" w14:paraId="55AE07D1" w14:textId="305963AD">
      <w:pPr>
        <w:ind w:firstLine="0"/>
        <w:jc w:val="center"/>
        <w:rPr>
          <w:szCs w:val="20"/>
        </w:rPr>
      </w:pPr>
      <w:r w:rsidRPr="004B045F">
        <w:rPr>
          <w:noProof/>
          <w:szCs w:val="20"/>
        </w:rPr>
        <w:drawing>
          <wp:anchor distT="0" distB="0" distL="114300" distR="114300" simplePos="0" relativeHeight="252222464" behindDoc="0" locked="0" layoutInCell="1" allowOverlap="1" wp14:anchorId="499BBF9E" wp14:editId="2D9AF6E0">
            <wp:simplePos x="0" y="0"/>
            <wp:positionH relativeFrom="margin">
              <wp:posOffset>3390900</wp:posOffset>
            </wp:positionH>
            <wp:positionV relativeFrom="paragraph">
              <wp:posOffset>247650</wp:posOffset>
            </wp:positionV>
            <wp:extent cx="295275" cy="332384"/>
            <wp:effectExtent l="0" t="0" r="0" b="0"/>
            <wp:wrapNone/>
            <wp:docPr id="25"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46"/>
      <w:r w:rsidRPr="004B045F">
        <w:rPr>
          <w:noProof/>
          <w:szCs w:val="20"/>
        </w:rPr>
        <mc:AlternateContent>
          <mc:Choice Requires="wps">
            <w:drawing>
              <wp:inline distT="0" distB="0" distL="0" distR="0" wp14:anchorId="65C9C4F6" wp14:editId="6B55F66C">
                <wp:extent cx="1371600" cy="504825"/>
                <wp:effectExtent l="57150" t="19050" r="76200" b="104775"/>
                <wp:docPr id="23" name="Rectángulo: esquinas redondeadas 23"/>
                <wp:cNvGraphicFramePr/>
                <a:graphic xmlns:a="http://schemas.openxmlformats.org/drawingml/2006/main">
                  <a:graphicData uri="http://schemas.microsoft.com/office/word/2010/wordprocessingShape">
                    <wps:wsp>
                      <wps:cNvSpPr/>
                      <wps:spPr>
                        <a:xfrm>
                          <a:off x="0" y="0"/>
                          <a:ext cx="1371600" cy="5048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6D3587" w:rsidR="00802C69" w:rsidP="006D3587" w:rsidRDefault="00802C69" w14:paraId="39B95C30" w14:textId="36FC1626">
                            <w:pPr>
                              <w:ind w:firstLine="0"/>
                              <w:jc w:val="center"/>
                              <w:rPr>
                                <w:b/>
                                <w:bCs/>
                                <w:u w:val="single"/>
                                <w:lang w:val="es-MX"/>
                              </w:rPr>
                            </w:pPr>
                            <w:r w:rsidRPr="006D3587">
                              <w:rPr>
                                <w:b/>
                                <w:bCs/>
                                <w:u w:val="single"/>
                                <w:lang w:val="es-MX"/>
                              </w:rPr>
                              <w:t>Ejemplo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4EF0C26D">
              <v:roundrect id="Rectángulo: esquinas redondeadas 23" style="width:108pt;height:39.75pt;visibility:visible;mso-wrap-style:square;mso-left-percent:-10001;mso-top-percent:-10001;mso-position-horizontal:absolute;mso-position-horizontal-relative:char;mso-position-vertical:absolute;mso-position-vertical-relative:line;mso-left-percent:-10001;mso-top-percent:-10001;v-text-anchor:middle" o:spid="_x0000_s1052" fillcolor="#f1671b [3204]" strokecolor="#ef5e0e [3044]" arcsize="10923f" w14:anchorId="65C9C4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">
                <v:fill type="gradient" color2="#f8b28d [1620]" angle="180" focus="100%" rotate="t">
                  <o:fill v:ext="view" type="gradientUnscaled"/>
                </v:fill>
                <v:shadow on="t" color="black" opacity="22937f" offset="0,.63889mm" origin=",.5"/>
                <v:textbox>
                  <w:txbxContent>
                    <w:p w:rsidRPr="006D3587" w:rsidR="00802C69" w:rsidP="006D3587" w:rsidRDefault="00802C69" w14:paraId="4F589A21" w14:textId="36FC1626">
                      <w:pPr>
                        <w:ind w:firstLine="0"/>
                        <w:jc w:val="center"/>
                        <w:rPr>
                          <w:b/>
                          <w:bCs/>
                          <w:u w:val="single"/>
                          <w:lang w:val="es-MX"/>
                        </w:rPr>
                      </w:pPr>
                      <w:r w:rsidRPr="006D3587">
                        <w:rPr>
                          <w:b/>
                          <w:bCs/>
                          <w:u w:val="single"/>
                          <w:lang w:val="es-MX"/>
                        </w:rPr>
                        <w:t>Ejemplo</w:t>
                      </w:r>
                    </w:p>
                  </w:txbxContent>
                </v:textbox>
                <w10:anchorlock/>
              </v:roundrect>
            </w:pict>
          </mc:Fallback>
        </mc:AlternateContent>
      </w:r>
      <w:commentRangeEnd w:id="46"/>
      <w:r w:rsidRPr="004B045F" w:rsidR="008403CE">
        <w:rPr>
          <w:rStyle w:val="Refdecomentario"/>
          <w:sz w:val="20"/>
          <w:szCs w:val="20"/>
        </w:rPr>
        <w:commentReference w:id="46"/>
      </w:r>
    </w:p>
    <w:p w:rsidRPr="004B045F" w:rsidR="006D3587" w:rsidP="00E56DA1" w:rsidRDefault="006D3587" w14:paraId="0C8A03A6" w14:textId="77777777">
      <w:pPr>
        <w:ind w:firstLine="0"/>
        <w:rPr>
          <w:szCs w:val="20"/>
        </w:rPr>
      </w:pPr>
    </w:p>
    <w:p w:rsidRPr="004B045F" w:rsidR="008403CE" w:rsidP="00E56DA1" w:rsidRDefault="008403CE" w14:paraId="0E8B0921" w14:textId="77777777">
      <w:pPr>
        <w:ind w:firstLine="0"/>
        <w:rPr>
          <w:b/>
          <w:color w:val="000000"/>
          <w:szCs w:val="20"/>
        </w:rPr>
      </w:pPr>
    </w:p>
    <w:p w:rsidRPr="004B045F" w:rsidR="008403CE" w:rsidP="7F6C0279" w:rsidRDefault="008403CE" w14:paraId="019806E0" w14:textId="23DEB9FE">
      <w:pPr>
        <w:ind w:firstLine="0"/>
      </w:pPr>
      <w:r w:rsidR="008403CE">
        <w:rPr/>
        <w:t>A</w:t>
      </w:r>
      <w:r w:rsidR="00681D5D">
        <w:rPr/>
        <w:t xml:space="preserve">lgunos aspectos a tener en cuenta </w:t>
      </w:r>
      <w:r w:rsidR="00270B99">
        <w:rPr/>
        <w:t xml:space="preserve">en la </w:t>
      </w:r>
      <w:r w:rsidRPr="7F6C0279" w:rsidR="00270B99">
        <w:rPr>
          <w:b w:val="1"/>
          <w:bCs w:val="1"/>
        </w:rPr>
        <w:t>generación de programas de seguridad vial</w:t>
      </w:r>
      <w:r w:rsidR="00270B99">
        <w:rPr/>
        <w:t xml:space="preserve"> se </w:t>
      </w:r>
      <w:r w:rsidR="00E36040">
        <w:rPr/>
        <w:t>deben</w:t>
      </w:r>
      <w:r w:rsidR="00270B99">
        <w:rPr/>
        <w:t xml:space="preserve"> </w:t>
      </w:r>
      <w:r w:rsidR="00C6758A">
        <w:rPr/>
        <w:t>trabajar sobre premisas que trazar</w:t>
      </w:r>
      <w:r w:rsidR="008403CE">
        <w:rPr/>
        <w:t>án</w:t>
      </w:r>
      <w:r w:rsidR="00C6758A">
        <w:rPr/>
        <w:t xml:space="preserve"> metas y </w:t>
      </w:r>
      <w:r w:rsidR="008403CE">
        <w:rPr/>
        <w:t>focalizarán</w:t>
      </w:r>
      <w:r w:rsidR="00C6758A">
        <w:rPr/>
        <w:t xml:space="preserve"> estrategias</w:t>
      </w:r>
      <w:r w:rsidR="008403CE">
        <w:rPr/>
        <w:t xml:space="preserve">, como se muestra </w:t>
      </w:r>
      <w:r w:rsidR="7DA10987">
        <w:rPr/>
        <w:t xml:space="preserve">a </w:t>
      </w:r>
      <w:r w:rsidR="7DA10987">
        <w:rPr/>
        <w:t>continuación</w:t>
      </w:r>
      <w:r w:rsidR="008403CE">
        <w:rPr/>
        <w:t>:</w:t>
      </w:r>
    </w:p>
    <w:p w:rsidRPr="004B045F" w:rsidR="008403CE" w:rsidP="00E56DA1" w:rsidRDefault="008403CE" w14:paraId="4E29FA86" w14:textId="77777777">
      <w:pPr>
        <w:ind w:firstLine="0"/>
        <w:rPr>
          <w:szCs w:val="20"/>
        </w:rPr>
      </w:pPr>
    </w:p>
    <w:p w:rsidRPr="004B045F" w:rsidR="00C6758A" w:rsidP="7F6C0279" w:rsidRDefault="00C77CAF" w14:paraId="230B6EE6" w14:textId="0A8423C7">
      <w:pPr>
        <w:pStyle w:val="Normal"/>
        <w:ind w:left="0" w:firstLine="0"/>
        <w:jc w:val="center"/>
        <w:rPr>
          <w:noProof/>
        </w:rPr>
      </w:pPr>
      <w:r w:rsidRPr="7F6C0279" w:rsidR="6279BAC5">
        <w:rPr>
          <w:b w:val="1"/>
          <w:bCs w:val="1"/>
        </w:rPr>
        <w:t>Generación de programas de seguridad vial</w:t>
      </w:r>
    </w:p>
    <w:p w:rsidRPr="004B045F" w:rsidR="008403CE" w:rsidP="008403CE" w:rsidRDefault="00E36040" w14:paraId="3C12A446" w14:textId="482EB139">
      <w:pPr>
        <w:keepNext/>
        <w:rPr>
          <w:szCs w:val="20"/>
        </w:rPr>
      </w:pPr>
      <w:commentRangeStart w:id="47"/>
      <w:r w:rsidRPr="004B045F">
        <w:rPr>
          <w:b/>
          <w:noProof/>
          <w:color w:val="000000"/>
          <w:szCs w:val="20"/>
        </w:rPr>
        <w:drawing>
          <wp:inline distT="0" distB="0" distL="0" distR="0" wp14:anchorId="092E1237" wp14:editId="79A88680">
            <wp:extent cx="5311140" cy="1190625"/>
            <wp:effectExtent l="12700" t="12700" r="10160" b="15875"/>
            <wp:docPr id="3401" name="Diagrama 34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commentRangeEnd w:id="47"/>
      <w:r w:rsidRPr="004B045F" w:rsidR="00C77CAF">
        <w:rPr>
          <w:rStyle w:val="Refdecomentario"/>
          <w:sz w:val="20"/>
          <w:szCs w:val="20"/>
        </w:rPr>
        <w:commentReference w:id="47"/>
      </w:r>
    </w:p>
    <w:p w:rsidRPr="004B045F" w:rsidR="008403CE" w:rsidP="00E56DA1" w:rsidRDefault="008403CE" w14:paraId="33972337" w14:textId="3856E426">
      <w:pPr>
        <w:ind w:firstLine="0"/>
        <w:rPr>
          <w:noProof/>
          <w:color w:val="7F7F7F" w:themeColor="text1" w:themeTint="80"/>
          <w:szCs w:val="20"/>
        </w:rPr>
      </w:pPr>
    </w:p>
    <w:p w:rsidRPr="004B045F" w:rsidR="00C77CAF" w:rsidP="00E56DA1" w:rsidRDefault="00C77CAF" w14:paraId="068AFB38" w14:textId="77777777">
      <w:pPr>
        <w:ind w:firstLine="0"/>
        <w:rPr>
          <w:noProof/>
          <w:color w:val="000000"/>
          <w:szCs w:val="20"/>
        </w:rPr>
      </w:pPr>
    </w:p>
    <w:p w:rsidRPr="004B045F" w:rsidR="00E36040" w:rsidP="00E56DA1" w:rsidRDefault="002A7C78" w14:paraId="6EFB8E09" w14:textId="3234EDE4">
      <w:pPr>
        <w:ind w:firstLine="0"/>
        <w:rPr>
          <w:noProof/>
          <w:color w:val="000000"/>
          <w:szCs w:val="20"/>
        </w:rPr>
      </w:pPr>
      <w:r w:rsidRPr="004B045F">
        <w:rPr>
          <w:noProof/>
          <w:color w:val="000000"/>
          <w:szCs w:val="20"/>
        </w:rPr>
        <w:t xml:space="preserve">Algunas estrategias que se podrían direccionar son: </w:t>
      </w:r>
    </w:p>
    <w:p w:rsidRPr="004B045F" w:rsidR="002A7C78" w:rsidP="00893408" w:rsidRDefault="002A7C78" w14:paraId="448F0DF0" w14:textId="77777777">
      <w:pPr>
        <w:spacing w:line="480" w:lineRule="auto"/>
        <w:rPr>
          <w:noProof/>
          <w:color w:val="000000"/>
          <w:szCs w:val="20"/>
        </w:rPr>
      </w:pPr>
    </w:p>
    <w:p w:rsidRPr="004B045F" w:rsidR="002A7C78" w:rsidP="00F759C3" w:rsidRDefault="00424614" w14:paraId="5EF65D7F" w14:textId="20BD5865">
      <w:pPr>
        <w:pStyle w:val="Prrafodelista"/>
        <w:numPr>
          <w:ilvl w:val="0"/>
          <w:numId w:val="8"/>
        </w:numPr>
        <w:ind w:left="924" w:hanging="357"/>
        <w:rPr>
          <w:noProof/>
          <w:color w:val="000000"/>
          <w:szCs w:val="20"/>
        </w:rPr>
      </w:pPr>
      <w:commentRangeStart w:id="48"/>
      <w:r w:rsidRPr="004B045F">
        <w:rPr>
          <w:szCs w:val="20"/>
        </w:rPr>
        <w:t>Solicitar</w:t>
      </w:r>
      <w:r w:rsidRPr="004B045F" w:rsidR="00FC2798">
        <w:rPr>
          <w:szCs w:val="20"/>
        </w:rPr>
        <w:t xml:space="preserve"> programas de formación y capacitación a los actores viales</w:t>
      </w:r>
      <w:r w:rsidRPr="004B045F" w:rsidR="00F759C3">
        <w:rPr>
          <w:szCs w:val="20"/>
        </w:rPr>
        <w:t>.</w:t>
      </w:r>
    </w:p>
    <w:p w:rsidRPr="004B045F" w:rsidR="00FC2798" w:rsidP="00F759C3" w:rsidRDefault="00FC2798" w14:paraId="1F2A55AC" w14:textId="1AF4D391">
      <w:pPr>
        <w:pStyle w:val="Prrafodelista"/>
        <w:numPr>
          <w:ilvl w:val="0"/>
          <w:numId w:val="8"/>
        </w:numPr>
        <w:ind w:left="924" w:hanging="357"/>
        <w:rPr>
          <w:noProof/>
          <w:color w:val="000000"/>
          <w:szCs w:val="20"/>
        </w:rPr>
      </w:pPr>
      <w:r w:rsidRPr="004B045F">
        <w:rPr>
          <w:noProof/>
          <w:color w:val="000000"/>
          <w:szCs w:val="20"/>
        </w:rPr>
        <w:t xml:space="preserve">Proponer </w:t>
      </w:r>
      <w:r w:rsidRPr="004B045F">
        <w:rPr>
          <w:szCs w:val="20"/>
        </w:rPr>
        <w:t>programas de control de velocidad</w:t>
      </w:r>
      <w:r w:rsidRPr="004B045F" w:rsidR="00F759C3">
        <w:rPr>
          <w:szCs w:val="20"/>
        </w:rPr>
        <w:t>.</w:t>
      </w:r>
    </w:p>
    <w:p w:rsidRPr="004B045F" w:rsidR="00424614" w:rsidP="00F759C3" w:rsidRDefault="00424614" w14:paraId="66BC484F" w14:textId="1035289D">
      <w:pPr>
        <w:pStyle w:val="Prrafodelista"/>
        <w:numPr>
          <w:ilvl w:val="0"/>
          <w:numId w:val="8"/>
        </w:numPr>
        <w:autoSpaceDE w:val="0"/>
        <w:autoSpaceDN w:val="0"/>
        <w:adjustRightInd w:val="0"/>
        <w:ind w:left="924" w:hanging="357"/>
        <w:rPr>
          <w:szCs w:val="20"/>
        </w:rPr>
      </w:pPr>
      <w:r w:rsidRPr="004B045F">
        <w:rPr>
          <w:szCs w:val="20"/>
        </w:rPr>
        <w:t xml:space="preserve">Sugerir estrategias para el mejoramiento de la movilidad en el sector de estudio. </w:t>
      </w:r>
    </w:p>
    <w:p w:rsidRPr="004B045F" w:rsidR="00F53C38" w:rsidP="00F759C3" w:rsidRDefault="00F53C38" w14:paraId="5DE916E8" w14:textId="61407F5F">
      <w:pPr>
        <w:pStyle w:val="Prrafodelista"/>
        <w:numPr>
          <w:ilvl w:val="0"/>
          <w:numId w:val="8"/>
        </w:numPr>
        <w:autoSpaceDE w:val="0"/>
        <w:autoSpaceDN w:val="0"/>
        <w:adjustRightInd w:val="0"/>
        <w:ind w:left="924" w:hanging="357"/>
        <w:rPr>
          <w:szCs w:val="20"/>
        </w:rPr>
      </w:pPr>
      <w:r w:rsidRPr="004B045F">
        <w:rPr>
          <w:szCs w:val="20"/>
        </w:rPr>
        <w:t>Presentar propuesta de mejoramiento de la red vial</w:t>
      </w:r>
      <w:r w:rsidRPr="004B045F" w:rsidR="00F759C3">
        <w:rPr>
          <w:szCs w:val="20"/>
        </w:rPr>
        <w:t>.</w:t>
      </w:r>
    </w:p>
    <w:p w:rsidRPr="004B045F" w:rsidR="00424614" w:rsidP="00F759C3" w:rsidRDefault="00F53C38" w14:paraId="649C85B6" w14:textId="02633828">
      <w:pPr>
        <w:pStyle w:val="Prrafodelista"/>
        <w:numPr>
          <w:ilvl w:val="0"/>
          <w:numId w:val="8"/>
        </w:numPr>
        <w:ind w:left="924" w:hanging="357"/>
        <w:rPr>
          <w:szCs w:val="20"/>
        </w:rPr>
      </w:pPr>
      <w:r w:rsidRPr="004B045F">
        <w:rPr>
          <w:szCs w:val="20"/>
        </w:rPr>
        <w:t>Establecer</w:t>
      </w:r>
      <w:r w:rsidRPr="004B045F">
        <w:rPr>
          <w:color w:val="C0504D" w:themeColor="accent2"/>
          <w:szCs w:val="20"/>
        </w:rPr>
        <w:t xml:space="preserve"> </w:t>
      </w:r>
      <w:r w:rsidRPr="004B045F">
        <w:rPr>
          <w:szCs w:val="20"/>
        </w:rPr>
        <w:t>criterios</w:t>
      </w:r>
      <w:r w:rsidRPr="004B045F" w:rsidR="00893408">
        <w:rPr>
          <w:szCs w:val="20"/>
        </w:rPr>
        <w:t xml:space="preserve"> de </w:t>
      </w:r>
      <w:r w:rsidRPr="004B045F" w:rsidR="00F759C3">
        <w:rPr>
          <w:szCs w:val="20"/>
        </w:rPr>
        <w:t>orden institucional</w:t>
      </w:r>
      <w:r w:rsidRPr="004B045F">
        <w:rPr>
          <w:szCs w:val="20"/>
        </w:rPr>
        <w:t xml:space="preserve"> para la aplicación de la norma, la vigilancia y el  control, tendientes a reducir los índices de accidentalidad</w:t>
      </w:r>
      <w:r w:rsidRPr="004B045F" w:rsidR="00F759C3">
        <w:rPr>
          <w:szCs w:val="20"/>
        </w:rPr>
        <w:t>.</w:t>
      </w:r>
      <w:commentRangeEnd w:id="48"/>
      <w:r w:rsidRPr="004B045F" w:rsidR="00F759C3">
        <w:rPr>
          <w:rStyle w:val="Refdecomentario"/>
          <w:sz w:val="20"/>
          <w:szCs w:val="20"/>
        </w:rPr>
        <w:commentReference w:id="48"/>
      </w:r>
    </w:p>
    <w:p w:rsidRPr="004B045F" w:rsidR="00E36040" w:rsidP="00270B99" w:rsidRDefault="00E36040" w14:paraId="4384D266" w14:textId="77777777">
      <w:pPr>
        <w:rPr>
          <w:b/>
          <w:noProof/>
          <w:color w:val="000000"/>
          <w:szCs w:val="20"/>
        </w:rPr>
      </w:pPr>
    </w:p>
    <w:p w:rsidRPr="004B045F" w:rsidR="004546C7" w:rsidP="00E56DA1" w:rsidRDefault="004546C7" w14:paraId="2EC1BB51" w14:textId="3F6BE280">
      <w:pPr>
        <w:spacing w:line="240" w:lineRule="auto"/>
        <w:ind w:firstLine="0"/>
        <w:rPr>
          <w:szCs w:val="20"/>
        </w:rPr>
      </w:pPr>
      <w:commentRangeStart w:id="49"/>
      <w:r w:rsidRPr="004B045F">
        <w:rPr>
          <w:szCs w:val="20"/>
        </w:rPr>
        <w:t>En el aspecto social, el comportamiento humano es una de las prioridades que deben ser atendidas en la reducción de la accidentalidad, en la armonización del tránsito y la organización de la movilidad, bajo un planteamiento normativo que tenga juicios de orden estrictos en medidas para contrarrestar los índices de accidentalidad, pero también flexibles en accesibilidad a los servicios y organización del tránsito, que permitan una movilidad fluida, segura y ordenada; en síntesis</w:t>
      </w:r>
      <w:r w:rsidR="00901DAA">
        <w:rPr>
          <w:szCs w:val="20"/>
        </w:rPr>
        <w:t>,</w:t>
      </w:r>
      <w:r w:rsidRPr="004B045F">
        <w:rPr>
          <w:szCs w:val="20"/>
        </w:rPr>
        <w:t xml:space="preserve"> la norma al servicio del ciudadano</w:t>
      </w:r>
      <w:commentRangeEnd w:id="49"/>
      <w:r w:rsidRPr="004B045F" w:rsidR="00721766">
        <w:rPr>
          <w:rStyle w:val="Refdecomentario"/>
          <w:sz w:val="20"/>
          <w:szCs w:val="20"/>
        </w:rPr>
        <w:commentReference w:id="49"/>
      </w:r>
      <w:r w:rsidRPr="004B045F">
        <w:rPr>
          <w:szCs w:val="20"/>
        </w:rPr>
        <w:t xml:space="preserve">.  </w:t>
      </w:r>
    </w:p>
    <w:p w:rsidRPr="004B045F" w:rsidR="004546C7" w:rsidP="00E56DA1" w:rsidRDefault="004546C7" w14:paraId="593BF182" w14:textId="77777777">
      <w:pPr>
        <w:spacing w:line="240" w:lineRule="auto"/>
        <w:ind w:firstLine="0"/>
        <w:rPr>
          <w:szCs w:val="20"/>
        </w:rPr>
      </w:pPr>
    </w:p>
    <w:p w:rsidRPr="004B045F" w:rsidR="00721766" w:rsidP="00721766" w:rsidRDefault="00721766" w14:paraId="32BB7CFD" w14:textId="14AEED81">
      <w:pPr>
        <w:spacing w:line="240" w:lineRule="auto"/>
        <w:ind w:firstLine="0"/>
        <w:jc w:val="center"/>
        <w:rPr>
          <w:szCs w:val="20"/>
        </w:rPr>
      </w:pPr>
      <w:r w:rsidRPr="004B045F">
        <w:rPr>
          <w:noProof/>
          <w:szCs w:val="20"/>
        </w:rPr>
        <w:drawing>
          <wp:anchor distT="0" distB="0" distL="114300" distR="114300" simplePos="0" relativeHeight="252224512" behindDoc="0" locked="0" layoutInCell="1" allowOverlap="1" wp14:anchorId="31341B98" wp14:editId="75601495">
            <wp:simplePos x="0" y="0"/>
            <wp:positionH relativeFrom="margin">
              <wp:posOffset>3429248</wp:posOffset>
            </wp:positionH>
            <wp:positionV relativeFrom="paragraph">
              <wp:posOffset>218440</wp:posOffset>
            </wp:positionV>
            <wp:extent cx="295275" cy="332384"/>
            <wp:effectExtent l="0" t="0" r="0" b="0"/>
            <wp:wrapNone/>
            <wp:docPr id="232"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 cy="332384"/>
                    </a:xfrm>
                    <a:prstGeom prst="rect">
                      <a:avLst/>
                    </a:prstGeom>
                    <a:noFill/>
                  </pic:spPr>
                </pic:pic>
              </a:graphicData>
            </a:graphic>
            <wp14:sizeRelH relativeFrom="margin">
              <wp14:pctWidth>0</wp14:pctWidth>
            </wp14:sizeRelH>
            <wp14:sizeRelV relativeFrom="margin">
              <wp14:pctHeight>0</wp14:pctHeight>
            </wp14:sizeRelV>
          </wp:anchor>
        </w:drawing>
      </w:r>
      <w:commentRangeStart w:id="50"/>
      <w:r w:rsidRPr="004B045F">
        <w:rPr>
          <w:noProof/>
          <w:szCs w:val="20"/>
        </w:rPr>
        <mc:AlternateContent>
          <mc:Choice Requires="wps">
            <w:drawing>
              <wp:inline distT="0" distB="0" distL="0" distR="0" wp14:anchorId="5C21213C" wp14:editId="078E1EA1">
                <wp:extent cx="1143000" cy="419100"/>
                <wp:effectExtent l="57150" t="19050" r="76200" b="95250"/>
                <wp:docPr id="230" name="Rectángulo: esquinas redondeadas 230"/>
                <wp:cNvGraphicFramePr/>
                <a:graphic xmlns:a="http://schemas.openxmlformats.org/drawingml/2006/main">
                  <a:graphicData uri="http://schemas.microsoft.com/office/word/2010/wordprocessingShape">
                    <wps:wsp>
                      <wps:cNvSpPr/>
                      <wps:spPr>
                        <a:xfrm>
                          <a:off x="0" y="0"/>
                          <a:ext cx="1143000" cy="419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721766" w:rsidR="00802C69" w:rsidP="00721766" w:rsidRDefault="00802C69" w14:paraId="7E8A5E6F" w14:textId="55EF3912">
                            <w:pPr>
                              <w:ind w:firstLine="0"/>
                              <w:jc w:val="center"/>
                              <w:rPr>
                                <w:color w:val="0070C0"/>
                                <w:lang w:val="es-MX"/>
                              </w:rPr>
                            </w:pPr>
                            <w:r w:rsidRPr="00721766">
                              <w:rPr>
                                <w:color w:val="0070C0"/>
                                <w:lang w:val="es-MX"/>
                              </w:rPr>
                              <w:t>¡</w:t>
                            </w:r>
                            <w:r w:rsidRPr="00721766">
                              <w:rPr>
                                <w:b/>
                                <w:bCs/>
                                <w:color w:val="0070C0"/>
                                <w:u w:val="single"/>
                                <w:lang w:val="es-MX"/>
                              </w:rPr>
                              <w:t>Importante</w:t>
                            </w:r>
                            <w:r w:rsidRPr="00721766">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16="http://schemas.microsoft.com/office/drawing/2014/main" xmlns:a14="http://schemas.microsoft.com/office/drawing/2010/main" xmlns:pic="http://schemas.openxmlformats.org/drawingml/2006/picture" xmlns:a="http://schemas.openxmlformats.org/drawingml/2006/main">
            <w:pict w14:anchorId="6E2050D7">
              <v:roundrect id="Rectángulo: esquinas redondeadas 230" style="width:90pt;height:33pt;visibility:visible;mso-wrap-style:square;mso-left-percent:-10001;mso-top-percent:-10001;mso-position-horizontal:absolute;mso-position-horizontal-relative:char;mso-position-vertical:absolute;mso-position-vertical-relative:line;mso-left-percent:-10001;mso-top-percent:-10001;v-text-anchor:middle" o:spid="_x0000_s1053" fillcolor="#f1671b [3204]" strokecolor="#ef5e0e [3044]" arcsize="10923f" w14:anchorId="5C2121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">
                <v:fill type="gradient" color2="#f8b28d [1620]" angle="180" focus="100%" rotate="t">
                  <o:fill v:ext="view" type="gradientUnscaled"/>
                </v:fill>
                <v:shadow on="t" color="black" opacity="22937f" offset="0,.63889mm" origin=",.5"/>
                <v:textbox>
                  <w:txbxContent>
                    <w:p w:rsidRPr="00721766" w:rsidR="00802C69" w:rsidP="00721766" w:rsidRDefault="00802C69" w14:paraId="1E5E30E2" w14:textId="55EF3912">
                      <w:pPr>
                        <w:ind w:firstLine="0"/>
                        <w:jc w:val="center"/>
                        <w:rPr>
                          <w:color w:val="0070C0"/>
                          <w:lang w:val="es-MX"/>
                        </w:rPr>
                      </w:pPr>
                      <w:r w:rsidRPr="00721766">
                        <w:rPr>
                          <w:color w:val="0070C0"/>
                          <w:lang w:val="es-MX"/>
                        </w:rPr>
                        <w:t>¡</w:t>
                      </w:r>
                      <w:r w:rsidRPr="00721766">
                        <w:rPr>
                          <w:b/>
                          <w:bCs/>
                          <w:color w:val="0070C0"/>
                          <w:u w:val="single"/>
                          <w:lang w:val="es-MX"/>
                        </w:rPr>
                        <w:t>Importante</w:t>
                      </w:r>
                      <w:r w:rsidRPr="00721766">
                        <w:rPr>
                          <w:color w:val="0070C0"/>
                          <w:lang w:val="es-MX"/>
                        </w:rPr>
                        <w:t>!</w:t>
                      </w:r>
                    </w:p>
                  </w:txbxContent>
                </v:textbox>
                <w10:anchorlock/>
              </v:roundrect>
            </w:pict>
          </mc:Fallback>
        </mc:AlternateContent>
      </w:r>
      <w:commentRangeEnd w:id="50"/>
      <w:r w:rsidRPr="004B045F">
        <w:rPr>
          <w:rStyle w:val="Refdecomentario"/>
          <w:sz w:val="20"/>
          <w:szCs w:val="20"/>
        </w:rPr>
        <w:commentReference w:id="50"/>
      </w:r>
    </w:p>
    <w:p w:rsidRPr="004B045F" w:rsidR="00721766" w:rsidP="00E56DA1" w:rsidRDefault="00721766" w14:paraId="46308E3F" w14:textId="77777777">
      <w:pPr>
        <w:spacing w:line="240" w:lineRule="auto"/>
        <w:ind w:firstLine="0"/>
        <w:rPr>
          <w:szCs w:val="20"/>
        </w:rPr>
      </w:pPr>
    </w:p>
    <w:p w:rsidRPr="004B045F" w:rsidR="00E36040" w:rsidP="00E56DA1" w:rsidRDefault="00E36040" w14:paraId="63924A2B" w14:textId="029E19AB">
      <w:pPr>
        <w:ind w:firstLine="0"/>
        <w:rPr>
          <w:b/>
          <w:noProof/>
          <w:color w:val="000000"/>
          <w:szCs w:val="20"/>
        </w:rPr>
      </w:pPr>
    </w:p>
    <w:p w:rsidRPr="004B045F" w:rsidR="00E56DA1" w:rsidP="00E56DA1" w:rsidRDefault="00E56DA1" w14:paraId="064B5831" w14:textId="77777777">
      <w:pPr>
        <w:ind w:firstLine="0"/>
        <w:rPr>
          <w:b/>
          <w:noProof/>
          <w:color w:val="000000"/>
          <w:szCs w:val="20"/>
        </w:rPr>
      </w:pPr>
    </w:p>
    <w:p w:rsidRPr="004B045F" w:rsidR="00070162" w:rsidP="00353FD4" w:rsidRDefault="004546C7" w14:paraId="73FF2190" w14:textId="787B4784">
      <w:pPr>
        <w:pStyle w:val="Prrafodelista"/>
        <w:numPr>
          <w:ilvl w:val="0"/>
          <w:numId w:val="1"/>
        </w:numPr>
        <w:rPr>
          <w:b/>
          <w:color w:val="000000"/>
          <w:szCs w:val="20"/>
        </w:rPr>
      </w:pPr>
      <w:r w:rsidRPr="004B045F">
        <w:rPr>
          <w:b/>
          <w:color w:val="000000"/>
          <w:szCs w:val="20"/>
        </w:rPr>
        <w:t>S</w:t>
      </w:r>
      <w:r w:rsidR="00901DAA">
        <w:rPr>
          <w:b/>
          <w:color w:val="000000"/>
          <w:szCs w:val="20"/>
        </w:rPr>
        <w:t>Í</w:t>
      </w:r>
      <w:r w:rsidRPr="004B045F">
        <w:rPr>
          <w:b/>
          <w:color w:val="000000"/>
          <w:szCs w:val="20"/>
        </w:rPr>
        <w:t xml:space="preserve">NTESIS </w:t>
      </w:r>
    </w:p>
    <w:p w:rsidRPr="004B045F" w:rsidR="00070162" w:rsidP="00002BF1" w:rsidRDefault="00070162" w14:paraId="1DB78C59" w14:textId="78CD88CE">
      <w:pPr>
        <w:ind w:firstLine="0"/>
        <w:rPr>
          <w:b/>
          <w:color w:val="000000"/>
          <w:szCs w:val="20"/>
        </w:rPr>
      </w:pPr>
    </w:p>
    <w:p w:rsidRPr="004B045F" w:rsidR="00E65A39" w:rsidP="0A72BF22" w:rsidRDefault="00E65A39" w14:paraId="00064F0F" w14:textId="36AAEE33">
      <w:pPr>
        <w:ind w:firstLine="0"/>
        <w:rPr>
          <w:b w:val="1"/>
          <w:bCs w:val="1"/>
          <w:color w:val="000000"/>
        </w:rPr>
      </w:pPr>
      <w:r w:rsidRPr="0A72BF22" w:rsidR="00E65A39">
        <w:rPr>
          <w:color w:val="000000" w:themeColor="text1" w:themeTint="FF" w:themeShade="FF"/>
        </w:rPr>
        <w:t>En este punto, usted ha finalizado el estudio del componente formativo. Solo debe analizar el esquema que se muestra enseguida y registrar su propia síntesis</w:t>
      </w:r>
      <w:r w:rsidRPr="0A72BF22" w:rsidR="1F075139">
        <w:rPr>
          <w:color w:val="000000" w:themeColor="text1" w:themeTint="FF" w:themeShade="FF"/>
        </w:rPr>
        <w:t xml:space="preserve"> sobre los temas desarrollados en el mismo.</w:t>
      </w:r>
      <w:r w:rsidRPr="0A72BF22" w:rsidR="00E65A39">
        <w:rPr>
          <w:b w:val="1"/>
          <w:bCs w:val="1"/>
          <w:color w:val="000000" w:themeColor="text1" w:themeTint="FF" w:themeShade="FF"/>
        </w:rPr>
        <w:t xml:space="preserve"> ¡Adelante!</w:t>
      </w:r>
    </w:p>
    <w:p w:rsidRPr="004B045F" w:rsidR="00070162" w:rsidP="0A72BF22" w:rsidRDefault="00070162" w14:paraId="258FEFB3" w14:textId="77777777" w14:noSpellErr="1">
      <w:pPr>
        <w:ind w:firstLine="0"/>
        <w:rPr>
          <w:b w:val="1"/>
          <w:bCs w:val="1"/>
          <w:color w:val="000000"/>
        </w:rPr>
      </w:pPr>
    </w:p>
    <w:p w:rsidR="0A72BF22" w:rsidP="0A72BF22" w:rsidRDefault="0A72BF22" w14:paraId="41C04451" w14:textId="51EB452E">
      <w:pPr>
        <w:pStyle w:val="Normal"/>
        <w:ind w:firstLine="0"/>
        <w:rPr>
          <w:b w:val="1"/>
          <w:bCs w:val="1"/>
          <w:color w:val="000000" w:themeColor="text1" w:themeTint="FF" w:themeShade="FF"/>
        </w:rPr>
      </w:pPr>
    </w:p>
    <w:p w:rsidR="0A72BF22" w:rsidP="0A72BF22" w:rsidRDefault="0A72BF22" w14:paraId="4A055102" w14:textId="6800B170">
      <w:pPr>
        <w:pStyle w:val="Normal"/>
        <w:ind w:firstLine="0"/>
        <w:rPr>
          <w:b w:val="1"/>
          <w:bCs w:val="1"/>
          <w:color w:val="000000" w:themeColor="text1" w:themeTint="FF" w:themeShade="FF"/>
        </w:rPr>
      </w:pPr>
    </w:p>
    <w:p w:rsidR="77D99BBC" w:rsidP="0A72BF22" w:rsidRDefault="77D99BBC" w14:paraId="6740596E" w14:textId="5F0DF3C9">
      <w:pPr>
        <w:pStyle w:val="Normal"/>
        <w:ind w:firstLine="0"/>
        <w:jc w:val="center"/>
        <w:rPr>
          <w:b w:val="1"/>
          <w:bCs w:val="1"/>
          <w:color w:val="000000" w:themeColor="text1" w:themeTint="FF" w:themeShade="FF"/>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C996415" wp14:editId="35B37695">
                <wp:extent xmlns:wp="http://schemas.openxmlformats.org/drawingml/2006/wordprocessingDrawing" cx="1828800" cy="476250"/>
                <wp:effectExtent xmlns:wp="http://schemas.openxmlformats.org/drawingml/2006/wordprocessingDrawing" l="0" t="0" r="19050" b="19050"/>
                <wp:docPr xmlns:wp="http://schemas.openxmlformats.org/drawingml/2006/wordprocessingDrawing" id="1677710807" name="Rectángulo: esquinas redondeadas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828800" cy="47625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03883" w:rsidP="00903883" w:rsidRDefault="00903883">
                            <w:pPr>
                              <w:jc w:val="center"/>
                              <w:rPr>
                                <w:rFonts w:ascii="Arial" w:hAnsi="Arial" w:cs="Arial"/>
                                <w:color w:val="FFFFFF"/>
                                <w:lang w:val="en-US"/>
                              </w:rPr>
                            </w:pPr>
                            <w:r>
                              <w:rPr>
                                <w:rFonts w:ascii="Arial" w:hAnsi="Arial" w:cs="Arial"/>
                                <w:color w:val="FFFFFF"/>
                                <w:lang w:val="en-US"/>
                              </w:rPr>
                              <w:t>Reconstrucción del accidnete de tránsito</w:t>
                            </w:r>
                          </w:p>
                        </w:txbxContent>
                      </wps:txbx>
                      <wps:bodyPr anchor="ctr"/>
                    </wps:wsp>
                  </a:graphicData>
                </a:graphic>
              </wp:inline>
            </w:drawing>
          </mc:Choice>
          <mc:Fallback xmlns:mc="http://schemas.openxmlformats.org/markup-compatibility/2006"/>
        </mc:AlternateContent>
      </w:r>
    </w:p>
    <w:p w:rsidRPr="004B045F" w:rsidR="00070162" w:rsidP="7F6C0279" w:rsidRDefault="0007267B" w14:paraId="1DEB76CD" w14:textId="49C86981">
      <w:pPr>
        <w:ind w:firstLine="0"/>
        <w:rPr>
          <w:b w:val="1"/>
          <w:bCs w:val="1"/>
          <w:color w:val="000000"/>
        </w:rPr>
      </w:pPr>
      <w:commentRangeStart w:id="1918632144"/>
      <w:r w:rsidRPr="004B045F">
        <w:rPr>
          <w:noProof/>
          <w:szCs w:val="20"/>
        </w:rPr>
        <w:drawing>
          <wp:inline distT="0" distB="0" distL="0" distR="0" wp14:anchorId="2884514E" wp14:editId="06470DE6">
            <wp:extent cx="6675120" cy="3878580"/>
            <wp:effectExtent l="0" t="88900" r="0" b="0"/>
            <wp:docPr id="3403" name="Diagrama 34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commentRangeEnd w:id="1918632144"/>
      <w:r>
        <w:rPr>
          <w:rStyle w:val="CommentReference"/>
        </w:rPr>
        <w:commentReference w:id="1918632144"/>
      </w:r>
    </w:p>
    <w:p w:rsidRPr="004B045F" w:rsidR="004546C7" w:rsidP="00002BF1" w:rsidRDefault="004546C7" w14:paraId="792416F2" w14:textId="77777777">
      <w:pPr>
        <w:ind w:firstLine="0"/>
        <w:rPr>
          <w:b/>
          <w:color w:val="000000"/>
          <w:szCs w:val="20"/>
        </w:rPr>
      </w:pPr>
    </w:p>
    <w:p w:rsidRPr="004B045F" w:rsidR="004546C7" w:rsidP="00002BF1" w:rsidRDefault="004546C7" w14:paraId="78914290" w14:textId="77777777">
      <w:pPr>
        <w:ind w:firstLine="0"/>
        <w:rPr>
          <w:b/>
          <w:color w:val="000000"/>
          <w:szCs w:val="20"/>
        </w:rPr>
      </w:pPr>
    </w:p>
    <w:p w:rsidRPr="004B045F" w:rsidR="0059034F" w:rsidP="00E65A39" w:rsidRDefault="00D55C84" w14:paraId="04319487" w14:textId="32F0D21C">
      <w:pPr>
        <w:pStyle w:val="Prrafodelista"/>
        <w:numPr>
          <w:ilvl w:val="0"/>
          <w:numId w:val="1"/>
        </w:numPr>
        <w:rPr>
          <w:b/>
          <w:color w:val="000000"/>
          <w:szCs w:val="20"/>
        </w:rPr>
      </w:pPr>
      <w:r w:rsidRPr="004B045F">
        <w:rPr>
          <w:b/>
          <w:color w:val="000000"/>
          <w:szCs w:val="20"/>
        </w:rPr>
        <w:t>ACTIVIDAD DIDÁCTICA</w:t>
      </w:r>
    </w:p>
    <w:p w:rsidRPr="004B045F" w:rsidR="0059034F" w:rsidP="00E65A39" w:rsidRDefault="0059034F" w14:paraId="31921280" w14:textId="34038514">
      <w:pPr>
        <w:ind w:firstLine="0"/>
        <w:rPr>
          <w:color w:val="7F7F7F"/>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4B045F" w:rsidR="0059034F" w14:paraId="64438F2D" w14:textId="77777777">
        <w:trPr>
          <w:trHeight w:val="298"/>
        </w:trPr>
        <w:tc>
          <w:tcPr>
            <w:tcW w:w="9541" w:type="dxa"/>
            <w:gridSpan w:val="2"/>
            <w:shd w:val="clear" w:color="auto" w:fill="FAC896"/>
            <w:vAlign w:val="center"/>
          </w:tcPr>
          <w:p w:rsidRPr="004B045F" w:rsidR="0059034F" w:rsidRDefault="0059034F" w14:paraId="4BDC7A10" w14:textId="305EB5B6">
            <w:pPr>
              <w:jc w:val="center"/>
              <w:rPr>
                <w:rFonts w:eastAsia="Calibri"/>
                <w:color w:val="000000"/>
                <w:szCs w:val="20"/>
              </w:rPr>
            </w:pPr>
          </w:p>
        </w:tc>
      </w:tr>
      <w:tr w:rsidRPr="004B045F" w:rsidR="0059034F" w14:paraId="0918352D" w14:textId="77777777">
        <w:trPr>
          <w:trHeight w:val="806"/>
        </w:trPr>
        <w:tc>
          <w:tcPr>
            <w:tcW w:w="2835" w:type="dxa"/>
            <w:shd w:val="clear" w:color="auto" w:fill="FAC896"/>
            <w:vAlign w:val="center"/>
          </w:tcPr>
          <w:p w:rsidRPr="004B045F" w:rsidR="0059034F" w:rsidP="00FB01F6" w:rsidRDefault="00D55C84" w14:paraId="0ED8A99C" w14:textId="77777777">
            <w:pPr>
              <w:ind w:firstLine="0"/>
              <w:rPr>
                <w:rFonts w:eastAsia="Calibri"/>
                <w:color w:val="000000"/>
                <w:szCs w:val="20"/>
              </w:rPr>
            </w:pPr>
            <w:r w:rsidRPr="004B045F">
              <w:rPr>
                <w:rFonts w:eastAsia="Calibri"/>
                <w:color w:val="000000"/>
                <w:szCs w:val="20"/>
              </w:rPr>
              <w:t>Nombre de la Actividad</w:t>
            </w:r>
          </w:p>
        </w:tc>
        <w:tc>
          <w:tcPr>
            <w:tcW w:w="6706" w:type="dxa"/>
            <w:shd w:val="clear" w:color="auto" w:fill="auto"/>
            <w:vAlign w:val="center"/>
          </w:tcPr>
          <w:p w:rsidRPr="004B045F" w:rsidR="0059034F" w:rsidP="009373D3" w:rsidRDefault="004B045F" w14:paraId="28EF8D9B" w14:textId="4A5CB4CE">
            <w:pPr>
              <w:ind w:firstLine="0"/>
              <w:rPr>
                <w:rFonts w:eastAsia="Calibri"/>
                <w:color w:val="000000"/>
                <w:szCs w:val="20"/>
              </w:rPr>
            </w:pPr>
            <w:r w:rsidRPr="004B045F">
              <w:rPr>
                <w:rFonts w:eastAsia="Calibri"/>
                <w:color w:val="000000"/>
                <w:szCs w:val="20"/>
              </w:rPr>
              <w:t>Reconstruyendo el accidente de tránsito</w:t>
            </w:r>
          </w:p>
        </w:tc>
      </w:tr>
      <w:tr w:rsidRPr="004B045F" w:rsidR="0059034F" w14:paraId="3EDA2C75" w14:textId="77777777">
        <w:trPr>
          <w:trHeight w:val="806"/>
        </w:trPr>
        <w:tc>
          <w:tcPr>
            <w:tcW w:w="2835" w:type="dxa"/>
            <w:shd w:val="clear" w:color="auto" w:fill="FAC896"/>
            <w:vAlign w:val="center"/>
          </w:tcPr>
          <w:p w:rsidRPr="004B045F" w:rsidR="0059034F" w:rsidP="00FB01F6" w:rsidRDefault="00D55C84" w14:paraId="00BCA5DD" w14:textId="6023455B">
            <w:pPr>
              <w:ind w:firstLine="0"/>
              <w:rPr>
                <w:rFonts w:eastAsia="Calibri"/>
                <w:color w:val="000000"/>
                <w:szCs w:val="20"/>
              </w:rPr>
            </w:pPr>
            <w:r w:rsidRPr="004B045F">
              <w:rPr>
                <w:rFonts w:eastAsia="Calibri"/>
                <w:color w:val="000000"/>
                <w:szCs w:val="20"/>
              </w:rPr>
              <w:t>Objetivo de la actividad</w:t>
            </w:r>
          </w:p>
        </w:tc>
        <w:tc>
          <w:tcPr>
            <w:tcW w:w="6706" w:type="dxa"/>
            <w:shd w:val="clear" w:color="auto" w:fill="auto"/>
            <w:vAlign w:val="center"/>
          </w:tcPr>
          <w:p w:rsidRPr="004B045F" w:rsidR="0059034F" w:rsidP="0010017A" w:rsidRDefault="004B045F" w14:paraId="6033D0B2" w14:textId="78CA0B25">
            <w:pPr>
              <w:ind w:firstLine="0"/>
              <w:rPr>
                <w:rFonts w:eastAsia="Calibri"/>
                <w:b w:val="0"/>
                <w:bCs/>
                <w:color w:val="000000"/>
                <w:szCs w:val="20"/>
              </w:rPr>
            </w:pPr>
            <w:r w:rsidRPr="004B045F">
              <w:rPr>
                <w:rFonts w:eastAsia="Calibri"/>
                <w:b w:val="0"/>
                <w:bCs/>
                <w:color w:val="000000"/>
                <w:szCs w:val="20"/>
              </w:rPr>
              <w:t>Reforzar aspectos teóricos y prácticos para la reconstrucción de accidentes de tránsito, con base en los temas desarrollados e</w:t>
            </w:r>
            <w:r w:rsidR="00901DAA">
              <w:rPr>
                <w:rFonts w:eastAsia="Calibri"/>
                <w:b w:val="0"/>
                <w:bCs/>
                <w:color w:val="000000"/>
                <w:szCs w:val="20"/>
              </w:rPr>
              <w:t>n</w:t>
            </w:r>
            <w:r w:rsidRPr="004B045F">
              <w:rPr>
                <w:rFonts w:eastAsia="Calibri"/>
                <w:b w:val="0"/>
                <w:bCs/>
                <w:color w:val="000000"/>
                <w:szCs w:val="20"/>
              </w:rPr>
              <w:t xml:space="preserve"> el componente formativo.</w:t>
            </w:r>
          </w:p>
        </w:tc>
      </w:tr>
      <w:tr w:rsidRPr="004B045F" w:rsidR="0059034F" w14:paraId="38C488CD" w14:textId="77777777">
        <w:trPr>
          <w:trHeight w:val="806"/>
        </w:trPr>
        <w:tc>
          <w:tcPr>
            <w:tcW w:w="2835" w:type="dxa"/>
            <w:shd w:val="clear" w:color="auto" w:fill="FAC896"/>
            <w:vAlign w:val="center"/>
          </w:tcPr>
          <w:p w:rsidRPr="004B045F" w:rsidR="0059034F" w:rsidP="00FB01F6" w:rsidRDefault="00D55C84" w14:paraId="52E86A1B" w14:textId="1AD4AE6F">
            <w:pPr>
              <w:ind w:firstLine="0"/>
              <w:rPr>
                <w:rFonts w:eastAsia="Calibri"/>
                <w:color w:val="000000"/>
                <w:szCs w:val="20"/>
              </w:rPr>
            </w:pPr>
            <w:r w:rsidRPr="004B045F">
              <w:rPr>
                <w:rFonts w:eastAsia="Calibri"/>
                <w:color w:val="000000"/>
                <w:szCs w:val="20"/>
              </w:rPr>
              <w:t>Tipo de actividad sugerida</w:t>
            </w:r>
          </w:p>
        </w:tc>
        <w:tc>
          <w:tcPr>
            <w:tcW w:w="6706" w:type="dxa"/>
            <w:shd w:val="clear" w:color="auto" w:fill="auto"/>
            <w:vAlign w:val="center"/>
          </w:tcPr>
          <w:p w:rsidRPr="004B045F" w:rsidR="0059034F" w:rsidP="0010017A" w:rsidRDefault="00D13BC1" w14:paraId="393B7356" w14:textId="3DE36C06">
            <w:pPr>
              <w:ind w:firstLine="0"/>
              <w:rPr>
                <w:rFonts w:eastAsia="Calibri"/>
                <w:color w:val="000000"/>
                <w:szCs w:val="20"/>
              </w:rPr>
            </w:pPr>
            <w:r w:rsidRPr="004B045F">
              <w:rPr>
                <w:noProof/>
                <w:szCs w:val="20"/>
              </w:rPr>
              <w:drawing>
                <wp:inline distT="0" distB="0" distL="0" distR="0" wp14:anchorId="7E13442E" wp14:editId="474509A2">
                  <wp:extent cx="847725" cy="685800"/>
                  <wp:effectExtent l="0" t="0" r="9525"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9" cstate="print">
                            <a:extLst>
                              <a:ext uri="{28A0092B-C50C-407E-A947-70E740481C1C}">
                                <a14:useLocalDpi xmlns:a14="http://schemas.microsoft.com/office/drawing/2010/main" val="0"/>
                              </a:ext>
                            </a:extLst>
                          </a:blip>
                          <a:srcRect l="699" t="575" r="77680" b="66910"/>
                          <a:stretch/>
                        </pic:blipFill>
                        <pic:spPr bwMode="auto">
                          <a:xfrm>
                            <a:off x="0" y="0"/>
                            <a:ext cx="847725" cy="685800"/>
                          </a:xfrm>
                          <a:prstGeom prst="rect">
                            <a:avLst/>
                          </a:prstGeom>
                          <a:ln>
                            <a:noFill/>
                          </a:ln>
                          <a:extLst>
                            <a:ext uri="{53640926-AAD7-44D8-BBD7-CCE9431645EC}">
                              <a14:shadowObscured xmlns:a14="http://schemas.microsoft.com/office/drawing/2010/main"/>
                            </a:ext>
                          </a:extLst>
                        </pic:spPr>
                      </pic:pic>
                    </a:graphicData>
                  </a:graphic>
                </wp:inline>
              </w:drawing>
            </w:r>
          </w:p>
        </w:tc>
      </w:tr>
      <w:tr w:rsidRPr="004B045F" w:rsidR="0059034F" w14:paraId="309D9717" w14:textId="77777777">
        <w:trPr>
          <w:trHeight w:val="806"/>
        </w:trPr>
        <w:tc>
          <w:tcPr>
            <w:tcW w:w="2835" w:type="dxa"/>
            <w:shd w:val="clear" w:color="auto" w:fill="FAC896"/>
            <w:vAlign w:val="center"/>
          </w:tcPr>
          <w:p w:rsidRPr="004B045F" w:rsidR="0059034F" w:rsidP="00FB01F6" w:rsidRDefault="00D55C84" w14:paraId="66C10327" w14:textId="77777777">
            <w:pPr>
              <w:ind w:firstLine="0"/>
              <w:rPr>
                <w:rFonts w:eastAsia="Calibri"/>
                <w:color w:val="000000"/>
                <w:szCs w:val="20"/>
              </w:rPr>
            </w:pPr>
            <w:r w:rsidRPr="004B045F">
              <w:rPr>
                <w:rFonts w:eastAsia="Calibri"/>
                <w:color w:val="000000"/>
                <w:szCs w:val="20"/>
              </w:rPr>
              <w:t xml:space="preserve">Archivo de la actividad </w:t>
            </w:r>
          </w:p>
          <w:p w:rsidRPr="004B045F" w:rsidR="0059034F" w:rsidP="00FB01F6" w:rsidRDefault="00D55C84" w14:paraId="15A2D17A" w14:textId="77777777">
            <w:pPr>
              <w:ind w:firstLine="0"/>
              <w:rPr>
                <w:rFonts w:eastAsia="Calibri"/>
                <w:color w:val="000000"/>
                <w:szCs w:val="20"/>
              </w:rPr>
            </w:pPr>
            <w:r w:rsidRPr="004B045F">
              <w:rPr>
                <w:rFonts w:eastAsia="Calibri"/>
                <w:color w:val="000000"/>
                <w:szCs w:val="20"/>
              </w:rPr>
              <w:t>(Anexo donde se describe la actividad propuesta)</w:t>
            </w:r>
          </w:p>
        </w:tc>
        <w:tc>
          <w:tcPr>
            <w:tcW w:w="6706" w:type="dxa"/>
            <w:shd w:val="clear" w:color="auto" w:fill="auto"/>
            <w:vAlign w:val="center"/>
          </w:tcPr>
          <w:p w:rsidRPr="004B045F" w:rsidR="0059034F" w:rsidP="00133A59" w:rsidRDefault="004B045F" w14:paraId="224AF4C9" w14:textId="5B116A38">
            <w:pPr>
              <w:ind w:firstLine="0"/>
              <w:rPr>
                <w:rFonts w:eastAsia="Calibri"/>
                <w:color w:val="000000"/>
                <w:szCs w:val="20"/>
              </w:rPr>
            </w:pPr>
            <w:r w:rsidRPr="004B045F">
              <w:rPr>
                <w:rFonts w:eastAsia="Calibri"/>
                <w:b w:val="0"/>
                <w:bCs/>
                <w:color w:val="000000"/>
                <w:szCs w:val="20"/>
              </w:rPr>
              <w:t>Anexos:</w:t>
            </w:r>
            <w:r>
              <w:rPr>
                <w:rFonts w:eastAsia="Calibri"/>
                <w:color w:val="000000"/>
                <w:szCs w:val="20"/>
              </w:rPr>
              <w:t xml:space="preserve"> Actividad_Didactica_1</w:t>
            </w:r>
            <w:r w:rsidRPr="004B045F" w:rsidR="00133A59">
              <w:rPr>
                <w:rFonts w:eastAsia="Calibri"/>
                <w:color w:val="000000"/>
                <w:szCs w:val="20"/>
              </w:rPr>
              <w:t xml:space="preserve">   </w:t>
            </w:r>
          </w:p>
        </w:tc>
      </w:tr>
    </w:tbl>
    <w:p w:rsidRPr="004B045F" w:rsidR="0059034F" w:rsidRDefault="0059034F" w14:paraId="28BA1F8E" w14:textId="1ED24ED1">
      <w:pPr>
        <w:ind w:left="426"/>
        <w:rPr>
          <w:color w:val="7F7F7F"/>
          <w:szCs w:val="20"/>
        </w:rPr>
      </w:pPr>
    </w:p>
    <w:p w:rsidRPr="004B045F" w:rsidR="0059034F" w:rsidRDefault="0059034F" w14:paraId="07594808" w14:textId="561BA511">
      <w:pPr>
        <w:rPr>
          <w:b/>
          <w:szCs w:val="20"/>
          <w:u w:val="single"/>
        </w:rPr>
      </w:pPr>
    </w:p>
    <w:p w:rsidRPr="004B045F" w:rsidR="0059034F" w:rsidP="00353FD4" w:rsidRDefault="00D55C84" w14:paraId="663D1AE4" w14:textId="2C737842">
      <w:pPr>
        <w:pStyle w:val="Prrafodelista"/>
        <w:numPr>
          <w:ilvl w:val="0"/>
          <w:numId w:val="1"/>
        </w:numPr>
        <w:rPr>
          <w:b/>
          <w:color w:val="000000"/>
          <w:szCs w:val="20"/>
        </w:rPr>
      </w:pPr>
      <w:r w:rsidRPr="004B045F">
        <w:rPr>
          <w:b/>
          <w:color w:val="000000"/>
          <w:szCs w:val="20"/>
        </w:rPr>
        <w:t xml:space="preserve">MATERIAL COMPLEMENTARIO </w:t>
      </w:r>
    </w:p>
    <w:p w:rsidRPr="004B045F" w:rsidR="0059034F" w:rsidP="004D5B1C" w:rsidRDefault="00D55C84" w14:paraId="43B84DD6" w14:textId="57C1BB27">
      <w:pPr>
        <w:ind w:firstLine="0"/>
        <w:rPr>
          <w:szCs w:val="20"/>
        </w:rPr>
      </w:pPr>
      <w:r w:rsidRPr="004B045F">
        <w:rPr>
          <w:szCs w:val="20"/>
        </w:rPr>
        <w:t xml:space="preserve"> </w:t>
      </w: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1417"/>
        <w:gridCol w:w="2706"/>
      </w:tblGrid>
      <w:tr w:rsidRPr="004B045F" w:rsidR="0059034F" w:rsidTr="00E15E6D" w14:paraId="61577ADC" w14:textId="77777777">
        <w:trPr>
          <w:trHeight w:val="658"/>
        </w:trPr>
        <w:tc>
          <w:tcPr>
            <w:tcW w:w="1980" w:type="dxa"/>
            <w:shd w:val="clear" w:color="auto" w:fill="F9CB9C"/>
            <w:tcMar>
              <w:top w:w="100" w:type="dxa"/>
              <w:left w:w="100" w:type="dxa"/>
              <w:bottom w:w="100" w:type="dxa"/>
              <w:right w:w="100" w:type="dxa"/>
            </w:tcMar>
            <w:vAlign w:val="center"/>
          </w:tcPr>
          <w:p w:rsidRPr="004B045F" w:rsidR="0059034F" w:rsidP="00E15E6D" w:rsidRDefault="00D55C84" w14:paraId="108EEC61" w14:textId="77777777">
            <w:pPr>
              <w:ind w:firstLine="0"/>
              <w:jc w:val="center"/>
              <w:rPr>
                <w:szCs w:val="20"/>
              </w:rPr>
            </w:pPr>
            <w:r w:rsidRPr="004B045F">
              <w:rPr>
                <w:szCs w:val="20"/>
              </w:rPr>
              <w:t>Tema</w:t>
            </w:r>
          </w:p>
        </w:tc>
        <w:tc>
          <w:tcPr>
            <w:tcW w:w="3969" w:type="dxa"/>
            <w:shd w:val="clear" w:color="auto" w:fill="F9CB9C"/>
            <w:tcMar>
              <w:top w:w="100" w:type="dxa"/>
              <w:left w:w="100" w:type="dxa"/>
              <w:bottom w:w="100" w:type="dxa"/>
              <w:right w:w="100" w:type="dxa"/>
            </w:tcMar>
            <w:vAlign w:val="center"/>
          </w:tcPr>
          <w:p w:rsidRPr="004B045F" w:rsidR="0059034F" w:rsidP="00E15E6D" w:rsidRDefault="00D55C84" w14:paraId="560EEC5A" w14:textId="77777777">
            <w:pPr>
              <w:ind w:firstLine="0"/>
              <w:jc w:val="center"/>
              <w:rPr>
                <w:color w:val="000000"/>
                <w:szCs w:val="20"/>
              </w:rPr>
            </w:pPr>
            <w:r w:rsidRPr="004B045F">
              <w:rPr>
                <w:szCs w:val="20"/>
              </w:rPr>
              <w:t>Referencia APA del Material</w:t>
            </w:r>
          </w:p>
        </w:tc>
        <w:tc>
          <w:tcPr>
            <w:tcW w:w="1417" w:type="dxa"/>
            <w:shd w:val="clear" w:color="auto" w:fill="F9CB9C"/>
            <w:tcMar>
              <w:top w:w="100" w:type="dxa"/>
              <w:left w:w="100" w:type="dxa"/>
              <w:bottom w:w="100" w:type="dxa"/>
              <w:right w:w="100" w:type="dxa"/>
            </w:tcMar>
            <w:vAlign w:val="center"/>
          </w:tcPr>
          <w:p w:rsidRPr="004B045F" w:rsidR="0059034F" w:rsidP="00E15E6D" w:rsidRDefault="00D55C84" w14:paraId="055BAF9A" w14:textId="7AE4847C">
            <w:pPr>
              <w:ind w:firstLine="0"/>
              <w:jc w:val="center"/>
              <w:rPr>
                <w:szCs w:val="20"/>
              </w:rPr>
            </w:pPr>
            <w:r w:rsidRPr="004B045F">
              <w:rPr>
                <w:szCs w:val="20"/>
              </w:rPr>
              <w:t>Tipo de material</w:t>
            </w:r>
          </w:p>
        </w:tc>
        <w:tc>
          <w:tcPr>
            <w:tcW w:w="2706" w:type="dxa"/>
            <w:shd w:val="clear" w:color="auto" w:fill="F9CB9C"/>
            <w:tcMar>
              <w:top w:w="100" w:type="dxa"/>
              <w:left w:w="100" w:type="dxa"/>
              <w:bottom w:w="100" w:type="dxa"/>
              <w:right w:w="100" w:type="dxa"/>
            </w:tcMar>
            <w:vAlign w:val="center"/>
          </w:tcPr>
          <w:p w:rsidRPr="004B045F" w:rsidR="0059034F" w:rsidP="00D56B4E" w:rsidRDefault="00D55C84" w14:paraId="296C5DB8" w14:textId="77777777">
            <w:pPr>
              <w:ind w:firstLine="0"/>
              <w:rPr>
                <w:szCs w:val="20"/>
              </w:rPr>
            </w:pPr>
            <w:r w:rsidRPr="004B045F">
              <w:rPr>
                <w:szCs w:val="20"/>
              </w:rPr>
              <w:t>Enlace del Recurso o</w:t>
            </w:r>
          </w:p>
          <w:p w:rsidRPr="004B045F" w:rsidR="0059034F" w:rsidP="00D56B4E" w:rsidRDefault="00D55C84" w14:paraId="3D542D37" w14:textId="77777777">
            <w:pPr>
              <w:ind w:firstLine="0"/>
              <w:rPr>
                <w:color w:val="000000"/>
                <w:szCs w:val="20"/>
              </w:rPr>
            </w:pPr>
            <w:r w:rsidRPr="004B045F">
              <w:rPr>
                <w:szCs w:val="20"/>
              </w:rPr>
              <w:t>Archivo del documento o material</w:t>
            </w:r>
          </w:p>
        </w:tc>
      </w:tr>
      <w:tr w:rsidRPr="004B045F" w:rsidR="0059034F" w:rsidTr="00E15E6D" w14:paraId="1E4A91BB" w14:textId="77777777">
        <w:trPr>
          <w:trHeight w:val="182"/>
        </w:trPr>
        <w:tc>
          <w:tcPr>
            <w:tcW w:w="1980" w:type="dxa"/>
            <w:tcMar>
              <w:top w:w="100" w:type="dxa"/>
              <w:left w:w="100" w:type="dxa"/>
              <w:bottom w:w="100" w:type="dxa"/>
              <w:right w:w="100" w:type="dxa"/>
            </w:tcMar>
          </w:tcPr>
          <w:p w:rsidRPr="004B045F" w:rsidR="0059034F" w:rsidP="00E15E6D" w:rsidRDefault="00E15E6D" w14:paraId="741128A1" w14:textId="609E326A">
            <w:pPr>
              <w:ind w:firstLine="0"/>
              <w:jc w:val="left"/>
              <w:rPr>
                <w:szCs w:val="20"/>
              </w:rPr>
            </w:pPr>
            <w:r>
              <w:rPr>
                <w:szCs w:val="20"/>
              </w:rPr>
              <w:t>Física aplicada al accidente de tránsito</w:t>
            </w:r>
            <w:r w:rsidRPr="004B045F" w:rsidR="00763875">
              <w:rPr>
                <w:szCs w:val="20"/>
              </w:rPr>
              <w:t xml:space="preserve"> </w:t>
            </w:r>
            <w:r w:rsidRPr="004B045F" w:rsidR="009C3CE1">
              <w:rPr>
                <w:szCs w:val="20"/>
              </w:rPr>
              <w:t xml:space="preserve"> </w:t>
            </w:r>
            <w:r w:rsidRPr="004B045F" w:rsidR="005E35F5">
              <w:rPr>
                <w:szCs w:val="20"/>
              </w:rPr>
              <w:t xml:space="preserve"> </w:t>
            </w:r>
          </w:p>
        </w:tc>
        <w:tc>
          <w:tcPr>
            <w:tcW w:w="3969" w:type="dxa"/>
            <w:tcMar>
              <w:top w:w="100" w:type="dxa"/>
              <w:left w:w="100" w:type="dxa"/>
              <w:bottom w:w="100" w:type="dxa"/>
              <w:right w:w="100" w:type="dxa"/>
            </w:tcMar>
          </w:tcPr>
          <w:p w:rsidRPr="005E29F9" w:rsidR="00317FDB" w:rsidP="00763875" w:rsidRDefault="00317FDB" w14:paraId="069ABAF0" w14:textId="4426A687">
            <w:pPr>
              <w:pStyle w:val="Bibliografa"/>
              <w:ind w:firstLine="0"/>
              <w:rPr>
                <w:b w:val="0"/>
                <w:bCs/>
                <w:noProof/>
                <w:szCs w:val="20"/>
                <w:lang w:val="en-US"/>
              </w:rPr>
            </w:pPr>
            <w:r w:rsidRPr="005E29F9">
              <w:rPr>
                <w:b w:val="0"/>
                <w:bCs/>
                <w:noProof/>
                <w:szCs w:val="20"/>
                <w:lang w:val="en-US"/>
              </w:rPr>
              <w:t xml:space="preserve">Lyubenov, D. (2016). A </w:t>
            </w:r>
            <w:r w:rsidRPr="005E29F9" w:rsidR="00763875">
              <w:rPr>
                <w:b w:val="0"/>
                <w:bCs/>
                <w:noProof/>
                <w:szCs w:val="20"/>
                <w:lang w:val="en-US"/>
              </w:rPr>
              <w:t xml:space="preserve">method of vehicle-pedestrian accident reconstruction. </w:t>
            </w:r>
            <w:r w:rsidRPr="005E29F9" w:rsidR="00344250">
              <w:rPr>
                <w:b w:val="0"/>
                <w:bCs/>
                <w:i/>
                <w:iCs/>
                <w:noProof/>
                <w:szCs w:val="20"/>
                <w:lang w:val="en-US"/>
              </w:rPr>
              <w:t>I</w:t>
            </w:r>
            <w:r w:rsidRPr="005E29F9" w:rsidR="00763875">
              <w:rPr>
                <w:b w:val="0"/>
                <w:bCs/>
                <w:i/>
                <w:iCs/>
                <w:noProof/>
                <w:szCs w:val="20"/>
                <w:lang w:val="en-US"/>
              </w:rPr>
              <w:t xml:space="preserve">nternational </w:t>
            </w:r>
            <w:r w:rsidRPr="005E29F9" w:rsidR="00344250">
              <w:rPr>
                <w:b w:val="0"/>
                <w:bCs/>
                <w:i/>
                <w:iCs/>
                <w:noProof/>
                <w:szCs w:val="20"/>
                <w:lang w:val="en-US"/>
              </w:rPr>
              <w:t>S</w:t>
            </w:r>
            <w:r w:rsidRPr="005E29F9" w:rsidR="00763875">
              <w:rPr>
                <w:b w:val="0"/>
                <w:bCs/>
                <w:i/>
                <w:iCs/>
                <w:noProof/>
                <w:szCs w:val="20"/>
                <w:lang w:val="en-US"/>
              </w:rPr>
              <w:t xml:space="preserve">cientific </w:t>
            </w:r>
            <w:r w:rsidRPr="005E29F9" w:rsidR="00344250">
              <w:rPr>
                <w:b w:val="0"/>
                <w:bCs/>
                <w:i/>
                <w:iCs/>
                <w:noProof/>
                <w:szCs w:val="20"/>
                <w:lang w:val="en-US"/>
              </w:rPr>
              <w:t>J</w:t>
            </w:r>
            <w:r w:rsidRPr="005E29F9" w:rsidR="00763875">
              <w:rPr>
                <w:b w:val="0"/>
                <w:bCs/>
                <w:i/>
                <w:iCs/>
                <w:noProof/>
                <w:szCs w:val="20"/>
                <w:lang w:val="en-US"/>
              </w:rPr>
              <w:t>ournal "</w:t>
            </w:r>
            <w:r w:rsidRPr="005E29F9" w:rsidR="00344250">
              <w:rPr>
                <w:b w:val="0"/>
                <w:bCs/>
                <w:i/>
                <w:iCs/>
                <w:noProof/>
                <w:szCs w:val="20"/>
                <w:lang w:val="en-US"/>
              </w:rPr>
              <w:t>T</w:t>
            </w:r>
            <w:r w:rsidRPr="005E29F9" w:rsidR="00763875">
              <w:rPr>
                <w:b w:val="0"/>
                <w:bCs/>
                <w:i/>
                <w:iCs/>
                <w:noProof/>
                <w:szCs w:val="20"/>
                <w:lang w:val="en-US"/>
              </w:rPr>
              <w:t xml:space="preserve">rans </w:t>
            </w:r>
            <w:r w:rsidRPr="005E29F9" w:rsidR="00344250">
              <w:rPr>
                <w:b w:val="0"/>
                <w:bCs/>
                <w:i/>
                <w:iCs/>
                <w:noProof/>
                <w:szCs w:val="20"/>
                <w:lang w:val="en-US"/>
              </w:rPr>
              <w:t>M</w:t>
            </w:r>
            <w:r w:rsidRPr="005E29F9" w:rsidR="00763875">
              <w:rPr>
                <w:b w:val="0"/>
                <w:bCs/>
                <w:i/>
                <w:iCs/>
                <w:noProof/>
                <w:szCs w:val="20"/>
                <w:lang w:val="en-US"/>
              </w:rPr>
              <w:t xml:space="preserve">otauto </w:t>
            </w:r>
            <w:r w:rsidRPr="005E29F9" w:rsidR="00344250">
              <w:rPr>
                <w:b w:val="0"/>
                <w:bCs/>
                <w:i/>
                <w:iCs/>
                <w:noProof/>
                <w:szCs w:val="20"/>
                <w:lang w:val="en-US"/>
              </w:rPr>
              <w:t>W</w:t>
            </w:r>
            <w:r w:rsidRPr="005E29F9" w:rsidR="00763875">
              <w:rPr>
                <w:b w:val="0"/>
                <w:bCs/>
                <w:i/>
                <w:iCs/>
                <w:noProof/>
                <w:szCs w:val="20"/>
                <w:lang w:val="en-US"/>
              </w:rPr>
              <w:t>orld</w:t>
            </w:r>
            <w:r w:rsidRPr="005E29F9" w:rsidR="00344250">
              <w:rPr>
                <w:b w:val="0"/>
                <w:bCs/>
                <w:i/>
                <w:iCs/>
                <w:noProof/>
                <w:szCs w:val="20"/>
                <w:lang w:val="en-US"/>
              </w:rPr>
              <w:t>”, 1</w:t>
            </w:r>
            <w:r w:rsidRPr="005E29F9" w:rsidR="00344250">
              <w:rPr>
                <w:b w:val="0"/>
                <w:bCs/>
                <w:noProof/>
                <w:szCs w:val="20"/>
                <w:lang w:val="en-US"/>
              </w:rPr>
              <w:t>(1), p. 7-9</w:t>
            </w:r>
            <w:r w:rsidRPr="005E29F9" w:rsidR="00763875">
              <w:rPr>
                <w:b w:val="0"/>
                <w:bCs/>
                <w:noProof/>
                <w:szCs w:val="20"/>
                <w:lang w:val="en-US"/>
              </w:rPr>
              <w:t>.</w:t>
            </w:r>
          </w:p>
          <w:p w:rsidRPr="005E29F9" w:rsidR="0059034F" w:rsidP="00B77412" w:rsidRDefault="0059034F" w14:paraId="1C0E7AF3" w14:textId="2142B94E">
            <w:pPr>
              <w:pStyle w:val="Bibliografa"/>
              <w:ind w:firstLine="0"/>
              <w:rPr>
                <w:b w:val="0"/>
                <w:szCs w:val="20"/>
                <w:lang w:val="en-US"/>
              </w:rPr>
            </w:pPr>
          </w:p>
        </w:tc>
        <w:tc>
          <w:tcPr>
            <w:tcW w:w="1417" w:type="dxa"/>
            <w:tcMar>
              <w:top w:w="100" w:type="dxa"/>
              <w:left w:w="100" w:type="dxa"/>
              <w:bottom w:w="100" w:type="dxa"/>
              <w:right w:w="100" w:type="dxa"/>
            </w:tcMar>
          </w:tcPr>
          <w:p w:rsidRPr="004B045F" w:rsidR="0059034F" w:rsidP="00E15E6D" w:rsidRDefault="00763875" w14:paraId="728F8375" w14:textId="19CF7372">
            <w:pPr>
              <w:ind w:firstLine="0"/>
              <w:jc w:val="center"/>
              <w:rPr>
                <w:b w:val="0"/>
                <w:szCs w:val="20"/>
              </w:rPr>
            </w:pPr>
            <w:r w:rsidRPr="004B045F">
              <w:rPr>
                <w:b w:val="0"/>
                <w:szCs w:val="20"/>
              </w:rPr>
              <w:t>Art</w:t>
            </w:r>
            <w:r w:rsidR="00344250">
              <w:rPr>
                <w:b w:val="0"/>
                <w:szCs w:val="20"/>
              </w:rPr>
              <w:t>í</w:t>
            </w:r>
            <w:r w:rsidRPr="004B045F">
              <w:rPr>
                <w:b w:val="0"/>
                <w:szCs w:val="20"/>
              </w:rPr>
              <w:t>culo</w:t>
            </w:r>
          </w:p>
        </w:tc>
        <w:tc>
          <w:tcPr>
            <w:tcW w:w="2706" w:type="dxa"/>
            <w:tcMar>
              <w:top w:w="100" w:type="dxa"/>
              <w:left w:w="100" w:type="dxa"/>
              <w:bottom w:w="100" w:type="dxa"/>
              <w:right w:w="100" w:type="dxa"/>
            </w:tcMar>
          </w:tcPr>
          <w:p w:rsidRPr="00E15E6D" w:rsidR="0059034F" w:rsidP="00F85D95" w:rsidRDefault="00EE2A29" w14:paraId="06B30EC7" w14:textId="183D48C1">
            <w:pPr>
              <w:ind w:firstLine="0"/>
              <w:rPr>
                <w:b w:val="0"/>
                <w:bCs/>
                <w:szCs w:val="20"/>
              </w:rPr>
            </w:pPr>
            <w:hyperlink w:history="1" r:id="rId70">
              <w:r w:rsidRPr="00E15E6D" w:rsidR="00763875">
                <w:rPr>
                  <w:rStyle w:val="Hipervnculo"/>
                  <w:b w:val="0"/>
                  <w:bCs/>
                  <w:szCs w:val="20"/>
                </w:rPr>
                <w:t>https://stumejournals.com/journals/tm/2016/1/7.full.pdf</w:t>
              </w:r>
            </w:hyperlink>
            <w:r w:rsidRPr="00E15E6D" w:rsidR="00763875">
              <w:rPr>
                <w:b w:val="0"/>
                <w:bCs/>
                <w:szCs w:val="20"/>
              </w:rPr>
              <w:t xml:space="preserve"> </w:t>
            </w:r>
          </w:p>
        </w:tc>
      </w:tr>
      <w:tr w:rsidRPr="004B045F" w:rsidR="0059034F" w:rsidTr="00E15E6D" w14:paraId="3231D0EC" w14:textId="77777777">
        <w:trPr>
          <w:trHeight w:val="385"/>
        </w:trPr>
        <w:tc>
          <w:tcPr>
            <w:tcW w:w="1980" w:type="dxa"/>
            <w:tcMar>
              <w:top w:w="100" w:type="dxa"/>
              <w:left w:w="100" w:type="dxa"/>
              <w:bottom w:w="100" w:type="dxa"/>
              <w:right w:w="100" w:type="dxa"/>
            </w:tcMar>
          </w:tcPr>
          <w:p w:rsidRPr="004B045F" w:rsidR="0059034F" w:rsidP="00D56B4E" w:rsidRDefault="00392C0E" w14:paraId="2DC57792" w14:textId="4E70967B">
            <w:pPr>
              <w:ind w:firstLine="0"/>
              <w:rPr>
                <w:szCs w:val="20"/>
              </w:rPr>
            </w:pPr>
            <w:r w:rsidRPr="004B045F">
              <w:rPr>
                <w:szCs w:val="20"/>
              </w:rPr>
              <w:t>Biomecánica</w:t>
            </w:r>
          </w:p>
        </w:tc>
        <w:tc>
          <w:tcPr>
            <w:tcW w:w="3969" w:type="dxa"/>
            <w:tcMar>
              <w:top w:w="100" w:type="dxa"/>
              <w:left w:w="100" w:type="dxa"/>
              <w:bottom w:w="100" w:type="dxa"/>
              <w:right w:w="100" w:type="dxa"/>
            </w:tcMar>
          </w:tcPr>
          <w:p w:rsidRPr="004B045F" w:rsidR="0059034F" w:rsidP="005E29F9" w:rsidRDefault="00392C0E" w14:paraId="0B88DE34" w14:textId="1B0D5218">
            <w:pPr>
              <w:pStyle w:val="Bibliografa"/>
              <w:ind w:firstLine="0"/>
            </w:pPr>
            <w:r w:rsidRPr="005E29F9">
              <w:rPr>
                <w:b w:val="0"/>
                <w:bCs/>
                <w:szCs w:val="20"/>
              </w:rPr>
              <w:t xml:space="preserve">Fontes, R., </w:t>
            </w:r>
            <w:r w:rsidR="00344250">
              <w:rPr>
                <w:b w:val="0"/>
                <w:bCs/>
                <w:szCs w:val="20"/>
              </w:rPr>
              <w:t>Pereira</w:t>
            </w:r>
            <w:r w:rsidRPr="005E29F9">
              <w:rPr>
                <w:b w:val="0"/>
                <w:bCs/>
                <w:szCs w:val="20"/>
              </w:rPr>
              <w:t xml:space="preserve">, J. </w:t>
            </w:r>
            <w:r w:rsidR="00344250">
              <w:rPr>
                <w:b w:val="0"/>
                <w:bCs/>
                <w:szCs w:val="20"/>
              </w:rPr>
              <w:t>y</w:t>
            </w:r>
            <w:r w:rsidRPr="005E29F9">
              <w:rPr>
                <w:b w:val="0"/>
                <w:bCs/>
                <w:szCs w:val="20"/>
              </w:rPr>
              <w:t xml:space="preserve"> Sousa, L. (2019</w:t>
            </w:r>
            <w:r w:rsidRPr="005E29F9">
              <w:rPr>
                <w:b w:val="0"/>
                <w:bCs/>
                <w:noProof/>
                <w:szCs w:val="20"/>
              </w:rPr>
              <w:t xml:space="preserve">). </w:t>
            </w:r>
            <w:r w:rsidRPr="005E29F9">
              <w:rPr>
                <w:b w:val="0"/>
                <w:bCs/>
                <w:i/>
                <w:iCs/>
                <w:noProof/>
                <w:szCs w:val="20"/>
                <w:lang w:val="en-US"/>
              </w:rPr>
              <w:t>Biomechanics of a Pedestrian Accident Reconstruction</w:t>
            </w:r>
            <w:r w:rsidRPr="005E29F9">
              <w:rPr>
                <w:b w:val="0"/>
                <w:bCs/>
                <w:noProof/>
                <w:szCs w:val="20"/>
                <w:lang w:val="en-US"/>
              </w:rPr>
              <w:t xml:space="preserve">. </w:t>
            </w:r>
            <w:r w:rsidRPr="00344250" w:rsidR="00344250">
              <w:rPr>
                <w:b w:val="0"/>
                <w:bCs/>
                <w:noProof/>
                <w:szCs w:val="20"/>
                <w:lang w:val="en-US"/>
              </w:rPr>
              <w:t>2019 IEEE 6th Portuguese Meeting on Bioengineering</w:t>
            </w:r>
            <w:r w:rsidR="00344250">
              <w:rPr>
                <w:b w:val="0"/>
                <w:bCs/>
                <w:noProof/>
                <w:szCs w:val="20"/>
                <w:lang w:val="en-US"/>
              </w:rPr>
              <w:t>.</w:t>
            </w:r>
          </w:p>
        </w:tc>
        <w:tc>
          <w:tcPr>
            <w:tcW w:w="1417" w:type="dxa"/>
            <w:tcMar>
              <w:top w:w="100" w:type="dxa"/>
              <w:left w:w="100" w:type="dxa"/>
              <w:bottom w:w="100" w:type="dxa"/>
              <w:right w:w="100" w:type="dxa"/>
            </w:tcMar>
          </w:tcPr>
          <w:p w:rsidRPr="004B045F" w:rsidR="0059034F" w:rsidP="00E15E6D" w:rsidRDefault="00BC298A" w14:paraId="1CC13348" w14:textId="691335F6">
            <w:pPr>
              <w:ind w:firstLine="0"/>
              <w:jc w:val="center"/>
              <w:rPr>
                <w:b w:val="0"/>
                <w:szCs w:val="20"/>
              </w:rPr>
            </w:pPr>
            <w:r w:rsidRPr="004B045F">
              <w:rPr>
                <w:b w:val="0"/>
                <w:szCs w:val="20"/>
              </w:rPr>
              <w:t>Art</w:t>
            </w:r>
            <w:r w:rsidR="00344250">
              <w:rPr>
                <w:b w:val="0"/>
                <w:szCs w:val="20"/>
              </w:rPr>
              <w:t>í</w:t>
            </w:r>
            <w:r w:rsidRPr="004B045F">
              <w:rPr>
                <w:b w:val="0"/>
                <w:szCs w:val="20"/>
              </w:rPr>
              <w:t>culo</w:t>
            </w:r>
          </w:p>
        </w:tc>
        <w:tc>
          <w:tcPr>
            <w:tcW w:w="2706" w:type="dxa"/>
            <w:tcMar>
              <w:top w:w="100" w:type="dxa"/>
              <w:left w:w="100" w:type="dxa"/>
              <w:bottom w:w="100" w:type="dxa"/>
              <w:right w:w="100" w:type="dxa"/>
            </w:tcMar>
          </w:tcPr>
          <w:p w:rsidRPr="00E15E6D" w:rsidR="0059034F" w:rsidP="00F85D95" w:rsidRDefault="00EE2A29" w14:paraId="3AD90216" w14:textId="7F51A8B1">
            <w:pPr>
              <w:ind w:firstLine="0"/>
              <w:rPr>
                <w:b w:val="0"/>
                <w:bCs/>
                <w:szCs w:val="20"/>
              </w:rPr>
            </w:pPr>
            <w:hyperlink w:history="1" r:id="rId71">
              <w:r w:rsidRPr="00E15E6D" w:rsidR="00BC298A">
                <w:rPr>
                  <w:rStyle w:val="Hipervnculo"/>
                  <w:b w:val="0"/>
                  <w:bCs/>
                  <w:szCs w:val="20"/>
                </w:rPr>
                <w:t>https://www.researchgate.net/publication/332525262_Biomechanics_of_a_Pedestrian_Accident_Reconstruction/link/5d2134c492851cf4406c766d/download</w:t>
              </w:r>
            </w:hyperlink>
            <w:r w:rsidRPr="00E15E6D" w:rsidR="00BC298A">
              <w:rPr>
                <w:b w:val="0"/>
                <w:bCs/>
                <w:szCs w:val="20"/>
              </w:rPr>
              <w:t xml:space="preserve"> </w:t>
            </w:r>
          </w:p>
        </w:tc>
      </w:tr>
      <w:tr w:rsidRPr="004B045F" w:rsidR="006A270C" w:rsidTr="00E15E6D" w14:paraId="5C6DE421" w14:textId="77777777">
        <w:trPr>
          <w:trHeight w:val="385"/>
        </w:trPr>
        <w:tc>
          <w:tcPr>
            <w:tcW w:w="1980" w:type="dxa"/>
            <w:tcMar>
              <w:top w:w="100" w:type="dxa"/>
              <w:left w:w="100" w:type="dxa"/>
              <w:bottom w:w="100" w:type="dxa"/>
              <w:right w:w="100" w:type="dxa"/>
            </w:tcMar>
          </w:tcPr>
          <w:p w:rsidRPr="004B045F" w:rsidR="006A270C" w:rsidP="00D56B4E" w:rsidRDefault="00E15E6D" w14:paraId="263AC4A6" w14:textId="35A40D1F">
            <w:pPr>
              <w:ind w:firstLine="0"/>
              <w:rPr>
                <w:szCs w:val="20"/>
              </w:rPr>
            </w:pPr>
            <w:r w:rsidRPr="004B045F">
              <w:rPr>
                <w:szCs w:val="20"/>
              </w:rPr>
              <w:t>Metodología de la investigación de accidentes de tránsito</w:t>
            </w:r>
          </w:p>
        </w:tc>
        <w:tc>
          <w:tcPr>
            <w:tcW w:w="3969" w:type="dxa"/>
            <w:tcMar>
              <w:top w:w="100" w:type="dxa"/>
              <w:left w:w="100" w:type="dxa"/>
              <w:bottom w:w="100" w:type="dxa"/>
              <w:right w:w="100" w:type="dxa"/>
            </w:tcMar>
          </w:tcPr>
          <w:p w:rsidRPr="004B045F" w:rsidR="003218E2" w:rsidP="003218E2" w:rsidRDefault="003218E2" w14:paraId="0C9FC07D" w14:textId="2B11149F">
            <w:pPr>
              <w:pStyle w:val="Bibliografa"/>
              <w:ind w:left="-70" w:firstLine="0"/>
              <w:rPr>
                <w:b w:val="0"/>
                <w:noProof/>
                <w:szCs w:val="20"/>
              </w:rPr>
            </w:pPr>
            <w:r w:rsidRPr="004B045F">
              <w:rPr>
                <w:b w:val="0"/>
                <w:noProof/>
                <w:szCs w:val="20"/>
              </w:rPr>
              <w:t xml:space="preserve">Ramos, H. </w:t>
            </w:r>
            <w:r w:rsidR="000F163F">
              <w:rPr>
                <w:b w:val="0"/>
                <w:noProof/>
                <w:szCs w:val="20"/>
              </w:rPr>
              <w:t>y</w:t>
            </w:r>
            <w:r w:rsidRPr="004B045F">
              <w:rPr>
                <w:b w:val="0"/>
                <w:noProof/>
                <w:szCs w:val="20"/>
              </w:rPr>
              <w:t xml:space="preserve"> Quiroga, L. (2017). </w:t>
            </w:r>
            <w:r w:rsidRPr="004B045F">
              <w:rPr>
                <w:b w:val="0"/>
                <w:i/>
                <w:iCs/>
                <w:noProof/>
                <w:szCs w:val="20"/>
              </w:rPr>
              <w:t>Investigación de Accidentes de Tránsito en Colombia.</w:t>
            </w:r>
            <w:r w:rsidRPr="004B045F">
              <w:rPr>
                <w:b w:val="0"/>
                <w:noProof/>
                <w:szCs w:val="20"/>
              </w:rPr>
              <w:t xml:space="preserve"> </w:t>
            </w:r>
            <w:r w:rsidR="000F163F">
              <w:rPr>
                <w:b w:val="0"/>
                <w:noProof/>
                <w:szCs w:val="20"/>
              </w:rPr>
              <w:t>Policía Nacional de Colombia</w:t>
            </w:r>
            <w:r w:rsidRPr="004B045F">
              <w:rPr>
                <w:b w:val="0"/>
                <w:noProof/>
                <w:szCs w:val="20"/>
              </w:rPr>
              <w:t>.</w:t>
            </w:r>
          </w:p>
          <w:p w:rsidRPr="004B045F" w:rsidR="006A270C" w:rsidP="006A270C" w:rsidRDefault="006A270C" w14:paraId="3140DB72" w14:textId="13ED2B38">
            <w:pPr>
              <w:pStyle w:val="Bibliografa"/>
              <w:ind w:firstLine="0"/>
              <w:rPr>
                <w:b w:val="0"/>
                <w:noProof/>
                <w:szCs w:val="20"/>
                <w:lang w:val="es-ES"/>
              </w:rPr>
            </w:pPr>
          </w:p>
          <w:p w:rsidRPr="004B045F" w:rsidR="006A270C" w:rsidP="00D84EC5" w:rsidRDefault="006A270C" w14:paraId="3796C861" w14:textId="77777777">
            <w:pPr>
              <w:pStyle w:val="Bibliografa"/>
              <w:ind w:left="72" w:firstLine="0"/>
              <w:rPr>
                <w:b w:val="0"/>
                <w:noProof/>
                <w:szCs w:val="20"/>
                <w:lang w:val="es-ES"/>
              </w:rPr>
            </w:pPr>
          </w:p>
        </w:tc>
        <w:tc>
          <w:tcPr>
            <w:tcW w:w="1417" w:type="dxa"/>
            <w:tcMar>
              <w:top w:w="100" w:type="dxa"/>
              <w:left w:w="100" w:type="dxa"/>
              <w:bottom w:w="100" w:type="dxa"/>
              <w:right w:w="100" w:type="dxa"/>
            </w:tcMar>
          </w:tcPr>
          <w:p w:rsidRPr="004B045F" w:rsidR="006A270C" w:rsidP="00E15E6D" w:rsidRDefault="00A2248B" w14:paraId="2E92144B" w14:textId="33263D6A">
            <w:pPr>
              <w:ind w:firstLine="0"/>
              <w:jc w:val="center"/>
              <w:rPr>
                <w:b w:val="0"/>
                <w:szCs w:val="20"/>
              </w:rPr>
            </w:pPr>
            <w:r w:rsidRPr="004B045F">
              <w:rPr>
                <w:b w:val="0"/>
                <w:szCs w:val="20"/>
              </w:rPr>
              <w:t>Libro</w:t>
            </w:r>
          </w:p>
        </w:tc>
        <w:tc>
          <w:tcPr>
            <w:tcW w:w="2706" w:type="dxa"/>
            <w:tcMar>
              <w:top w:w="100" w:type="dxa"/>
              <w:left w:w="100" w:type="dxa"/>
              <w:bottom w:w="100" w:type="dxa"/>
              <w:right w:w="100" w:type="dxa"/>
            </w:tcMar>
          </w:tcPr>
          <w:p w:rsidRPr="00E15E6D" w:rsidR="006A270C" w:rsidP="00F85D95" w:rsidRDefault="00EE2A29" w14:paraId="35216008" w14:textId="69943C6A">
            <w:pPr>
              <w:ind w:firstLine="0"/>
              <w:rPr>
                <w:b w:val="0"/>
                <w:bCs/>
                <w:szCs w:val="20"/>
              </w:rPr>
            </w:pPr>
            <w:hyperlink w:history="1" r:id="rId72">
              <w:r w:rsidRPr="00E15E6D" w:rsidR="009538A8">
                <w:rPr>
                  <w:rStyle w:val="Hipervnculo"/>
                  <w:b w:val="0"/>
                  <w:bCs/>
                  <w:szCs w:val="20"/>
                </w:rPr>
                <w:t>https://www.policia.gov.co/contenido/investigacion-accidentes-transito-colombia</w:t>
              </w:r>
            </w:hyperlink>
            <w:r w:rsidRPr="00E15E6D" w:rsidR="009538A8">
              <w:rPr>
                <w:b w:val="0"/>
                <w:bCs/>
                <w:szCs w:val="20"/>
              </w:rPr>
              <w:t xml:space="preserve"> </w:t>
            </w:r>
          </w:p>
        </w:tc>
      </w:tr>
    </w:tbl>
    <w:p w:rsidRPr="004B045F" w:rsidR="0059034F" w:rsidP="004D5B1C" w:rsidRDefault="0059034F" w14:paraId="016C3BE0" w14:textId="77777777">
      <w:pPr>
        <w:ind w:firstLine="0"/>
        <w:rPr>
          <w:szCs w:val="20"/>
        </w:rPr>
      </w:pPr>
    </w:p>
    <w:p w:rsidRPr="004B045F" w:rsidR="0059034F" w:rsidP="00353FD4" w:rsidRDefault="00D55C84" w14:paraId="3041AA69" w14:textId="4950D4E7">
      <w:pPr>
        <w:pStyle w:val="Prrafodelista"/>
        <w:numPr>
          <w:ilvl w:val="0"/>
          <w:numId w:val="1"/>
        </w:numPr>
        <w:pBdr>
          <w:top w:val="nil"/>
          <w:left w:val="nil"/>
          <w:bottom w:val="nil"/>
          <w:right w:val="nil"/>
          <w:between w:val="nil"/>
        </w:pBdr>
        <w:rPr>
          <w:b/>
          <w:color w:val="000000"/>
          <w:szCs w:val="20"/>
        </w:rPr>
      </w:pPr>
      <w:r w:rsidRPr="004B045F">
        <w:rPr>
          <w:b/>
          <w:color w:val="000000"/>
          <w:szCs w:val="20"/>
        </w:rPr>
        <w:t>GLOSARIO</w:t>
      </w:r>
    </w:p>
    <w:p w:rsidRPr="004B045F" w:rsidR="0059034F" w:rsidP="004D5B1C" w:rsidRDefault="0059034F" w14:paraId="6630A250" w14:textId="77777777">
      <w:pPr>
        <w:pBdr>
          <w:top w:val="nil"/>
          <w:left w:val="nil"/>
          <w:bottom w:val="nil"/>
          <w:right w:val="nil"/>
          <w:between w:val="nil"/>
        </w:pBdr>
        <w:ind w:firstLine="0"/>
        <w:rPr>
          <w:color w:val="000000"/>
          <w:szCs w:val="20"/>
        </w:rPr>
      </w:pPr>
    </w:p>
    <w:tbl>
      <w:tblPr>
        <w:tblStyle w:val="a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7982"/>
      </w:tblGrid>
      <w:tr w:rsidRPr="004B045F" w:rsidR="0059034F" w:rsidTr="004D5B1C" w14:paraId="317FEBC2" w14:textId="77777777">
        <w:trPr>
          <w:trHeight w:val="214"/>
        </w:trPr>
        <w:tc>
          <w:tcPr>
            <w:tcW w:w="1980" w:type="dxa"/>
            <w:shd w:val="clear" w:color="auto" w:fill="F9CB9C"/>
            <w:tcMar>
              <w:top w:w="100" w:type="dxa"/>
              <w:left w:w="100" w:type="dxa"/>
              <w:bottom w:w="100" w:type="dxa"/>
              <w:right w:w="100" w:type="dxa"/>
            </w:tcMar>
          </w:tcPr>
          <w:p w:rsidRPr="004B045F" w:rsidR="0059034F" w:rsidP="004D5B1C" w:rsidRDefault="00D55C84" w14:paraId="72CFD17E" w14:textId="77777777">
            <w:pPr>
              <w:ind w:firstLine="0"/>
              <w:jc w:val="center"/>
              <w:rPr>
                <w:color w:val="000000"/>
                <w:szCs w:val="20"/>
              </w:rPr>
            </w:pPr>
            <w:r w:rsidRPr="004B045F">
              <w:rPr>
                <w:szCs w:val="20"/>
              </w:rPr>
              <w:t>TÉRMINO</w:t>
            </w:r>
          </w:p>
        </w:tc>
        <w:tc>
          <w:tcPr>
            <w:tcW w:w="7982" w:type="dxa"/>
            <w:shd w:val="clear" w:color="auto" w:fill="F9CB9C"/>
            <w:tcMar>
              <w:top w:w="100" w:type="dxa"/>
              <w:left w:w="100" w:type="dxa"/>
              <w:bottom w:w="100" w:type="dxa"/>
              <w:right w:w="100" w:type="dxa"/>
            </w:tcMar>
          </w:tcPr>
          <w:p w:rsidRPr="004B045F" w:rsidR="0059034F" w:rsidRDefault="00D55C84" w14:paraId="29A4C756" w14:textId="77777777">
            <w:pPr>
              <w:jc w:val="center"/>
              <w:rPr>
                <w:color w:val="000000"/>
                <w:szCs w:val="20"/>
              </w:rPr>
            </w:pPr>
            <w:r w:rsidRPr="004B045F">
              <w:rPr>
                <w:color w:val="000000"/>
                <w:szCs w:val="20"/>
              </w:rPr>
              <w:t>SIGNIFICADO</w:t>
            </w:r>
          </w:p>
        </w:tc>
      </w:tr>
      <w:tr w:rsidRPr="004B045F" w:rsidR="0059034F" w:rsidTr="004D5B1C" w14:paraId="1A9E5F5E" w14:textId="77777777">
        <w:trPr>
          <w:trHeight w:val="253"/>
        </w:trPr>
        <w:tc>
          <w:tcPr>
            <w:tcW w:w="1980" w:type="dxa"/>
            <w:tcMar>
              <w:top w:w="100" w:type="dxa"/>
              <w:left w:w="100" w:type="dxa"/>
              <w:bottom w:w="100" w:type="dxa"/>
              <w:right w:w="100" w:type="dxa"/>
            </w:tcMar>
          </w:tcPr>
          <w:p w:rsidRPr="004B045F" w:rsidR="0059034F" w:rsidP="007C5926" w:rsidRDefault="00AB7B14" w14:paraId="13845030" w14:textId="14ED920F">
            <w:pPr>
              <w:ind w:firstLine="37"/>
              <w:rPr>
                <w:b w:val="0"/>
                <w:szCs w:val="20"/>
              </w:rPr>
            </w:pPr>
            <w:r w:rsidRPr="004B045F">
              <w:rPr>
                <w:b w:val="0"/>
                <w:szCs w:val="20"/>
              </w:rPr>
              <w:t>Estática</w:t>
            </w:r>
            <w:r w:rsidR="00834C8B">
              <w:rPr>
                <w:b w:val="0"/>
                <w:szCs w:val="20"/>
              </w:rPr>
              <w:t>:</w:t>
            </w:r>
          </w:p>
        </w:tc>
        <w:tc>
          <w:tcPr>
            <w:tcW w:w="7982" w:type="dxa"/>
            <w:tcMar>
              <w:top w:w="100" w:type="dxa"/>
              <w:left w:w="100" w:type="dxa"/>
              <w:bottom w:w="100" w:type="dxa"/>
              <w:right w:w="100" w:type="dxa"/>
            </w:tcMar>
          </w:tcPr>
          <w:p w:rsidRPr="004B045F" w:rsidR="0059034F" w:rsidP="005E29F9" w:rsidRDefault="00834C8B" w14:paraId="56050BB1" w14:textId="725469DA">
            <w:pPr>
              <w:ind w:firstLine="0"/>
              <w:rPr>
                <w:b w:val="0"/>
                <w:szCs w:val="20"/>
              </w:rPr>
            </w:pPr>
            <w:r>
              <w:rPr>
                <w:b w:val="0"/>
                <w:szCs w:val="20"/>
              </w:rPr>
              <w:t>s</w:t>
            </w:r>
            <w:r w:rsidRPr="004B045F" w:rsidR="00127AF7">
              <w:rPr>
                <w:b w:val="0"/>
                <w:szCs w:val="20"/>
              </w:rPr>
              <w:t>e encarga de las fuerzas que intervienen en los cuerpos que se encuentran en equilibrio mecánico, ya sea en reposo o en equilibrio cinét</w:t>
            </w:r>
            <w:r>
              <w:rPr>
                <w:b w:val="0"/>
                <w:szCs w:val="20"/>
              </w:rPr>
              <w:t>ico.</w:t>
            </w:r>
          </w:p>
        </w:tc>
      </w:tr>
      <w:tr w:rsidRPr="004B045F" w:rsidR="0059034F" w:rsidTr="004D5B1C" w14:paraId="3A2A27EA" w14:textId="77777777">
        <w:trPr>
          <w:trHeight w:val="253"/>
        </w:trPr>
        <w:tc>
          <w:tcPr>
            <w:tcW w:w="1980" w:type="dxa"/>
            <w:tcMar>
              <w:top w:w="100" w:type="dxa"/>
              <w:left w:w="100" w:type="dxa"/>
              <w:bottom w:w="100" w:type="dxa"/>
              <w:right w:w="100" w:type="dxa"/>
            </w:tcMar>
          </w:tcPr>
          <w:p w:rsidRPr="004B045F" w:rsidR="0059034F" w:rsidP="007C5926" w:rsidRDefault="001A655E" w14:paraId="48BD595D" w14:textId="5A3EE43B">
            <w:pPr>
              <w:ind w:firstLine="0"/>
              <w:rPr>
                <w:b w:val="0"/>
                <w:szCs w:val="20"/>
              </w:rPr>
            </w:pPr>
            <w:r w:rsidRPr="004B045F">
              <w:rPr>
                <w:b w:val="0"/>
                <w:szCs w:val="20"/>
              </w:rPr>
              <w:t>Cinemática</w:t>
            </w:r>
            <w:r w:rsidR="00834C8B">
              <w:rPr>
                <w:b w:val="0"/>
                <w:szCs w:val="20"/>
              </w:rPr>
              <w:t>:</w:t>
            </w:r>
          </w:p>
        </w:tc>
        <w:tc>
          <w:tcPr>
            <w:tcW w:w="7982" w:type="dxa"/>
            <w:tcMar>
              <w:top w:w="100" w:type="dxa"/>
              <w:left w:w="100" w:type="dxa"/>
              <w:bottom w:w="100" w:type="dxa"/>
              <w:right w:w="100" w:type="dxa"/>
            </w:tcMar>
          </w:tcPr>
          <w:p w:rsidRPr="004B045F" w:rsidR="0059034F" w:rsidP="001A655E" w:rsidRDefault="00834C8B" w14:paraId="231A11D0" w14:textId="3C201D2B">
            <w:pPr>
              <w:ind w:firstLine="0"/>
              <w:rPr>
                <w:b w:val="0"/>
                <w:szCs w:val="20"/>
              </w:rPr>
            </w:pPr>
            <w:r>
              <w:rPr>
                <w:b w:val="0"/>
                <w:szCs w:val="20"/>
              </w:rPr>
              <w:t>s</w:t>
            </w:r>
            <w:r w:rsidRPr="004B045F" w:rsidR="001A655E">
              <w:rPr>
                <w:b w:val="0"/>
                <w:szCs w:val="20"/>
              </w:rPr>
              <w:t>e encarga de estudiar el movimiento que tienen los cuerpos, además de su trayectoria</w:t>
            </w:r>
            <w:r w:rsidR="000F163F">
              <w:rPr>
                <w:b w:val="0"/>
                <w:szCs w:val="20"/>
              </w:rPr>
              <w:t>,</w:t>
            </w:r>
            <w:r w:rsidRPr="004B045F" w:rsidR="001A655E">
              <w:rPr>
                <w:b w:val="0"/>
                <w:szCs w:val="20"/>
              </w:rPr>
              <w:t xml:space="preserve"> en función del tiempo, pero no se ocupa de las causas</w:t>
            </w:r>
            <w:r w:rsidR="000F163F">
              <w:rPr>
                <w:b w:val="0"/>
                <w:szCs w:val="20"/>
              </w:rPr>
              <w:t xml:space="preserve"> que</w:t>
            </w:r>
            <w:r w:rsidRPr="004B045F" w:rsidR="001A655E">
              <w:rPr>
                <w:b w:val="0"/>
                <w:szCs w:val="20"/>
              </w:rPr>
              <w:t xml:space="preserve"> lo producen</w:t>
            </w:r>
            <w:r>
              <w:rPr>
                <w:b w:val="0"/>
                <w:szCs w:val="20"/>
              </w:rPr>
              <w:t>.</w:t>
            </w:r>
          </w:p>
        </w:tc>
      </w:tr>
      <w:tr w:rsidRPr="004B045F" w:rsidR="00A91095" w:rsidTr="004D5B1C" w14:paraId="3430533E" w14:textId="77777777">
        <w:trPr>
          <w:trHeight w:val="253"/>
        </w:trPr>
        <w:tc>
          <w:tcPr>
            <w:tcW w:w="1980" w:type="dxa"/>
            <w:tcMar>
              <w:top w:w="100" w:type="dxa"/>
              <w:left w:w="100" w:type="dxa"/>
              <w:bottom w:w="100" w:type="dxa"/>
              <w:right w:w="100" w:type="dxa"/>
            </w:tcMar>
          </w:tcPr>
          <w:p w:rsidRPr="004B045F" w:rsidR="00252D31" w:rsidP="008226F8" w:rsidRDefault="00252D31" w14:paraId="1517B85B" w14:textId="7DDD9A15">
            <w:pPr>
              <w:ind w:firstLine="0"/>
              <w:rPr>
                <w:b w:val="0"/>
                <w:szCs w:val="20"/>
              </w:rPr>
            </w:pPr>
            <w:r w:rsidRPr="004B045F">
              <w:rPr>
                <w:b w:val="0"/>
                <w:szCs w:val="20"/>
              </w:rPr>
              <w:t>Movimiento rectilíneo uniforme</w:t>
            </w:r>
            <w:r w:rsidR="00834C8B">
              <w:rPr>
                <w:b w:val="0"/>
                <w:szCs w:val="20"/>
              </w:rPr>
              <w:t>:</w:t>
            </w:r>
          </w:p>
          <w:p w:rsidRPr="004B045F" w:rsidR="00A91095" w:rsidP="007C5926" w:rsidRDefault="00A91095" w14:paraId="1B7FA4E7" w14:textId="54B6F790">
            <w:pPr>
              <w:ind w:firstLine="0"/>
              <w:rPr>
                <w:b w:val="0"/>
                <w:szCs w:val="20"/>
              </w:rPr>
            </w:pPr>
          </w:p>
        </w:tc>
        <w:tc>
          <w:tcPr>
            <w:tcW w:w="7982" w:type="dxa"/>
            <w:tcMar>
              <w:top w:w="100" w:type="dxa"/>
              <w:left w:w="100" w:type="dxa"/>
              <w:bottom w:w="100" w:type="dxa"/>
              <w:right w:w="100" w:type="dxa"/>
            </w:tcMar>
          </w:tcPr>
          <w:p w:rsidRPr="004B045F" w:rsidR="00252D31" w:rsidP="008226F8" w:rsidRDefault="00834C8B" w14:paraId="7134FE4F" w14:textId="3D048426">
            <w:pPr>
              <w:ind w:firstLine="0"/>
              <w:rPr>
                <w:b w:val="0"/>
                <w:szCs w:val="20"/>
              </w:rPr>
            </w:pPr>
            <w:r>
              <w:rPr>
                <w:b w:val="0"/>
                <w:szCs w:val="20"/>
              </w:rPr>
              <w:t>f</w:t>
            </w:r>
            <w:r w:rsidRPr="004B045F" w:rsidR="00252D31">
              <w:rPr>
                <w:b w:val="0"/>
                <w:szCs w:val="20"/>
              </w:rPr>
              <w:t xml:space="preserve">enómeno donde los cuerpos se desplazan a velocidades constantes, en </w:t>
            </w:r>
            <w:r w:rsidR="000F163F">
              <w:rPr>
                <w:b w:val="0"/>
                <w:szCs w:val="20"/>
              </w:rPr>
              <w:t>línea</w:t>
            </w:r>
            <w:r w:rsidRPr="004B045F" w:rsidR="000F163F">
              <w:rPr>
                <w:b w:val="0"/>
                <w:szCs w:val="20"/>
              </w:rPr>
              <w:t xml:space="preserve"> </w:t>
            </w:r>
            <w:r w:rsidRPr="004B045F" w:rsidR="00252D31">
              <w:rPr>
                <w:b w:val="0"/>
                <w:szCs w:val="20"/>
              </w:rPr>
              <w:t>recta, sin aceleración o aceleración nula</w:t>
            </w:r>
            <w:r>
              <w:rPr>
                <w:b w:val="0"/>
                <w:szCs w:val="20"/>
              </w:rPr>
              <w:t>.</w:t>
            </w:r>
          </w:p>
          <w:p w:rsidRPr="004B045F" w:rsidR="00A91095" w:rsidP="007C5926" w:rsidRDefault="00A91095" w14:paraId="0AE5FD3A" w14:textId="18F39C11">
            <w:pPr>
              <w:ind w:firstLine="0"/>
              <w:rPr>
                <w:b w:val="0"/>
                <w:szCs w:val="20"/>
              </w:rPr>
            </w:pPr>
          </w:p>
        </w:tc>
      </w:tr>
      <w:tr w:rsidRPr="004B045F" w:rsidR="00AD3102" w:rsidTr="004D5B1C" w14:paraId="5EC1C0FD" w14:textId="77777777">
        <w:trPr>
          <w:trHeight w:val="253"/>
        </w:trPr>
        <w:tc>
          <w:tcPr>
            <w:tcW w:w="1980" w:type="dxa"/>
            <w:tcMar>
              <w:top w:w="100" w:type="dxa"/>
              <w:left w:w="100" w:type="dxa"/>
              <w:bottom w:w="100" w:type="dxa"/>
              <w:right w:w="100" w:type="dxa"/>
            </w:tcMar>
          </w:tcPr>
          <w:p w:rsidRPr="004B045F" w:rsidR="00252D31" w:rsidP="00095689" w:rsidRDefault="00252D31" w14:paraId="039C734D" w14:textId="2B6DB460">
            <w:pPr>
              <w:ind w:firstLine="0"/>
              <w:rPr>
                <w:b w:val="0"/>
                <w:szCs w:val="20"/>
              </w:rPr>
            </w:pPr>
            <w:r w:rsidRPr="004B045F">
              <w:rPr>
                <w:b w:val="0"/>
                <w:szCs w:val="20"/>
              </w:rPr>
              <w:t>Movimiento rectilíneo uniformemente acelerado</w:t>
            </w:r>
            <w:r w:rsidR="00834C8B">
              <w:rPr>
                <w:b w:val="0"/>
                <w:szCs w:val="20"/>
              </w:rPr>
              <w:t>:</w:t>
            </w:r>
          </w:p>
          <w:p w:rsidRPr="004B045F" w:rsidR="00AD3102" w:rsidP="007C5926" w:rsidRDefault="00AD3102" w14:paraId="23E0AB56" w14:textId="77C2A29B">
            <w:pPr>
              <w:ind w:firstLine="0"/>
              <w:rPr>
                <w:b w:val="0"/>
                <w:szCs w:val="20"/>
              </w:rPr>
            </w:pPr>
          </w:p>
        </w:tc>
        <w:tc>
          <w:tcPr>
            <w:tcW w:w="7982" w:type="dxa"/>
            <w:tcMar>
              <w:top w:w="100" w:type="dxa"/>
              <w:left w:w="100" w:type="dxa"/>
              <w:bottom w:w="100" w:type="dxa"/>
              <w:right w:w="100" w:type="dxa"/>
            </w:tcMar>
          </w:tcPr>
          <w:p w:rsidRPr="004B045F" w:rsidR="00252D31" w:rsidP="00122037" w:rsidRDefault="00834C8B" w14:paraId="1D10AE88" w14:textId="714E84A9">
            <w:pPr>
              <w:autoSpaceDE w:val="0"/>
              <w:autoSpaceDN w:val="0"/>
              <w:adjustRightInd w:val="0"/>
              <w:ind w:firstLine="0"/>
              <w:rPr>
                <w:b w:val="0"/>
                <w:szCs w:val="20"/>
              </w:rPr>
            </w:pPr>
            <w:r>
              <w:rPr>
                <w:b w:val="0"/>
                <w:szCs w:val="20"/>
              </w:rPr>
              <w:t>s</w:t>
            </w:r>
            <w:r w:rsidRPr="004B045F" w:rsidR="00252D31">
              <w:rPr>
                <w:b w:val="0"/>
                <w:szCs w:val="20"/>
              </w:rPr>
              <w:t>e trata de la variación de la velocidad que describe un cuerpo de manera lineal</w:t>
            </w:r>
            <w:r w:rsidR="000F163F">
              <w:rPr>
                <w:b w:val="0"/>
                <w:szCs w:val="20"/>
              </w:rPr>
              <w:t>,</w:t>
            </w:r>
            <w:r w:rsidRPr="004B045F" w:rsidR="00252D31">
              <w:rPr>
                <w:b w:val="0"/>
                <w:szCs w:val="20"/>
              </w:rPr>
              <w:t xml:space="preserve"> siendo constante en el espacio-tiempo</w:t>
            </w:r>
            <w:r>
              <w:rPr>
                <w:b w:val="0"/>
                <w:szCs w:val="20"/>
              </w:rPr>
              <w:t>.</w:t>
            </w:r>
          </w:p>
          <w:p w:rsidRPr="004B045F" w:rsidR="00AD3102" w:rsidP="00CB690F" w:rsidRDefault="00AD3102" w14:paraId="7D19B856" w14:textId="0A4442C8">
            <w:pPr>
              <w:autoSpaceDE w:val="0"/>
              <w:autoSpaceDN w:val="0"/>
              <w:adjustRightInd w:val="0"/>
              <w:ind w:firstLine="0"/>
              <w:rPr>
                <w:b w:val="0"/>
                <w:szCs w:val="20"/>
              </w:rPr>
            </w:pPr>
          </w:p>
        </w:tc>
      </w:tr>
      <w:tr w:rsidRPr="004B045F" w:rsidR="0010018E" w:rsidTr="004D5B1C" w14:paraId="4E77A5CB" w14:textId="77777777">
        <w:trPr>
          <w:trHeight w:val="253"/>
        </w:trPr>
        <w:tc>
          <w:tcPr>
            <w:tcW w:w="1980" w:type="dxa"/>
            <w:tcMar>
              <w:top w:w="100" w:type="dxa"/>
              <w:left w:w="100" w:type="dxa"/>
              <w:bottom w:w="100" w:type="dxa"/>
              <w:right w:w="100" w:type="dxa"/>
            </w:tcMar>
          </w:tcPr>
          <w:p w:rsidRPr="004B045F" w:rsidR="0010018E" w:rsidP="00274D57" w:rsidRDefault="00274D57" w14:paraId="3BC1E7B4" w14:textId="7B70166C">
            <w:pPr>
              <w:ind w:firstLine="0"/>
              <w:rPr>
                <w:b w:val="0"/>
                <w:color w:val="4B4949"/>
                <w:szCs w:val="20"/>
              </w:rPr>
            </w:pPr>
            <w:r w:rsidRPr="004B045F">
              <w:rPr>
                <w:b w:val="0"/>
                <w:szCs w:val="20"/>
              </w:rPr>
              <w:t>Dinámica</w:t>
            </w:r>
            <w:r w:rsidR="00834C8B">
              <w:rPr>
                <w:b w:val="0"/>
                <w:szCs w:val="20"/>
              </w:rPr>
              <w:t>:</w:t>
            </w:r>
          </w:p>
        </w:tc>
        <w:tc>
          <w:tcPr>
            <w:tcW w:w="7982" w:type="dxa"/>
            <w:tcMar>
              <w:top w:w="100" w:type="dxa"/>
              <w:left w:w="100" w:type="dxa"/>
              <w:bottom w:w="100" w:type="dxa"/>
              <w:right w:w="100" w:type="dxa"/>
            </w:tcMar>
          </w:tcPr>
          <w:p w:rsidRPr="004B045F" w:rsidR="0010018E" w:rsidP="00274D57" w:rsidRDefault="00834C8B" w14:paraId="18E2C3A1" w14:textId="6F0E55BE">
            <w:pPr>
              <w:autoSpaceDE w:val="0"/>
              <w:autoSpaceDN w:val="0"/>
              <w:adjustRightInd w:val="0"/>
              <w:ind w:firstLine="0"/>
              <w:rPr>
                <w:b w:val="0"/>
                <w:color w:val="4B4949"/>
                <w:szCs w:val="20"/>
              </w:rPr>
            </w:pPr>
            <w:r>
              <w:rPr>
                <w:b w:val="0"/>
                <w:szCs w:val="20"/>
              </w:rPr>
              <w:t>es</w:t>
            </w:r>
            <w:r w:rsidRPr="004B045F" w:rsidR="00274D57">
              <w:rPr>
                <w:b w:val="0"/>
                <w:szCs w:val="20"/>
              </w:rPr>
              <w:t>tudia el movimiento y las causas que lo provocan, lo que indica que se concentra en las fuerzas que actúan sobre los cuerpos y los cambios de movimiento que estas producen sobre él</w:t>
            </w:r>
            <w:r>
              <w:rPr>
                <w:b w:val="0"/>
                <w:szCs w:val="20"/>
              </w:rPr>
              <w:t>.</w:t>
            </w:r>
          </w:p>
        </w:tc>
      </w:tr>
    </w:tbl>
    <w:p w:rsidRPr="004B045F" w:rsidR="0059034F" w:rsidRDefault="0059034F" w14:paraId="7E49FD31" w14:textId="390E7F36">
      <w:pPr>
        <w:rPr>
          <w:szCs w:val="20"/>
        </w:rPr>
      </w:pPr>
    </w:p>
    <w:p w:rsidRPr="004B045F" w:rsidR="0059034F" w:rsidP="00AD7CED" w:rsidRDefault="0059034F" w14:paraId="7783420D" w14:textId="77777777">
      <w:pPr>
        <w:ind w:firstLine="0"/>
        <w:rPr>
          <w:szCs w:val="20"/>
        </w:rPr>
      </w:pPr>
    </w:p>
    <w:p w:rsidRPr="00B21D02" w:rsidR="0059034F" w:rsidP="00B21D02" w:rsidRDefault="00D55C84" w14:paraId="0189D34E" w14:textId="6C4445F2">
      <w:pPr>
        <w:pStyle w:val="Prrafodelista"/>
        <w:numPr>
          <w:ilvl w:val="0"/>
          <w:numId w:val="1"/>
        </w:numPr>
        <w:pBdr>
          <w:top w:val="nil"/>
          <w:left w:val="nil"/>
          <w:bottom w:val="nil"/>
          <w:right w:val="nil"/>
          <w:between w:val="nil"/>
        </w:pBdr>
        <w:rPr>
          <w:b/>
          <w:color w:val="000000"/>
          <w:szCs w:val="20"/>
        </w:rPr>
      </w:pPr>
      <w:r w:rsidRPr="00B21D02">
        <w:rPr>
          <w:b/>
          <w:color w:val="000000"/>
          <w:szCs w:val="20"/>
        </w:rPr>
        <w:t>REFERENCIAS BIBLIOGRÁFICAS</w:t>
      </w:r>
    </w:p>
    <w:sdt>
      <w:sdtPr>
        <w:rPr>
          <w:szCs w:val="20"/>
        </w:rPr>
        <w:id w:val="-880240803"/>
        <w:bibliography/>
      </w:sdtPr>
      <w:sdtEndPr/>
      <w:sdtContent>
        <w:p w:rsidR="000F163F" w:rsidP="000F163F" w:rsidRDefault="000F163F" w14:paraId="04C66AD6" w14:textId="77777777">
          <w:pPr>
            <w:pStyle w:val="Bibliografa"/>
            <w:ind w:left="720" w:hanging="720"/>
            <w:rPr>
              <w:szCs w:val="20"/>
            </w:rPr>
          </w:pPr>
        </w:p>
        <w:p w:rsidRPr="004B045F" w:rsidR="000F163F" w:rsidP="000F163F" w:rsidRDefault="000F163F" w14:paraId="1D9473B1" w14:textId="110D9A5E">
          <w:pPr>
            <w:pStyle w:val="Bibliografa"/>
            <w:ind w:left="720" w:hanging="720"/>
            <w:rPr>
              <w:noProof/>
              <w:szCs w:val="20"/>
            </w:rPr>
          </w:pPr>
          <w:r w:rsidRPr="004B045F">
            <w:rPr>
              <w:szCs w:val="20"/>
            </w:rPr>
            <w:fldChar w:fldCharType="begin"/>
          </w:r>
          <w:r w:rsidRPr="004B045F">
            <w:rPr>
              <w:szCs w:val="20"/>
            </w:rPr>
            <w:instrText>BIBLIOGRAPHY</w:instrText>
          </w:r>
          <w:r w:rsidRPr="004B045F">
            <w:rPr>
              <w:szCs w:val="20"/>
            </w:rPr>
            <w:fldChar w:fldCharType="separate"/>
          </w:r>
          <w:r w:rsidRPr="004B045F">
            <w:rPr>
              <w:noProof/>
              <w:szCs w:val="20"/>
            </w:rPr>
            <w:t xml:space="preserve">Alzate, C. </w:t>
          </w:r>
          <w:r w:rsidR="00BF7E6F">
            <w:rPr>
              <w:noProof/>
              <w:szCs w:val="20"/>
            </w:rPr>
            <w:t>y</w:t>
          </w:r>
          <w:r w:rsidRPr="004B045F">
            <w:rPr>
              <w:noProof/>
              <w:szCs w:val="20"/>
            </w:rPr>
            <w:t xml:space="preserve"> Buitrago, J. (2001). </w:t>
          </w:r>
          <w:r w:rsidRPr="005E29F9">
            <w:rPr>
              <w:i/>
              <w:iCs/>
              <w:noProof/>
              <w:szCs w:val="20"/>
            </w:rPr>
            <w:t>M</w:t>
          </w:r>
          <w:r w:rsidRPr="005E29F9" w:rsidR="00BF7E6F">
            <w:rPr>
              <w:i/>
              <w:iCs/>
              <w:noProof/>
              <w:szCs w:val="20"/>
            </w:rPr>
            <w:t>anual de medicina legal tanatológica</w:t>
          </w:r>
          <w:r w:rsidRPr="004B045F">
            <w:rPr>
              <w:noProof/>
              <w:szCs w:val="20"/>
            </w:rPr>
            <w:t>. Universidad de Manizale</w:t>
          </w:r>
          <w:r w:rsidR="003E3EB4">
            <w:rPr>
              <w:noProof/>
              <w:szCs w:val="20"/>
            </w:rPr>
            <w:t>s</w:t>
          </w:r>
          <w:r w:rsidRPr="004B045F">
            <w:rPr>
              <w:noProof/>
              <w:szCs w:val="20"/>
            </w:rPr>
            <w:t>.</w:t>
          </w:r>
        </w:p>
        <w:p w:rsidRPr="004B045F" w:rsidR="000F163F" w:rsidP="000F163F" w:rsidRDefault="000F163F" w14:paraId="63271F32" w14:textId="5AA0DB6B">
          <w:pPr>
            <w:pStyle w:val="Bibliografa"/>
            <w:ind w:left="720" w:hanging="720"/>
            <w:rPr>
              <w:noProof/>
              <w:szCs w:val="20"/>
            </w:rPr>
          </w:pPr>
          <w:r w:rsidRPr="004B045F">
            <w:rPr>
              <w:noProof/>
              <w:szCs w:val="20"/>
            </w:rPr>
            <w:t xml:space="preserve">Arburola, A. (2009). </w:t>
          </w:r>
          <w:r w:rsidRPr="005E29F9">
            <w:rPr>
              <w:i/>
              <w:iCs/>
              <w:noProof/>
              <w:szCs w:val="20"/>
            </w:rPr>
            <w:t>Característica</w:t>
          </w:r>
          <w:r w:rsidRPr="005E29F9" w:rsidR="00BF7E6F">
            <w:rPr>
              <w:i/>
              <w:iCs/>
              <w:noProof/>
              <w:szCs w:val="20"/>
            </w:rPr>
            <w:t>s</w:t>
          </w:r>
          <w:r w:rsidRPr="005E29F9">
            <w:rPr>
              <w:i/>
              <w:iCs/>
              <w:noProof/>
              <w:szCs w:val="20"/>
            </w:rPr>
            <w:t xml:space="preserve"> e importancia de la Investigación criminal</w:t>
          </w:r>
          <w:r w:rsidRPr="005E29F9" w:rsidR="00BF7E6F">
            <w:rPr>
              <w:i/>
              <w:iCs/>
              <w:noProof/>
              <w:szCs w:val="20"/>
            </w:rPr>
            <w:t>.</w:t>
          </w:r>
          <w:r w:rsidRPr="005E29F9">
            <w:rPr>
              <w:i/>
              <w:iCs/>
              <w:noProof/>
              <w:szCs w:val="20"/>
            </w:rPr>
            <w:t xml:space="preserve"> </w:t>
          </w:r>
          <w:r w:rsidRPr="005E29F9" w:rsidR="00BF7E6F">
            <w:rPr>
              <w:i/>
              <w:iCs/>
              <w:noProof/>
              <w:szCs w:val="20"/>
            </w:rPr>
            <w:t>P</w:t>
          </w:r>
          <w:r w:rsidRPr="005E29F9">
            <w:rPr>
              <w:i/>
              <w:iCs/>
              <w:noProof/>
              <w:szCs w:val="20"/>
            </w:rPr>
            <w:t>roceso de la Investigación criminal.</w:t>
          </w:r>
        </w:p>
        <w:p w:rsidRPr="004B045F" w:rsidR="000F163F" w:rsidP="000F163F" w:rsidRDefault="001D5FDF" w14:paraId="6EE4AF75" w14:textId="7305F120">
          <w:pPr>
            <w:pStyle w:val="Bibliografa"/>
            <w:ind w:left="720" w:hanging="720"/>
            <w:rPr>
              <w:noProof/>
              <w:szCs w:val="20"/>
            </w:rPr>
          </w:pPr>
          <w:r w:rsidRPr="005E29F9">
            <w:rPr>
              <w:noProof/>
              <w:szCs w:val="20"/>
            </w:rPr>
            <w:t xml:space="preserve">Academia </w:t>
          </w:r>
          <w:r>
            <w:rPr>
              <w:noProof/>
              <w:szCs w:val="20"/>
            </w:rPr>
            <w:t>d</w:t>
          </w:r>
          <w:r w:rsidRPr="005E29F9">
            <w:rPr>
              <w:noProof/>
              <w:szCs w:val="20"/>
            </w:rPr>
            <w:t>e Tr</w:t>
          </w:r>
          <w:r>
            <w:rPr>
              <w:noProof/>
              <w:szCs w:val="20"/>
            </w:rPr>
            <w:t>á</w:t>
          </w:r>
          <w:r w:rsidRPr="005E29F9">
            <w:rPr>
              <w:noProof/>
              <w:szCs w:val="20"/>
            </w:rPr>
            <w:t xml:space="preserve">fico </w:t>
          </w:r>
          <w:r>
            <w:rPr>
              <w:noProof/>
              <w:szCs w:val="20"/>
            </w:rPr>
            <w:t>d</w:t>
          </w:r>
          <w:r w:rsidRPr="005E29F9">
            <w:rPr>
              <w:noProof/>
              <w:szCs w:val="20"/>
            </w:rPr>
            <w:t xml:space="preserve">e </w:t>
          </w:r>
          <w:r>
            <w:rPr>
              <w:noProof/>
              <w:szCs w:val="20"/>
            </w:rPr>
            <w:t>l</w:t>
          </w:r>
          <w:r w:rsidRPr="005E29F9">
            <w:rPr>
              <w:noProof/>
              <w:szCs w:val="20"/>
            </w:rPr>
            <w:t xml:space="preserve">a Guardia Civil </w:t>
          </w:r>
          <w:r>
            <w:rPr>
              <w:noProof/>
              <w:szCs w:val="20"/>
            </w:rPr>
            <w:t>[</w:t>
          </w:r>
          <w:r w:rsidRPr="004B045F" w:rsidR="000F163F">
            <w:rPr>
              <w:noProof/>
              <w:szCs w:val="20"/>
            </w:rPr>
            <w:t>ATGC</w:t>
          </w:r>
          <w:r>
            <w:rPr>
              <w:noProof/>
              <w:szCs w:val="20"/>
            </w:rPr>
            <w:t>]</w:t>
          </w:r>
          <w:r w:rsidRPr="004B045F" w:rsidR="000F163F">
            <w:rPr>
              <w:noProof/>
              <w:szCs w:val="20"/>
            </w:rPr>
            <w:t xml:space="preserve">. (1991). </w:t>
          </w:r>
          <w:r w:rsidRPr="005E29F9" w:rsidR="000F163F">
            <w:rPr>
              <w:i/>
              <w:iCs/>
              <w:noProof/>
              <w:szCs w:val="20"/>
            </w:rPr>
            <w:t>Investigación de accidentes de tráfico</w:t>
          </w:r>
          <w:r w:rsidRPr="004B045F" w:rsidR="000F163F">
            <w:rPr>
              <w:noProof/>
              <w:szCs w:val="20"/>
            </w:rPr>
            <w:t>. Direcci</w:t>
          </w:r>
          <w:r w:rsidR="007C7E67">
            <w:rPr>
              <w:noProof/>
              <w:szCs w:val="20"/>
            </w:rPr>
            <w:t>ó</w:t>
          </w:r>
          <w:r w:rsidRPr="004B045F" w:rsidR="000F163F">
            <w:rPr>
              <w:noProof/>
              <w:szCs w:val="20"/>
            </w:rPr>
            <w:t>n General de Tráfico Madrid España.</w:t>
          </w:r>
        </w:p>
        <w:p w:rsidRPr="00EF0759" w:rsidR="000F163F" w:rsidP="000F163F" w:rsidRDefault="000F163F" w14:paraId="562C03BA" w14:textId="5730087B">
          <w:pPr>
            <w:pStyle w:val="Bibliografa"/>
            <w:ind w:left="720" w:hanging="720"/>
            <w:rPr>
              <w:noProof/>
              <w:szCs w:val="20"/>
              <w:lang w:val="en-US"/>
            </w:rPr>
          </w:pPr>
          <w:r w:rsidRPr="004B045F">
            <w:rPr>
              <w:noProof/>
              <w:szCs w:val="20"/>
            </w:rPr>
            <w:t xml:space="preserve">Collins, J. (1979). </w:t>
          </w:r>
          <w:r w:rsidRPr="003673A4">
            <w:rPr>
              <w:i/>
              <w:iCs/>
              <w:noProof/>
              <w:szCs w:val="20"/>
            </w:rPr>
            <w:t>Accident Reconstruction.</w:t>
          </w:r>
          <w:r w:rsidRPr="003673A4">
            <w:rPr>
              <w:noProof/>
              <w:szCs w:val="20"/>
            </w:rPr>
            <w:t xml:space="preserve"> </w:t>
          </w:r>
          <w:r w:rsidRPr="00EF0759">
            <w:rPr>
              <w:noProof/>
              <w:szCs w:val="20"/>
              <w:lang w:val="en-US"/>
            </w:rPr>
            <w:t>Charles C. Thomas Publisher.</w:t>
          </w:r>
        </w:p>
        <w:p w:rsidRPr="004B045F" w:rsidR="000F163F" w:rsidP="000F163F" w:rsidRDefault="000F163F" w14:paraId="17A5E5F5" w14:textId="2FBA31BC">
          <w:pPr>
            <w:pStyle w:val="Bibliografa"/>
            <w:ind w:left="720" w:hanging="720"/>
            <w:rPr>
              <w:noProof/>
              <w:szCs w:val="20"/>
            </w:rPr>
          </w:pPr>
          <w:r w:rsidRPr="003673A4">
            <w:rPr>
              <w:noProof/>
              <w:szCs w:val="20"/>
              <w:lang w:val="en-US"/>
            </w:rPr>
            <w:t xml:space="preserve">Farias , N. (2009). </w:t>
          </w:r>
          <w:r w:rsidRPr="004B045F">
            <w:rPr>
              <w:noProof/>
              <w:szCs w:val="20"/>
            </w:rPr>
            <w:t xml:space="preserve">La </w:t>
          </w:r>
          <w:r w:rsidR="00AF7852">
            <w:rPr>
              <w:noProof/>
              <w:szCs w:val="20"/>
            </w:rPr>
            <w:t>e</w:t>
          </w:r>
          <w:r w:rsidRPr="004B045F">
            <w:rPr>
              <w:noProof/>
              <w:szCs w:val="20"/>
            </w:rPr>
            <w:t xml:space="preserve">ntrevista en la </w:t>
          </w:r>
          <w:r w:rsidR="00AF7852">
            <w:rPr>
              <w:noProof/>
              <w:szCs w:val="20"/>
            </w:rPr>
            <w:t>i</w:t>
          </w:r>
          <w:r w:rsidRPr="004B045F">
            <w:rPr>
              <w:noProof/>
              <w:szCs w:val="20"/>
            </w:rPr>
            <w:t xml:space="preserve">nvestigación de los delitos. </w:t>
          </w:r>
          <w:r w:rsidRPr="004B045F">
            <w:rPr>
              <w:i/>
              <w:iCs/>
              <w:noProof/>
              <w:szCs w:val="20"/>
            </w:rPr>
            <w:t>Psicología Jur</w:t>
          </w:r>
          <w:r w:rsidR="00AF7852">
            <w:rPr>
              <w:i/>
              <w:iCs/>
              <w:noProof/>
              <w:szCs w:val="20"/>
            </w:rPr>
            <w:t>í</w:t>
          </w:r>
          <w:r w:rsidRPr="004B045F">
            <w:rPr>
              <w:i/>
              <w:iCs/>
              <w:noProof/>
              <w:szCs w:val="20"/>
            </w:rPr>
            <w:t>d</w:t>
          </w:r>
          <w:r w:rsidR="00AF7852">
            <w:rPr>
              <w:i/>
              <w:iCs/>
              <w:noProof/>
              <w:szCs w:val="20"/>
            </w:rPr>
            <w:t>i</w:t>
          </w:r>
          <w:r w:rsidRPr="004B045F">
            <w:rPr>
              <w:i/>
              <w:iCs/>
              <w:noProof/>
              <w:szCs w:val="20"/>
            </w:rPr>
            <w:t>ca y Forense</w:t>
          </w:r>
          <w:r w:rsidRPr="004B045F">
            <w:rPr>
              <w:noProof/>
              <w:szCs w:val="20"/>
            </w:rPr>
            <w:t>.</w:t>
          </w:r>
        </w:p>
        <w:p w:rsidRPr="005E29F9" w:rsidR="000F163F" w:rsidP="000F163F" w:rsidRDefault="000F163F" w14:paraId="5273B40E" w14:textId="066CD7DD">
          <w:pPr>
            <w:pStyle w:val="Bibliografa"/>
            <w:ind w:left="720" w:hanging="720"/>
            <w:rPr>
              <w:noProof/>
              <w:szCs w:val="20"/>
              <w:lang w:val="en-US"/>
            </w:rPr>
          </w:pPr>
          <w:r w:rsidRPr="004B045F">
            <w:rPr>
              <w:noProof/>
              <w:szCs w:val="20"/>
            </w:rPr>
            <w:t>Fiscalía G</w:t>
          </w:r>
          <w:r w:rsidR="00AF7852">
            <w:rPr>
              <w:noProof/>
              <w:szCs w:val="20"/>
            </w:rPr>
            <w:t>e</w:t>
          </w:r>
          <w:r w:rsidRPr="004B045F">
            <w:rPr>
              <w:noProof/>
              <w:szCs w:val="20"/>
            </w:rPr>
            <w:t xml:space="preserve">neral de la Nación. (2018). </w:t>
          </w:r>
          <w:r w:rsidRPr="005E29F9">
            <w:rPr>
              <w:i/>
              <w:iCs/>
              <w:noProof/>
              <w:szCs w:val="20"/>
            </w:rPr>
            <w:t xml:space="preserve">Manual del </w:t>
          </w:r>
          <w:r w:rsidRPr="005E29F9" w:rsidR="00AF7852">
            <w:rPr>
              <w:i/>
              <w:iCs/>
              <w:noProof/>
              <w:szCs w:val="20"/>
            </w:rPr>
            <w:t>S</w:t>
          </w:r>
          <w:r w:rsidRPr="005E29F9">
            <w:rPr>
              <w:i/>
              <w:iCs/>
              <w:noProof/>
              <w:szCs w:val="20"/>
            </w:rPr>
            <w:t xml:space="preserve">istema de </w:t>
          </w:r>
          <w:r w:rsidRPr="005E29F9" w:rsidR="00AF7852">
            <w:rPr>
              <w:i/>
              <w:iCs/>
              <w:noProof/>
              <w:szCs w:val="20"/>
            </w:rPr>
            <w:t>C</w:t>
          </w:r>
          <w:r w:rsidRPr="005E29F9">
            <w:rPr>
              <w:i/>
              <w:iCs/>
              <w:noProof/>
              <w:szCs w:val="20"/>
            </w:rPr>
            <w:t xml:space="preserve">adena de </w:t>
          </w:r>
          <w:r w:rsidRPr="005E29F9" w:rsidR="00AF7852">
            <w:rPr>
              <w:i/>
              <w:iCs/>
              <w:noProof/>
              <w:szCs w:val="20"/>
            </w:rPr>
            <w:t>C</w:t>
          </w:r>
          <w:r w:rsidRPr="005E29F9">
            <w:rPr>
              <w:i/>
              <w:iCs/>
              <w:noProof/>
              <w:szCs w:val="20"/>
            </w:rPr>
            <w:t>ustodia</w:t>
          </w:r>
          <w:r w:rsidRPr="004B045F">
            <w:rPr>
              <w:noProof/>
              <w:szCs w:val="20"/>
            </w:rPr>
            <w:t xml:space="preserve">. </w:t>
          </w:r>
          <w:r w:rsidRPr="005E29F9">
            <w:rPr>
              <w:noProof/>
              <w:szCs w:val="20"/>
              <w:lang w:val="en-US"/>
            </w:rPr>
            <w:t>Imprenta Nacional.</w:t>
          </w:r>
        </w:p>
        <w:p w:rsidRPr="005E29F9" w:rsidR="000F163F" w:rsidP="000F163F" w:rsidRDefault="00AF7852" w14:paraId="3BCF64F0" w14:textId="222ED1E0">
          <w:pPr>
            <w:pStyle w:val="Bibliografa"/>
            <w:ind w:left="720" w:hanging="720"/>
            <w:rPr>
              <w:noProof/>
              <w:szCs w:val="20"/>
              <w:lang w:val="en-US"/>
            </w:rPr>
          </w:pPr>
          <w:r w:rsidRPr="005E29F9">
            <w:rPr>
              <w:noProof/>
              <w:szCs w:val="20"/>
              <w:lang w:val="en-US"/>
            </w:rPr>
            <w:t xml:space="preserve">Fontes, R., Pereira, J. y Sousa, L. (2019). </w:t>
          </w:r>
          <w:r w:rsidRPr="005E29F9">
            <w:rPr>
              <w:i/>
              <w:iCs/>
              <w:noProof/>
              <w:szCs w:val="20"/>
              <w:lang w:val="en-US"/>
            </w:rPr>
            <w:t>Biomechanics of a Pedestrian Accident Reconstruction</w:t>
          </w:r>
          <w:r w:rsidRPr="005E29F9">
            <w:rPr>
              <w:noProof/>
              <w:szCs w:val="20"/>
              <w:lang w:val="en-US"/>
            </w:rPr>
            <w:t>. 2019 IEEE 6th Portuguese Meeting on Bioengineering.</w:t>
          </w:r>
        </w:p>
        <w:p w:rsidRPr="004B045F" w:rsidR="003E3EB4" w:rsidP="003E3EB4" w:rsidRDefault="003E3EB4" w14:paraId="6F87EBD0" w14:textId="77777777">
          <w:pPr>
            <w:pStyle w:val="Bibliografa"/>
            <w:ind w:left="720" w:hanging="720"/>
            <w:rPr>
              <w:noProof/>
              <w:szCs w:val="20"/>
            </w:rPr>
          </w:pPr>
          <w:r w:rsidRPr="004B045F">
            <w:rPr>
              <w:noProof/>
              <w:szCs w:val="20"/>
            </w:rPr>
            <w:t>Ley 769 de 2002.</w:t>
          </w:r>
          <w:r>
            <w:rPr>
              <w:noProof/>
              <w:szCs w:val="20"/>
            </w:rPr>
            <w:t xml:space="preserve"> </w:t>
          </w:r>
          <w:r w:rsidRPr="007C01A8">
            <w:rPr>
              <w:noProof/>
              <w:szCs w:val="20"/>
            </w:rPr>
            <w:t>Por la cual se expide el Código Nacional de Tránsito Terrestre y se dictan otras disposiciones</w:t>
          </w:r>
          <w:r w:rsidRPr="004B045F">
            <w:rPr>
              <w:noProof/>
              <w:szCs w:val="20"/>
            </w:rPr>
            <w:t>.</w:t>
          </w:r>
          <w:r>
            <w:rPr>
              <w:noProof/>
              <w:szCs w:val="20"/>
            </w:rPr>
            <w:t xml:space="preserve"> Julio 6 de 2002.</w:t>
          </w:r>
        </w:p>
        <w:p w:rsidRPr="004B045F" w:rsidR="003E3EB4" w:rsidP="003E3EB4" w:rsidRDefault="003E3EB4" w14:paraId="4C6E7988" w14:textId="77777777">
          <w:pPr>
            <w:pStyle w:val="Bibliografa"/>
            <w:ind w:left="720" w:hanging="720"/>
            <w:rPr>
              <w:noProof/>
              <w:szCs w:val="20"/>
            </w:rPr>
          </w:pPr>
          <w:r w:rsidRPr="00EF0759">
            <w:rPr>
              <w:noProof/>
              <w:szCs w:val="20"/>
            </w:rPr>
            <w:t xml:space="preserve">Ley 906 de 2004. </w:t>
          </w:r>
          <w:r w:rsidRPr="007C01A8">
            <w:rPr>
              <w:noProof/>
              <w:szCs w:val="20"/>
            </w:rPr>
            <w:t>Por la cual se expide el Código de Procedimiento Penal. (Corregida de conformidad con el Decreto 2770 de 2004)</w:t>
          </w:r>
          <w:r>
            <w:rPr>
              <w:noProof/>
              <w:szCs w:val="20"/>
            </w:rPr>
            <w:t>. Agosto 31 de 2004.</w:t>
          </w:r>
        </w:p>
        <w:p w:rsidRPr="003673A4" w:rsidR="003E3EB4" w:rsidP="003E3EB4" w:rsidRDefault="003E3EB4" w14:paraId="0CD36F54" w14:textId="77777777">
          <w:pPr>
            <w:pStyle w:val="Bibliografa"/>
            <w:ind w:left="720" w:hanging="720"/>
            <w:rPr>
              <w:noProof/>
              <w:szCs w:val="20"/>
              <w:lang w:val="en-US"/>
            </w:rPr>
          </w:pPr>
          <w:r w:rsidRPr="003673A4">
            <w:rPr>
              <w:noProof/>
              <w:szCs w:val="20"/>
            </w:rPr>
            <w:t xml:space="preserve">Limpert, R. (1999). </w:t>
          </w:r>
          <w:r w:rsidRPr="00EF0759">
            <w:rPr>
              <w:i/>
              <w:iCs/>
              <w:noProof/>
              <w:szCs w:val="20"/>
              <w:lang w:val="en-US"/>
            </w:rPr>
            <w:t>Motor vehicle accident reconstruction and cause analysis</w:t>
          </w:r>
          <w:r w:rsidRPr="00EF0759">
            <w:rPr>
              <w:noProof/>
              <w:szCs w:val="20"/>
              <w:lang w:val="en-US"/>
            </w:rPr>
            <w:t>.</w:t>
          </w:r>
          <w:r>
            <w:rPr>
              <w:noProof/>
              <w:szCs w:val="20"/>
              <w:lang w:val="en-US"/>
            </w:rPr>
            <w:t xml:space="preserve"> </w:t>
          </w:r>
          <w:r w:rsidRPr="003673A4">
            <w:rPr>
              <w:noProof/>
              <w:szCs w:val="20"/>
              <w:lang w:val="en-US"/>
            </w:rPr>
            <w:t>Michie.</w:t>
          </w:r>
        </w:p>
        <w:p w:rsidRPr="003673A4" w:rsidR="000F163F" w:rsidP="000F163F" w:rsidRDefault="00937DAC" w14:paraId="1E601B97" w14:textId="0B71E3CC">
          <w:pPr>
            <w:pStyle w:val="Bibliografa"/>
            <w:ind w:left="720" w:hanging="720"/>
            <w:rPr>
              <w:noProof/>
              <w:szCs w:val="20"/>
            </w:rPr>
          </w:pPr>
          <w:r w:rsidRPr="003673A4">
            <w:rPr>
              <w:noProof/>
              <w:szCs w:val="20"/>
              <w:lang w:val="en-US"/>
            </w:rPr>
            <w:t xml:space="preserve">Lyubenov, D. (2016). </w:t>
          </w:r>
          <w:r w:rsidRPr="00937DAC">
            <w:rPr>
              <w:noProof/>
              <w:szCs w:val="20"/>
              <w:lang w:val="en-US"/>
            </w:rPr>
            <w:t xml:space="preserve">A method of vehicle-pedestrian accident reconstruction. </w:t>
          </w:r>
          <w:r w:rsidRPr="003673A4">
            <w:rPr>
              <w:i/>
              <w:iCs/>
              <w:noProof/>
              <w:szCs w:val="20"/>
            </w:rPr>
            <w:t>International Scientific Journal "Trans Motauto World”, 1</w:t>
          </w:r>
          <w:r w:rsidRPr="003673A4">
            <w:rPr>
              <w:noProof/>
              <w:szCs w:val="20"/>
            </w:rPr>
            <w:t>(1), p. 7-9.</w:t>
          </w:r>
        </w:p>
        <w:p w:rsidR="000F163F" w:rsidP="000F163F" w:rsidRDefault="00350884" w14:paraId="7DB8C277" w14:textId="0B03DA4D">
          <w:pPr>
            <w:pStyle w:val="Bibliografa"/>
            <w:ind w:left="720" w:hanging="720"/>
            <w:rPr>
              <w:noProof/>
              <w:szCs w:val="20"/>
            </w:rPr>
          </w:pPr>
          <w:r>
            <w:rPr>
              <w:noProof/>
              <w:szCs w:val="20"/>
            </w:rPr>
            <w:t>Organización Mundial de la Salud [</w:t>
          </w:r>
          <w:r w:rsidRPr="004B045F" w:rsidR="000F163F">
            <w:rPr>
              <w:noProof/>
              <w:szCs w:val="20"/>
            </w:rPr>
            <w:t>OMS</w:t>
          </w:r>
          <w:r>
            <w:rPr>
              <w:noProof/>
              <w:szCs w:val="20"/>
            </w:rPr>
            <w:t>]</w:t>
          </w:r>
          <w:r w:rsidRPr="004B045F" w:rsidR="000F163F">
            <w:rPr>
              <w:noProof/>
              <w:szCs w:val="20"/>
            </w:rPr>
            <w:t xml:space="preserve">. (2022). </w:t>
          </w:r>
          <w:r w:rsidR="00790EF5">
            <w:rPr>
              <w:i/>
              <w:iCs/>
              <w:noProof/>
              <w:szCs w:val="20"/>
            </w:rPr>
            <w:t>Traumatismos causados por el tránsito</w:t>
          </w:r>
          <w:r>
            <w:rPr>
              <w:i/>
              <w:iCs/>
              <w:noProof/>
              <w:szCs w:val="20"/>
            </w:rPr>
            <w:t>.</w:t>
          </w:r>
          <w:r w:rsidRPr="004B045F" w:rsidR="000F163F">
            <w:rPr>
              <w:i/>
              <w:iCs/>
              <w:noProof/>
              <w:szCs w:val="20"/>
            </w:rPr>
            <w:t xml:space="preserve"> </w:t>
          </w:r>
          <w:r w:rsidRPr="004B045F" w:rsidR="000F163F">
            <w:rPr>
              <w:noProof/>
              <w:szCs w:val="20"/>
            </w:rPr>
            <w:t>https://www.who.int/es/news-room/fact-sheets/detail/road-traffic-injuries</w:t>
          </w:r>
        </w:p>
        <w:p w:rsidRPr="005E29F9" w:rsidR="000F163F" w:rsidP="000F163F" w:rsidRDefault="00790EF5" w14:paraId="340943AC" w14:textId="1BE1E09F">
          <w:pPr>
            <w:pStyle w:val="Bibliografa"/>
            <w:ind w:left="720" w:hanging="720"/>
            <w:rPr>
              <w:bCs/>
              <w:noProof/>
              <w:szCs w:val="20"/>
            </w:rPr>
          </w:pPr>
          <w:r w:rsidRPr="005E29F9">
            <w:rPr>
              <w:bCs/>
              <w:noProof/>
              <w:szCs w:val="20"/>
            </w:rPr>
            <w:t xml:space="preserve">Ramos, H. y Quiroga, L. (2017). </w:t>
          </w:r>
          <w:r w:rsidRPr="005E29F9">
            <w:rPr>
              <w:bCs/>
              <w:i/>
              <w:iCs/>
              <w:noProof/>
              <w:szCs w:val="20"/>
            </w:rPr>
            <w:t>Investigación de Accidentes de Tránsito en Colombia.</w:t>
          </w:r>
          <w:r w:rsidRPr="005E29F9">
            <w:rPr>
              <w:bCs/>
              <w:noProof/>
              <w:szCs w:val="20"/>
            </w:rPr>
            <w:t xml:space="preserve"> Policía Nacional de Colombia.</w:t>
          </w:r>
        </w:p>
        <w:p w:rsidRPr="005E29F9" w:rsidR="003E3EB4" w:rsidP="003E3EB4" w:rsidRDefault="003E3EB4" w14:paraId="11372821" w14:textId="77777777">
          <w:pPr>
            <w:pStyle w:val="Bibliografa"/>
            <w:ind w:left="720" w:hanging="720"/>
            <w:rPr>
              <w:noProof/>
              <w:szCs w:val="20"/>
              <w:lang w:val="en-US"/>
            </w:rPr>
          </w:pPr>
          <w:r w:rsidRPr="004B045F">
            <w:rPr>
              <w:noProof/>
              <w:szCs w:val="20"/>
            </w:rPr>
            <w:t>Resolución</w:t>
          </w:r>
          <w:r>
            <w:rPr>
              <w:noProof/>
              <w:szCs w:val="20"/>
            </w:rPr>
            <w:t xml:space="preserve"> </w:t>
          </w:r>
          <w:r w:rsidRPr="004B045F">
            <w:rPr>
              <w:noProof/>
              <w:szCs w:val="20"/>
            </w:rPr>
            <w:t>11268 de 2012</w:t>
          </w:r>
          <w:r w:rsidRPr="00EF0759">
            <w:rPr>
              <w:noProof/>
              <w:szCs w:val="20"/>
            </w:rPr>
            <w:t xml:space="preserve">. </w:t>
          </w:r>
          <w:r>
            <w:rPr>
              <w:noProof/>
              <w:szCs w:val="20"/>
            </w:rPr>
            <w:t>[</w:t>
          </w:r>
          <w:r w:rsidRPr="004B045F">
            <w:rPr>
              <w:noProof/>
              <w:szCs w:val="20"/>
            </w:rPr>
            <w:t>Ministerio de Transporte</w:t>
          </w:r>
          <w:r>
            <w:rPr>
              <w:noProof/>
              <w:szCs w:val="20"/>
            </w:rPr>
            <w:t xml:space="preserve">]. </w:t>
          </w:r>
          <w:r w:rsidRPr="00EF0759">
            <w:rPr>
              <w:noProof/>
              <w:szCs w:val="20"/>
            </w:rPr>
            <w:t xml:space="preserve">Por la cual se adopta el nuevo informe policial de accidentes de tránsito (IPAT), su Manual de diligenciamiento y se dictan otras disposiciones. </w:t>
          </w:r>
          <w:r w:rsidRPr="005E29F9">
            <w:rPr>
              <w:noProof/>
              <w:szCs w:val="20"/>
              <w:lang w:val="en-US"/>
            </w:rPr>
            <w:t>Diciembre 6 de 2012.</w:t>
          </w:r>
        </w:p>
        <w:p w:rsidRPr="003673A4" w:rsidR="003E3EB4" w:rsidP="003E3EB4" w:rsidRDefault="003E3EB4" w14:paraId="69A6DFAB" w14:textId="77777777">
          <w:pPr>
            <w:pStyle w:val="Bibliografa"/>
            <w:ind w:left="720" w:hanging="720"/>
            <w:rPr>
              <w:noProof/>
              <w:szCs w:val="20"/>
            </w:rPr>
          </w:pPr>
          <w:r w:rsidRPr="00EF0759">
            <w:rPr>
              <w:noProof/>
              <w:szCs w:val="20"/>
              <w:lang w:val="en-US"/>
            </w:rPr>
            <w:t xml:space="preserve">Rivani , B., Brougham, D. y Mason, R. (1981). </w:t>
          </w:r>
          <w:r w:rsidRPr="00EF0759">
            <w:rPr>
              <w:i/>
              <w:iCs/>
              <w:noProof/>
              <w:szCs w:val="20"/>
              <w:lang w:val="en-US"/>
            </w:rPr>
            <w:t>Pedestrian PostImpact Kinematics and Injury Patterns</w:t>
          </w:r>
          <w:r w:rsidRPr="00EF0759">
            <w:rPr>
              <w:noProof/>
              <w:szCs w:val="20"/>
              <w:lang w:val="en-US"/>
            </w:rPr>
            <w:t>.</w:t>
          </w:r>
          <w:r>
            <w:rPr>
              <w:noProof/>
              <w:szCs w:val="20"/>
              <w:lang w:val="en-US"/>
            </w:rPr>
            <w:t xml:space="preserve"> </w:t>
          </w:r>
          <w:r w:rsidRPr="003673A4">
            <w:rPr>
              <w:noProof/>
              <w:szCs w:val="20"/>
            </w:rPr>
            <w:t>SAE International. https://doi.org/10.4271/811024</w:t>
          </w:r>
        </w:p>
        <w:p w:rsidRPr="004B045F" w:rsidR="000F163F" w:rsidP="000F163F" w:rsidRDefault="000F163F" w14:paraId="23A724B8" w14:textId="6205EAA7">
          <w:pPr>
            <w:pStyle w:val="Bibliografa"/>
            <w:ind w:left="720" w:hanging="720"/>
            <w:rPr>
              <w:noProof/>
              <w:szCs w:val="20"/>
            </w:rPr>
          </w:pPr>
          <w:r w:rsidRPr="004B045F">
            <w:rPr>
              <w:noProof/>
              <w:szCs w:val="20"/>
            </w:rPr>
            <w:t>Rodriguez, F. (2013). T</w:t>
          </w:r>
          <w:r w:rsidRPr="005E29F9">
            <w:rPr>
              <w:i/>
              <w:iCs/>
              <w:noProof/>
              <w:szCs w:val="20"/>
            </w:rPr>
            <w:t>opograf</w:t>
          </w:r>
          <w:r w:rsidR="007C7E67">
            <w:rPr>
              <w:i/>
              <w:iCs/>
              <w:noProof/>
              <w:szCs w:val="20"/>
            </w:rPr>
            <w:t>í</w:t>
          </w:r>
          <w:r w:rsidRPr="005E29F9">
            <w:rPr>
              <w:i/>
              <w:iCs/>
              <w:noProof/>
              <w:szCs w:val="20"/>
            </w:rPr>
            <w:t>a aplicada a la Investigación de accidentes de tránsito</w:t>
          </w:r>
          <w:r w:rsidRPr="004B045F">
            <w:rPr>
              <w:noProof/>
              <w:szCs w:val="20"/>
            </w:rPr>
            <w:t>. Universidad Francisco Jos</w:t>
          </w:r>
          <w:r w:rsidR="003E3EB4">
            <w:rPr>
              <w:noProof/>
              <w:szCs w:val="20"/>
            </w:rPr>
            <w:t>é</w:t>
          </w:r>
          <w:r w:rsidRPr="004B045F">
            <w:rPr>
              <w:noProof/>
              <w:szCs w:val="20"/>
            </w:rPr>
            <w:t xml:space="preserve"> de Caldas.</w:t>
          </w:r>
        </w:p>
        <w:p w:rsidRPr="003673A4" w:rsidR="000F163F" w:rsidP="000F163F" w:rsidRDefault="000F163F" w14:paraId="5E385CCA" w14:textId="7E4E170A">
          <w:pPr>
            <w:pStyle w:val="Bibliografa"/>
            <w:ind w:left="720" w:hanging="720"/>
            <w:rPr>
              <w:noProof/>
              <w:szCs w:val="20"/>
            </w:rPr>
          </w:pPr>
          <w:r w:rsidRPr="004B045F">
            <w:rPr>
              <w:noProof/>
              <w:szCs w:val="20"/>
            </w:rPr>
            <w:t xml:space="preserve">Searle, J. </w:t>
          </w:r>
          <w:r w:rsidR="005570D1">
            <w:rPr>
              <w:noProof/>
              <w:szCs w:val="20"/>
            </w:rPr>
            <w:t>y</w:t>
          </w:r>
          <w:r w:rsidRPr="004B045F">
            <w:rPr>
              <w:noProof/>
              <w:szCs w:val="20"/>
            </w:rPr>
            <w:t xml:space="preserve"> Searle, A. (1983). </w:t>
          </w:r>
          <w:r w:rsidRPr="005E29F9">
            <w:rPr>
              <w:i/>
              <w:iCs/>
              <w:noProof/>
              <w:szCs w:val="20"/>
              <w:lang w:val="en-US"/>
            </w:rPr>
            <w:t>The Trajectories of Pedestrians, Motorcycles, Motorcyclists, etc., Following a Road Accident</w:t>
          </w:r>
          <w:r w:rsidRPr="00EF0759">
            <w:rPr>
              <w:noProof/>
              <w:szCs w:val="20"/>
              <w:lang w:val="en-US"/>
            </w:rPr>
            <w:t>.</w:t>
          </w:r>
          <w:r w:rsidRPr="005E29F9" w:rsidR="005570D1">
            <w:rPr>
              <w:noProof/>
              <w:szCs w:val="20"/>
              <w:lang w:val="en-US"/>
            </w:rPr>
            <w:t xml:space="preserve"> </w:t>
          </w:r>
          <w:r w:rsidRPr="003673A4" w:rsidR="005570D1">
            <w:rPr>
              <w:noProof/>
              <w:szCs w:val="20"/>
            </w:rPr>
            <w:t>SAE International</w:t>
          </w:r>
          <w:r w:rsidRPr="003673A4">
            <w:rPr>
              <w:noProof/>
              <w:szCs w:val="20"/>
            </w:rPr>
            <w:t>.</w:t>
          </w:r>
        </w:p>
        <w:p w:rsidRPr="004B045F" w:rsidR="000F163F" w:rsidP="000F163F" w:rsidRDefault="000F163F" w14:paraId="334CA932" w14:textId="275FD37C">
          <w:pPr>
            <w:pStyle w:val="Bibliografa"/>
            <w:ind w:left="720" w:hanging="720"/>
            <w:rPr>
              <w:noProof/>
              <w:szCs w:val="20"/>
            </w:rPr>
          </w:pPr>
          <w:r w:rsidRPr="004B045F">
            <w:rPr>
              <w:noProof/>
              <w:szCs w:val="20"/>
            </w:rPr>
            <w:t xml:space="preserve">Sierra, L. (2008). </w:t>
          </w:r>
          <w:r w:rsidRPr="005E29F9">
            <w:rPr>
              <w:i/>
              <w:iCs/>
              <w:noProof/>
              <w:szCs w:val="20"/>
            </w:rPr>
            <w:t>La prueba en el proceso penal colombiano</w:t>
          </w:r>
          <w:r w:rsidRPr="004B045F">
            <w:rPr>
              <w:noProof/>
              <w:szCs w:val="20"/>
            </w:rPr>
            <w:t>. Fiscal</w:t>
          </w:r>
          <w:r w:rsidR="005570D1">
            <w:rPr>
              <w:noProof/>
              <w:szCs w:val="20"/>
            </w:rPr>
            <w:t>í</w:t>
          </w:r>
          <w:r w:rsidRPr="004B045F">
            <w:rPr>
              <w:noProof/>
              <w:szCs w:val="20"/>
            </w:rPr>
            <w:t>a General de la Naci</w:t>
          </w:r>
          <w:r w:rsidR="005570D1">
            <w:rPr>
              <w:noProof/>
              <w:szCs w:val="20"/>
            </w:rPr>
            <w:t>ó</w:t>
          </w:r>
          <w:r w:rsidRPr="004B045F">
            <w:rPr>
              <w:noProof/>
              <w:szCs w:val="20"/>
            </w:rPr>
            <w:t>n.</w:t>
          </w:r>
        </w:p>
        <w:p w:rsidRPr="005E29F9" w:rsidR="000F163F" w:rsidP="000F163F" w:rsidRDefault="000F163F" w14:paraId="1F03A7A7" w14:textId="2DF37166">
          <w:pPr>
            <w:pStyle w:val="Bibliografa"/>
            <w:ind w:left="720" w:hanging="720"/>
            <w:rPr>
              <w:noProof/>
              <w:szCs w:val="20"/>
              <w:lang w:val="en-US"/>
            </w:rPr>
          </w:pPr>
          <w:r w:rsidRPr="005E29F9">
            <w:rPr>
              <w:noProof/>
              <w:szCs w:val="20"/>
              <w:lang w:val="en-US"/>
            </w:rPr>
            <w:t>Stcherbatcheff, G., Tarriere, C., Duclos, P., Fayon, A., Got, A.</w:t>
          </w:r>
          <w:r w:rsidR="005570D1">
            <w:rPr>
              <w:noProof/>
              <w:szCs w:val="20"/>
              <w:lang w:val="en-US"/>
            </w:rPr>
            <w:t xml:space="preserve"> y</w:t>
          </w:r>
          <w:r w:rsidRPr="005E29F9">
            <w:rPr>
              <w:noProof/>
              <w:szCs w:val="20"/>
              <w:lang w:val="en-US"/>
            </w:rPr>
            <w:t xml:space="preserve"> Patel, A. (1975). </w:t>
          </w:r>
          <w:r w:rsidRPr="005E29F9">
            <w:rPr>
              <w:i/>
              <w:iCs/>
              <w:noProof/>
              <w:szCs w:val="20"/>
              <w:lang w:val="en-US"/>
            </w:rPr>
            <w:t>Simulation of Collisions Between Pedestrians</w:t>
          </w:r>
          <w:r w:rsidRPr="005E29F9">
            <w:rPr>
              <w:noProof/>
              <w:szCs w:val="20"/>
              <w:lang w:val="en-US"/>
            </w:rPr>
            <w:t xml:space="preserve">. </w:t>
          </w:r>
          <w:r w:rsidR="005570D1">
            <w:rPr>
              <w:noProof/>
              <w:szCs w:val="20"/>
              <w:lang w:val="en-US"/>
            </w:rPr>
            <w:t>SAE International.</w:t>
          </w:r>
        </w:p>
        <w:p w:rsidR="000F163F" w:rsidP="000F163F" w:rsidRDefault="000F163F" w14:paraId="6A4365E4" w14:textId="3DC7AC5D">
          <w:pPr>
            <w:rPr>
              <w:szCs w:val="20"/>
            </w:rPr>
          </w:pPr>
          <w:r w:rsidRPr="004B045F">
            <w:rPr>
              <w:b/>
              <w:bCs/>
              <w:szCs w:val="20"/>
            </w:rPr>
            <w:fldChar w:fldCharType="end"/>
          </w:r>
        </w:p>
      </w:sdtContent>
    </w:sdt>
    <w:p w:rsidRPr="004B045F" w:rsidR="00F55FC3" w:rsidP="005E29F9" w:rsidRDefault="00F55FC3" w14:paraId="15934108" w14:textId="77777777">
      <w:pPr>
        <w:ind w:firstLine="0"/>
        <w:rPr>
          <w:color w:val="808080"/>
          <w:szCs w:val="20"/>
        </w:rPr>
      </w:pPr>
    </w:p>
    <w:p w:rsidRPr="004B045F" w:rsidR="0059034F" w:rsidP="00353FD4" w:rsidRDefault="00D55C84" w14:paraId="5687EB74" w14:textId="77777777">
      <w:pPr>
        <w:numPr>
          <w:ilvl w:val="0"/>
          <w:numId w:val="1"/>
        </w:numPr>
        <w:pBdr>
          <w:top w:val="nil"/>
          <w:left w:val="nil"/>
          <w:bottom w:val="nil"/>
          <w:right w:val="nil"/>
          <w:between w:val="nil"/>
        </w:pBdr>
        <w:ind w:left="284" w:hanging="284"/>
        <w:rPr>
          <w:b/>
          <w:color w:val="000000"/>
          <w:szCs w:val="20"/>
        </w:rPr>
      </w:pPr>
      <w:r w:rsidRPr="004B045F">
        <w:rPr>
          <w:b/>
          <w:color w:val="000000"/>
          <w:szCs w:val="20"/>
        </w:rPr>
        <w:t>CONTROL DEL DOCUMENTO</w:t>
      </w:r>
    </w:p>
    <w:p w:rsidRPr="004B045F" w:rsidR="0059034F" w:rsidRDefault="0059034F" w14:paraId="37609BCE" w14:textId="77777777">
      <w:pPr>
        <w:rPr>
          <w:b/>
          <w:szCs w:val="20"/>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2272"/>
        <w:gridCol w:w="1418"/>
        <w:gridCol w:w="2976"/>
        <w:gridCol w:w="2029"/>
      </w:tblGrid>
      <w:tr w:rsidRPr="004B045F" w:rsidR="0059034F" w:rsidTr="00B21D02" w14:paraId="1EDCC727" w14:textId="77777777">
        <w:tc>
          <w:tcPr>
            <w:tcW w:w="1272" w:type="dxa"/>
            <w:tcBorders>
              <w:top w:val="nil"/>
              <w:left w:val="nil"/>
            </w:tcBorders>
          </w:tcPr>
          <w:p w:rsidRPr="004B045F" w:rsidR="0059034F" w:rsidRDefault="0059034F" w14:paraId="1045FF70" w14:textId="77777777">
            <w:pPr>
              <w:rPr>
                <w:szCs w:val="20"/>
              </w:rPr>
            </w:pPr>
          </w:p>
        </w:tc>
        <w:tc>
          <w:tcPr>
            <w:tcW w:w="2272" w:type="dxa"/>
            <w:vAlign w:val="center"/>
          </w:tcPr>
          <w:p w:rsidRPr="004B045F" w:rsidR="0059034F" w:rsidP="00513C3F" w:rsidRDefault="00D55C84" w14:paraId="686517BE" w14:textId="77777777">
            <w:pPr>
              <w:ind w:firstLine="0"/>
              <w:rPr>
                <w:szCs w:val="20"/>
              </w:rPr>
            </w:pPr>
            <w:r w:rsidRPr="004B045F">
              <w:rPr>
                <w:szCs w:val="20"/>
              </w:rPr>
              <w:t>Nombre</w:t>
            </w:r>
          </w:p>
        </w:tc>
        <w:tc>
          <w:tcPr>
            <w:tcW w:w="1418" w:type="dxa"/>
            <w:vAlign w:val="center"/>
          </w:tcPr>
          <w:p w:rsidRPr="004B045F" w:rsidR="0059034F" w:rsidP="00513C3F" w:rsidRDefault="00D55C84" w14:paraId="094CCCBD" w14:textId="77777777">
            <w:pPr>
              <w:ind w:firstLine="0"/>
              <w:rPr>
                <w:szCs w:val="20"/>
              </w:rPr>
            </w:pPr>
            <w:r w:rsidRPr="004B045F">
              <w:rPr>
                <w:szCs w:val="20"/>
              </w:rPr>
              <w:t>Cargo</w:t>
            </w:r>
          </w:p>
        </w:tc>
        <w:tc>
          <w:tcPr>
            <w:tcW w:w="2976" w:type="dxa"/>
            <w:vAlign w:val="center"/>
          </w:tcPr>
          <w:p w:rsidRPr="00B21D02" w:rsidR="0059034F" w:rsidP="00513C3F" w:rsidRDefault="00D55C84" w14:paraId="419AA359" w14:textId="34347564">
            <w:pPr>
              <w:ind w:firstLine="0"/>
              <w:rPr>
                <w:szCs w:val="20"/>
              </w:rPr>
            </w:pPr>
            <w:r w:rsidRPr="004B045F">
              <w:rPr>
                <w:szCs w:val="20"/>
              </w:rPr>
              <w:t>Dependencia</w:t>
            </w:r>
          </w:p>
        </w:tc>
        <w:tc>
          <w:tcPr>
            <w:tcW w:w="2029" w:type="dxa"/>
            <w:vAlign w:val="center"/>
          </w:tcPr>
          <w:p w:rsidRPr="004B045F" w:rsidR="0059034F" w:rsidP="00E90805" w:rsidRDefault="00D55C84" w14:paraId="64795C74" w14:textId="77777777">
            <w:pPr>
              <w:ind w:firstLine="0"/>
              <w:rPr>
                <w:szCs w:val="20"/>
              </w:rPr>
            </w:pPr>
            <w:r w:rsidRPr="004B045F">
              <w:rPr>
                <w:szCs w:val="20"/>
              </w:rPr>
              <w:t>Fecha</w:t>
            </w:r>
          </w:p>
        </w:tc>
      </w:tr>
      <w:tr w:rsidRPr="004B045F" w:rsidR="00B21D02" w:rsidTr="00B21D02" w14:paraId="42FAA003" w14:textId="77777777">
        <w:trPr>
          <w:trHeight w:val="340"/>
        </w:trPr>
        <w:tc>
          <w:tcPr>
            <w:tcW w:w="1272" w:type="dxa"/>
            <w:vMerge w:val="restart"/>
          </w:tcPr>
          <w:p w:rsidRPr="004B045F" w:rsidR="00B21D02" w:rsidP="00513C3F" w:rsidRDefault="00B21D02" w14:paraId="16D0E40F" w14:textId="51F996AE">
            <w:pPr>
              <w:ind w:firstLine="0"/>
              <w:rPr>
                <w:szCs w:val="20"/>
              </w:rPr>
            </w:pPr>
            <w:r w:rsidRPr="004B045F">
              <w:rPr>
                <w:szCs w:val="20"/>
              </w:rPr>
              <w:t>Autor(es)</w:t>
            </w:r>
          </w:p>
        </w:tc>
        <w:tc>
          <w:tcPr>
            <w:tcW w:w="2272" w:type="dxa"/>
          </w:tcPr>
          <w:p w:rsidRPr="00B21D02" w:rsidR="00B21D02" w:rsidP="008220D9" w:rsidRDefault="00B21D02" w14:paraId="66C9D276" w14:textId="08698086">
            <w:pPr>
              <w:ind w:firstLine="26"/>
              <w:rPr>
                <w:b w:val="0"/>
                <w:bCs/>
                <w:szCs w:val="20"/>
              </w:rPr>
            </w:pPr>
            <w:r w:rsidRPr="00B21D02">
              <w:rPr>
                <w:b w:val="0"/>
                <w:bCs/>
                <w:szCs w:val="20"/>
              </w:rPr>
              <w:t xml:space="preserve">Hoover Fabián Ramos Enríquez </w:t>
            </w:r>
          </w:p>
        </w:tc>
        <w:tc>
          <w:tcPr>
            <w:tcW w:w="1418" w:type="dxa"/>
          </w:tcPr>
          <w:p w:rsidRPr="00B21D02" w:rsidR="00B21D02" w:rsidP="008220D9" w:rsidRDefault="00B21D02" w14:paraId="679BEFDA" w14:textId="7B353B78">
            <w:pPr>
              <w:ind w:firstLine="0"/>
              <w:rPr>
                <w:b w:val="0"/>
                <w:bCs/>
                <w:szCs w:val="20"/>
              </w:rPr>
            </w:pPr>
            <w:r w:rsidRPr="00B21D02">
              <w:rPr>
                <w:b w:val="0"/>
                <w:bCs/>
                <w:szCs w:val="20"/>
              </w:rPr>
              <w:t>Experto Temático</w:t>
            </w:r>
          </w:p>
        </w:tc>
        <w:tc>
          <w:tcPr>
            <w:tcW w:w="2976" w:type="dxa"/>
          </w:tcPr>
          <w:p w:rsidRPr="00B21D02" w:rsidR="00B21D02" w:rsidP="008220D9" w:rsidRDefault="00B21D02" w14:paraId="644D691E" w14:textId="16246644">
            <w:pPr>
              <w:ind w:firstLine="0"/>
              <w:rPr>
                <w:b w:val="0"/>
                <w:bCs/>
                <w:szCs w:val="20"/>
              </w:rPr>
            </w:pPr>
            <w:r w:rsidRPr="00B21D02">
              <w:rPr>
                <w:b w:val="0"/>
                <w:bCs/>
                <w:szCs w:val="20"/>
              </w:rPr>
              <w:t>Regional Norte de Santander - Centro de la Industria, la Empresa y los Servicios</w:t>
            </w:r>
          </w:p>
        </w:tc>
        <w:tc>
          <w:tcPr>
            <w:tcW w:w="2029" w:type="dxa"/>
          </w:tcPr>
          <w:p w:rsidRPr="00B21D02" w:rsidR="00B21D02" w:rsidP="007622BB" w:rsidRDefault="00B21D02" w14:paraId="08C68575" w14:textId="74A204C7">
            <w:pPr>
              <w:ind w:firstLine="0"/>
              <w:rPr>
                <w:b w:val="0"/>
                <w:bCs/>
                <w:szCs w:val="20"/>
              </w:rPr>
            </w:pPr>
            <w:r w:rsidRPr="00B21D02">
              <w:rPr>
                <w:b w:val="0"/>
                <w:bCs/>
                <w:szCs w:val="20"/>
              </w:rPr>
              <w:t>Diciembre de 2022</w:t>
            </w:r>
          </w:p>
        </w:tc>
      </w:tr>
      <w:tr w:rsidRPr="004B045F" w:rsidR="00B21D02" w:rsidTr="00B21D02" w14:paraId="29D463FE" w14:textId="77777777">
        <w:trPr>
          <w:trHeight w:val="340"/>
        </w:trPr>
        <w:tc>
          <w:tcPr>
            <w:tcW w:w="1272" w:type="dxa"/>
            <w:vMerge/>
          </w:tcPr>
          <w:p w:rsidRPr="004B045F" w:rsidR="00B21D02" w:rsidP="00B21D02" w:rsidRDefault="00B21D02" w14:paraId="23D96A02" w14:textId="77777777">
            <w:pPr>
              <w:widowControl w:val="0"/>
              <w:pBdr>
                <w:top w:val="nil"/>
                <w:left w:val="nil"/>
                <w:bottom w:val="nil"/>
                <w:right w:val="nil"/>
                <w:between w:val="nil"/>
              </w:pBdr>
              <w:spacing w:line="276" w:lineRule="auto"/>
              <w:rPr>
                <w:szCs w:val="20"/>
              </w:rPr>
            </w:pPr>
          </w:p>
        </w:tc>
        <w:tc>
          <w:tcPr>
            <w:tcW w:w="2272" w:type="dxa"/>
          </w:tcPr>
          <w:p w:rsidRPr="00B21D02" w:rsidR="00B21D02" w:rsidP="00B21D02" w:rsidRDefault="00B21D02" w14:paraId="66C49D2D" w14:textId="5C9B35BD">
            <w:pPr>
              <w:ind w:firstLine="0"/>
              <w:jc w:val="left"/>
              <w:rPr>
                <w:b w:val="0"/>
                <w:bCs/>
                <w:szCs w:val="20"/>
              </w:rPr>
            </w:pPr>
            <w:r>
              <w:rPr>
                <w:b w:val="0"/>
                <w:bCs/>
                <w:szCs w:val="20"/>
              </w:rPr>
              <w:t>Fabián Leonardo Correa Díaz</w:t>
            </w:r>
          </w:p>
        </w:tc>
        <w:tc>
          <w:tcPr>
            <w:tcW w:w="1418" w:type="dxa"/>
          </w:tcPr>
          <w:p w:rsidRPr="00B21D02" w:rsidR="00B21D02" w:rsidP="00B21D02" w:rsidRDefault="00B21D02" w14:paraId="1FCEA802" w14:textId="7D890891">
            <w:pPr>
              <w:ind w:firstLine="0"/>
              <w:jc w:val="left"/>
              <w:rPr>
                <w:b w:val="0"/>
                <w:bCs/>
                <w:szCs w:val="20"/>
              </w:rPr>
            </w:pPr>
            <w:r>
              <w:rPr>
                <w:b w:val="0"/>
                <w:bCs/>
                <w:szCs w:val="20"/>
              </w:rPr>
              <w:t>Diseñador Instruccional</w:t>
            </w:r>
          </w:p>
        </w:tc>
        <w:tc>
          <w:tcPr>
            <w:tcW w:w="2976" w:type="dxa"/>
          </w:tcPr>
          <w:p w:rsidRPr="00B21D02" w:rsidR="00B21D02" w:rsidP="00B21D02" w:rsidRDefault="00B21D02" w14:paraId="56101457" w14:textId="3B038DD0">
            <w:pPr>
              <w:ind w:firstLine="0"/>
              <w:jc w:val="left"/>
              <w:rPr>
                <w:b w:val="0"/>
                <w:bCs/>
                <w:szCs w:val="20"/>
              </w:rPr>
            </w:pPr>
            <w:r w:rsidRPr="00B21D02">
              <w:rPr>
                <w:b w:val="0"/>
                <w:bCs/>
                <w:szCs w:val="20"/>
              </w:rPr>
              <w:t>Regional Norte de Santander - Centro de la Industria, la Empresa y los Servicios</w:t>
            </w:r>
          </w:p>
        </w:tc>
        <w:tc>
          <w:tcPr>
            <w:tcW w:w="2029" w:type="dxa"/>
          </w:tcPr>
          <w:p w:rsidRPr="00B21D02" w:rsidR="00B21D02" w:rsidP="00B21D02" w:rsidRDefault="00B21D02" w14:paraId="41E92F9D" w14:textId="6004B2DE">
            <w:pPr>
              <w:ind w:firstLine="0"/>
              <w:jc w:val="left"/>
              <w:rPr>
                <w:b w:val="0"/>
                <w:bCs/>
                <w:szCs w:val="20"/>
              </w:rPr>
            </w:pPr>
            <w:r>
              <w:rPr>
                <w:b w:val="0"/>
                <w:bCs/>
                <w:szCs w:val="20"/>
              </w:rPr>
              <w:t>Diciembre de 2022</w:t>
            </w:r>
          </w:p>
        </w:tc>
      </w:tr>
      <w:tr w:rsidRPr="004B045F" w:rsidR="00B21D02" w:rsidTr="00B21D02" w14:paraId="19F54B59" w14:textId="77777777">
        <w:trPr>
          <w:trHeight w:val="340"/>
        </w:trPr>
        <w:tc>
          <w:tcPr>
            <w:tcW w:w="1272" w:type="dxa"/>
            <w:vMerge/>
          </w:tcPr>
          <w:p w:rsidRPr="004B045F" w:rsidR="00B21D02" w:rsidP="00B21D02" w:rsidRDefault="00B21D02" w14:paraId="14E0DEE8" w14:textId="77777777">
            <w:pPr>
              <w:widowControl w:val="0"/>
              <w:pBdr>
                <w:top w:val="nil"/>
                <w:left w:val="nil"/>
                <w:bottom w:val="nil"/>
                <w:right w:val="nil"/>
                <w:between w:val="nil"/>
              </w:pBdr>
              <w:rPr>
                <w:szCs w:val="20"/>
              </w:rPr>
            </w:pPr>
          </w:p>
        </w:tc>
        <w:tc>
          <w:tcPr>
            <w:tcW w:w="2272" w:type="dxa"/>
          </w:tcPr>
          <w:p w:rsidRPr="00B21D02" w:rsidR="00B21D02" w:rsidP="00B21D02" w:rsidRDefault="00832042" w14:paraId="11D42B9F" w14:textId="62C12128">
            <w:pPr>
              <w:ind w:firstLine="0"/>
              <w:jc w:val="left"/>
              <w:rPr>
                <w:b w:val="0"/>
                <w:bCs/>
                <w:szCs w:val="20"/>
              </w:rPr>
            </w:pPr>
            <w:r>
              <w:rPr>
                <w:b w:val="0"/>
                <w:bCs/>
                <w:szCs w:val="20"/>
              </w:rPr>
              <w:t>Carolina Coca Salazar</w:t>
            </w:r>
          </w:p>
        </w:tc>
        <w:tc>
          <w:tcPr>
            <w:tcW w:w="1418" w:type="dxa"/>
          </w:tcPr>
          <w:p w:rsidRPr="00B21D02" w:rsidR="00B21D02" w:rsidP="00832042" w:rsidRDefault="00832042" w14:paraId="139A353A" w14:textId="076A015F">
            <w:pPr>
              <w:ind w:firstLine="0"/>
              <w:jc w:val="left"/>
              <w:rPr>
                <w:b w:val="0"/>
                <w:bCs/>
                <w:szCs w:val="20"/>
              </w:rPr>
            </w:pPr>
            <w:r>
              <w:rPr>
                <w:b w:val="0"/>
                <w:bCs/>
                <w:szCs w:val="20"/>
              </w:rPr>
              <w:t xml:space="preserve">Asesora Metodológica </w:t>
            </w:r>
          </w:p>
        </w:tc>
        <w:tc>
          <w:tcPr>
            <w:tcW w:w="2976" w:type="dxa"/>
          </w:tcPr>
          <w:p w:rsidRPr="00B21D02" w:rsidR="00B21D02" w:rsidP="00832042" w:rsidRDefault="00832042" w14:paraId="1DF8A9F8" w14:textId="4F287158">
            <w:pPr>
              <w:ind w:firstLine="0"/>
              <w:jc w:val="left"/>
              <w:rPr>
                <w:b w:val="0"/>
                <w:bCs/>
                <w:szCs w:val="20"/>
              </w:rPr>
            </w:pPr>
            <w:r>
              <w:rPr>
                <w:b w:val="0"/>
                <w:bCs/>
                <w:szCs w:val="20"/>
              </w:rPr>
              <w:t xml:space="preserve">Regional Distrito Capital- Centro de Diseño y Metrología </w:t>
            </w:r>
          </w:p>
        </w:tc>
        <w:tc>
          <w:tcPr>
            <w:tcW w:w="2029" w:type="dxa"/>
          </w:tcPr>
          <w:p w:rsidRPr="00B21D02" w:rsidR="00B21D02" w:rsidP="00832042" w:rsidRDefault="00832042" w14:paraId="679D55E6" w14:textId="09A0CFB9">
            <w:pPr>
              <w:ind w:firstLine="0"/>
              <w:jc w:val="left"/>
              <w:rPr>
                <w:b w:val="0"/>
                <w:bCs/>
                <w:szCs w:val="20"/>
              </w:rPr>
            </w:pPr>
            <w:r>
              <w:rPr>
                <w:b w:val="0"/>
                <w:bCs/>
                <w:szCs w:val="20"/>
              </w:rPr>
              <w:t>Diciembre de 2022</w:t>
            </w:r>
          </w:p>
        </w:tc>
      </w:tr>
      <w:tr w:rsidRPr="004B045F" w:rsidR="003E3EB4" w:rsidTr="00B21D02" w14:paraId="05ED86FD" w14:textId="77777777">
        <w:trPr>
          <w:trHeight w:val="340"/>
        </w:trPr>
        <w:tc>
          <w:tcPr>
            <w:tcW w:w="1272" w:type="dxa"/>
            <w:vMerge/>
          </w:tcPr>
          <w:p w:rsidRPr="004B045F" w:rsidR="003E3EB4" w:rsidP="003E3EB4" w:rsidRDefault="003E3EB4" w14:paraId="5AC5D4A8" w14:textId="77777777">
            <w:pPr>
              <w:widowControl w:val="0"/>
              <w:pBdr>
                <w:top w:val="nil"/>
                <w:left w:val="nil"/>
                <w:bottom w:val="nil"/>
                <w:right w:val="nil"/>
                <w:between w:val="nil"/>
              </w:pBdr>
              <w:rPr>
                <w:szCs w:val="20"/>
              </w:rPr>
            </w:pPr>
          </w:p>
        </w:tc>
        <w:tc>
          <w:tcPr>
            <w:tcW w:w="2272" w:type="dxa"/>
          </w:tcPr>
          <w:p w:rsidRPr="00B21D02" w:rsidR="003E3EB4" w:rsidP="003E3EB4" w:rsidRDefault="003E3EB4" w14:paraId="727C14AF" w14:textId="1F0DAD87">
            <w:pPr>
              <w:ind w:firstLine="0"/>
              <w:jc w:val="left"/>
              <w:rPr>
                <w:b w:val="0"/>
                <w:bCs/>
                <w:szCs w:val="20"/>
              </w:rPr>
            </w:pPr>
            <w:r>
              <w:rPr>
                <w:b w:val="0"/>
                <w:bCs/>
                <w:szCs w:val="20"/>
              </w:rPr>
              <w:t>Rafael Neftalí Lizcano Reyes</w:t>
            </w:r>
          </w:p>
        </w:tc>
        <w:tc>
          <w:tcPr>
            <w:tcW w:w="1418" w:type="dxa"/>
          </w:tcPr>
          <w:p w:rsidRPr="00B21D02" w:rsidR="003E3EB4" w:rsidP="005E29F9" w:rsidRDefault="003E3EB4" w14:paraId="1D326DBF" w14:textId="6AC6D2C1">
            <w:pPr>
              <w:ind w:firstLine="0"/>
              <w:jc w:val="left"/>
              <w:rPr>
                <w:b w:val="0"/>
                <w:bCs/>
                <w:szCs w:val="20"/>
              </w:rPr>
            </w:pPr>
            <w:r>
              <w:rPr>
                <w:b w:val="0"/>
                <w:bCs/>
                <w:szCs w:val="20"/>
              </w:rPr>
              <w:t>Responsable Equipo Desarrollo Curricular</w:t>
            </w:r>
          </w:p>
        </w:tc>
        <w:tc>
          <w:tcPr>
            <w:tcW w:w="2976" w:type="dxa"/>
          </w:tcPr>
          <w:p w:rsidRPr="00B21D02" w:rsidR="003E3EB4" w:rsidP="005E29F9" w:rsidRDefault="003E3EB4" w14:paraId="32A8E8B7" w14:textId="68903796">
            <w:pPr>
              <w:ind w:firstLine="0"/>
              <w:jc w:val="left"/>
              <w:rPr>
                <w:b w:val="0"/>
                <w:bCs/>
                <w:szCs w:val="20"/>
              </w:rPr>
            </w:pPr>
            <w:r>
              <w:rPr>
                <w:b w:val="0"/>
                <w:bCs/>
                <w:szCs w:val="20"/>
              </w:rPr>
              <w:t>Regional Santander – Centro Industrial del Diseño y la Manufactura</w:t>
            </w:r>
          </w:p>
        </w:tc>
        <w:tc>
          <w:tcPr>
            <w:tcW w:w="2029" w:type="dxa"/>
          </w:tcPr>
          <w:p w:rsidRPr="00B21D02" w:rsidR="003E3EB4" w:rsidP="005E29F9" w:rsidRDefault="003E3EB4" w14:paraId="14F49464" w14:textId="7FB170E5">
            <w:pPr>
              <w:ind w:firstLine="0"/>
              <w:jc w:val="left"/>
              <w:rPr>
                <w:b w:val="0"/>
                <w:bCs/>
                <w:szCs w:val="20"/>
              </w:rPr>
            </w:pPr>
            <w:r>
              <w:rPr>
                <w:b w:val="0"/>
                <w:bCs/>
                <w:szCs w:val="20"/>
              </w:rPr>
              <w:t>Diciembre de 2022</w:t>
            </w:r>
          </w:p>
        </w:tc>
      </w:tr>
      <w:tr w:rsidRPr="004B045F" w:rsidR="003E3EB4" w:rsidTr="00B21D02" w14:paraId="12BE7F1D" w14:textId="77777777">
        <w:trPr>
          <w:trHeight w:val="340"/>
        </w:trPr>
        <w:tc>
          <w:tcPr>
            <w:tcW w:w="1272" w:type="dxa"/>
            <w:vMerge/>
          </w:tcPr>
          <w:p w:rsidRPr="004B045F" w:rsidR="003E3EB4" w:rsidP="003E3EB4" w:rsidRDefault="003E3EB4" w14:paraId="1044BE8D" w14:textId="77777777">
            <w:pPr>
              <w:widowControl w:val="0"/>
              <w:pBdr>
                <w:top w:val="nil"/>
                <w:left w:val="nil"/>
                <w:bottom w:val="nil"/>
                <w:right w:val="nil"/>
                <w:between w:val="nil"/>
              </w:pBdr>
              <w:rPr>
                <w:szCs w:val="20"/>
              </w:rPr>
            </w:pPr>
          </w:p>
        </w:tc>
        <w:tc>
          <w:tcPr>
            <w:tcW w:w="2272" w:type="dxa"/>
          </w:tcPr>
          <w:p w:rsidRPr="00B21D02" w:rsidR="003E3EB4" w:rsidP="003E3EB4" w:rsidRDefault="003E3EB4" w14:paraId="384EE9FC" w14:textId="6F166B1F">
            <w:pPr>
              <w:ind w:firstLine="0"/>
              <w:jc w:val="left"/>
              <w:rPr>
                <w:b w:val="0"/>
                <w:bCs/>
                <w:szCs w:val="20"/>
              </w:rPr>
            </w:pPr>
            <w:r>
              <w:rPr>
                <w:b w:val="0"/>
                <w:bCs/>
                <w:szCs w:val="20"/>
              </w:rPr>
              <w:t>Darío González</w:t>
            </w:r>
          </w:p>
        </w:tc>
        <w:tc>
          <w:tcPr>
            <w:tcW w:w="1418" w:type="dxa"/>
          </w:tcPr>
          <w:p w:rsidRPr="00B21D02" w:rsidR="003E3EB4" w:rsidP="003E3EB4" w:rsidRDefault="003E3EB4" w14:paraId="46733C51" w14:textId="29709D0C">
            <w:pPr>
              <w:ind w:firstLine="0"/>
              <w:jc w:val="left"/>
              <w:rPr>
                <w:b w:val="0"/>
                <w:bCs/>
                <w:szCs w:val="20"/>
              </w:rPr>
            </w:pPr>
            <w:r>
              <w:rPr>
                <w:b w:val="0"/>
                <w:bCs/>
                <w:szCs w:val="20"/>
              </w:rPr>
              <w:t>Corrector de Estilo</w:t>
            </w:r>
          </w:p>
        </w:tc>
        <w:tc>
          <w:tcPr>
            <w:tcW w:w="2976" w:type="dxa"/>
          </w:tcPr>
          <w:p w:rsidRPr="00B21D02" w:rsidR="003E3EB4" w:rsidP="003E3EB4" w:rsidRDefault="003E3EB4" w14:paraId="4DDDCC1D" w14:textId="6045AAED">
            <w:pPr>
              <w:ind w:firstLine="0"/>
              <w:jc w:val="left"/>
              <w:rPr>
                <w:b w:val="0"/>
                <w:bCs/>
                <w:szCs w:val="20"/>
              </w:rPr>
            </w:pPr>
            <w:r>
              <w:rPr>
                <w:b w:val="0"/>
                <w:bCs/>
                <w:szCs w:val="20"/>
              </w:rPr>
              <w:t xml:space="preserve">Regional Distrito Capital- Centro de Diseño y Metrología </w:t>
            </w:r>
          </w:p>
        </w:tc>
        <w:tc>
          <w:tcPr>
            <w:tcW w:w="2029" w:type="dxa"/>
          </w:tcPr>
          <w:p w:rsidRPr="00B21D02" w:rsidR="003E3EB4" w:rsidP="003E3EB4" w:rsidRDefault="003E3EB4" w14:paraId="50EC4276" w14:textId="6BBB3092">
            <w:pPr>
              <w:ind w:firstLine="0"/>
              <w:jc w:val="left"/>
              <w:rPr>
                <w:b w:val="0"/>
                <w:bCs/>
                <w:szCs w:val="20"/>
              </w:rPr>
            </w:pPr>
            <w:r>
              <w:rPr>
                <w:b w:val="0"/>
                <w:bCs/>
                <w:szCs w:val="20"/>
              </w:rPr>
              <w:t>Diciembre de 2022</w:t>
            </w:r>
          </w:p>
        </w:tc>
      </w:tr>
    </w:tbl>
    <w:p w:rsidRPr="004B045F" w:rsidR="0059034F" w:rsidRDefault="0059034F" w14:paraId="090036EF" w14:textId="77777777">
      <w:pPr>
        <w:rPr>
          <w:szCs w:val="20"/>
        </w:rPr>
      </w:pPr>
    </w:p>
    <w:p w:rsidRPr="00AD7CED" w:rsidR="0059034F" w:rsidP="00AD7CED" w:rsidRDefault="00D55C84" w14:paraId="49B45337" w14:textId="31911F90">
      <w:pPr>
        <w:numPr>
          <w:ilvl w:val="0"/>
          <w:numId w:val="1"/>
        </w:numPr>
        <w:pBdr>
          <w:top w:val="nil"/>
          <w:left w:val="nil"/>
          <w:bottom w:val="nil"/>
          <w:right w:val="nil"/>
          <w:between w:val="nil"/>
        </w:pBdr>
        <w:ind w:left="284" w:hanging="284"/>
        <w:rPr>
          <w:b/>
          <w:color w:val="000000"/>
          <w:szCs w:val="20"/>
        </w:rPr>
      </w:pPr>
      <w:r w:rsidRPr="004B045F">
        <w:rPr>
          <w:b/>
          <w:color w:val="000000"/>
          <w:szCs w:val="20"/>
        </w:rPr>
        <w:t xml:space="preserve">CONTROL DE CAMBIOS </w:t>
      </w: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4B045F" w:rsidR="0059034F" w14:paraId="08128DAD" w14:textId="77777777">
        <w:tc>
          <w:tcPr>
            <w:tcW w:w="1264" w:type="dxa"/>
            <w:tcBorders>
              <w:top w:val="nil"/>
              <w:left w:val="nil"/>
            </w:tcBorders>
          </w:tcPr>
          <w:p w:rsidRPr="004B045F" w:rsidR="0059034F" w:rsidRDefault="0059034F" w14:paraId="25E93861" w14:textId="77777777">
            <w:pPr>
              <w:rPr>
                <w:szCs w:val="20"/>
              </w:rPr>
            </w:pPr>
          </w:p>
        </w:tc>
        <w:tc>
          <w:tcPr>
            <w:tcW w:w="2138" w:type="dxa"/>
          </w:tcPr>
          <w:p w:rsidRPr="004B045F" w:rsidR="0059034F" w:rsidP="00E90805" w:rsidRDefault="00D55C84" w14:paraId="7F249B14" w14:textId="77777777">
            <w:pPr>
              <w:ind w:firstLine="0"/>
              <w:rPr>
                <w:szCs w:val="20"/>
              </w:rPr>
            </w:pPr>
            <w:r w:rsidRPr="004B045F">
              <w:rPr>
                <w:szCs w:val="20"/>
              </w:rPr>
              <w:t>Nombre</w:t>
            </w:r>
          </w:p>
        </w:tc>
        <w:tc>
          <w:tcPr>
            <w:tcW w:w="1701" w:type="dxa"/>
          </w:tcPr>
          <w:p w:rsidRPr="004B045F" w:rsidR="0059034F" w:rsidP="00E90805" w:rsidRDefault="00D55C84" w14:paraId="3A5E5729" w14:textId="77777777">
            <w:pPr>
              <w:ind w:firstLine="0"/>
              <w:rPr>
                <w:szCs w:val="20"/>
              </w:rPr>
            </w:pPr>
            <w:r w:rsidRPr="004B045F">
              <w:rPr>
                <w:szCs w:val="20"/>
              </w:rPr>
              <w:t>Cargo</w:t>
            </w:r>
          </w:p>
        </w:tc>
        <w:tc>
          <w:tcPr>
            <w:tcW w:w="1843" w:type="dxa"/>
          </w:tcPr>
          <w:p w:rsidRPr="004B045F" w:rsidR="0059034F" w:rsidP="00E90805" w:rsidRDefault="00D55C84" w14:paraId="50429457" w14:textId="77777777">
            <w:pPr>
              <w:ind w:firstLine="0"/>
              <w:rPr>
                <w:szCs w:val="20"/>
              </w:rPr>
            </w:pPr>
            <w:r w:rsidRPr="004B045F">
              <w:rPr>
                <w:szCs w:val="20"/>
              </w:rPr>
              <w:t>Dependencia</w:t>
            </w:r>
          </w:p>
        </w:tc>
        <w:tc>
          <w:tcPr>
            <w:tcW w:w="1044" w:type="dxa"/>
          </w:tcPr>
          <w:p w:rsidRPr="004B045F" w:rsidR="0059034F" w:rsidRDefault="00D55C84" w14:paraId="25419C48" w14:textId="665B9A64">
            <w:pPr>
              <w:rPr>
                <w:szCs w:val="20"/>
              </w:rPr>
            </w:pPr>
            <w:r w:rsidRPr="004B045F">
              <w:rPr>
                <w:szCs w:val="20"/>
              </w:rPr>
              <w:t>F</w:t>
            </w:r>
            <w:r w:rsidRPr="004B045F" w:rsidR="00E90805">
              <w:rPr>
                <w:szCs w:val="20"/>
              </w:rPr>
              <w:t>F</w:t>
            </w:r>
            <w:r w:rsidRPr="004B045F">
              <w:rPr>
                <w:szCs w:val="20"/>
              </w:rPr>
              <w:t>echa</w:t>
            </w:r>
          </w:p>
        </w:tc>
        <w:tc>
          <w:tcPr>
            <w:tcW w:w="1977" w:type="dxa"/>
          </w:tcPr>
          <w:p w:rsidRPr="004B045F" w:rsidR="0059034F" w:rsidP="00E90805" w:rsidRDefault="00D55C84" w14:paraId="6115455B" w14:textId="3774A40A">
            <w:pPr>
              <w:ind w:firstLine="0"/>
              <w:rPr>
                <w:szCs w:val="20"/>
              </w:rPr>
            </w:pPr>
            <w:r w:rsidRPr="004B045F">
              <w:rPr>
                <w:szCs w:val="20"/>
              </w:rPr>
              <w:t xml:space="preserve">Razón del </w:t>
            </w:r>
            <w:r w:rsidR="003E3EB4">
              <w:rPr>
                <w:szCs w:val="20"/>
              </w:rPr>
              <w:t>c</w:t>
            </w:r>
            <w:r w:rsidRPr="004B045F" w:rsidR="003E3EB4">
              <w:rPr>
                <w:szCs w:val="20"/>
              </w:rPr>
              <w:t>ambio</w:t>
            </w:r>
          </w:p>
        </w:tc>
      </w:tr>
      <w:tr w:rsidRPr="004B045F" w:rsidR="0059034F" w14:paraId="285D14C8" w14:textId="77777777">
        <w:tc>
          <w:tcPr>
            <w:tcW w:w="1264" w:type="dxa"/>
          </w:tcPr>
          <w:p w:rsidRPr="004B045F" w:rsidR="0059034F" w:rsidP="00513C3F" w:rsidRDefault="00D55C84" w14:paraId="4AD1E29D" w14:textId="10C5E84E">
            <w:pPr>
              <w:ind w:firstLine="0"/>
              <w:rPr>
                <w:szCs w:val="20"/>
              </w:rPr>
            </w:pPr>
            <w:r w:rsidRPr="004B045F">
              <w:rPr>
                <w:szCs w:val="20"/>
              </w:rPr>
              <w:t>Autor(es)</w:t>
            </w:r>
          </w:p>
        </w:tc>
        <w:tc>
          <w:tcPr>
            <w:tcW w:w="2138" w:type="dxa"/>
          </w:tcPr>
          <w:p w:rsidRPr="004B045F" w:rsidR="0059034F" w:rsidRDefault="0059034F" w14:paraId="70EF86C9" w14:textId="77777777">
            <w:pPr>
              <w:rPr>
                <w:szCs w:val="20"/>
              </w:rPr>
            </w:pPr>
          </w:p>
        </w:tc>
        <w:tc>
          <w:tcPr>
            <w:tcW w:w="1701" w:type="dxa"/>
          </w:tcPr>
          <w:p w:rsidRPr="004B045F" w:rsidR="0059034F" w:rsidRDefault="0059034F" w14:paraId="3012C07C" w14:textId="77777777">
            <w:pPr>
              <w:rPr>
                <w:szCs w:val="20"/>
              </w:rPr>
            </w:pPr>
          </w:p>
        </w:tc>
        <w:tc>
          <w:tcPr>
            <w:tcW w:w="1843" w:type="dxa"/>
          </w:tcPr>
          <w:p w:rsidRPr="004B045F" w:rsidR="0059034F" w:rsidRDefault="0059034F" w14:paraId="5A6F2B70" w14:textId="77777777">
            <w:pPr>
              <w:rPr>
                <w:szCs w:val="20"/>
              </w:rPr>
            </w:pPr>
          </w:p>
        </w:tc>
        <w:tc>
          <w:tcPr>
            <w:tcW w:w="1044" w:type="dxa"/>
          </w:tcPr>
          <w:p w:rsidRPr="004B045F" w:rsidR="0059034F" w:rsidRDefault="0059034F" w14:paraId="75E25215" w14:textId="77777777">
            <w:pPr>
              <w:rPr>
                <w:szCs w:val="20"/>
              </w:rPr>
            </w:pPr>
          </w:p>
        </w:tc>
        <w:tc>
          <w:tcPr>
            <w:tcW w:w="1977" w:type="dxa"/>
          </w:tcPr>
          <w:p w:rsidRPr="004B045F" w:rsidR="0059034F" w:rsidRDefault="0059034F" w14:paraId="0673ED23" w14:textId="77777777">
            <w:pPr>
              <w:rPr>
                <w:szCs w:val="20"/>
              </w:rPr>
            </w:pPr>
          </w:p>
        </w:tc>
      </w:tr>
    </w:tbl>
    <w:p w:rsidRPr="004B045F" w:rsidR="007C4702" w:rsidP="00911DB9" w:rsidRDefault="007C4702" w14:paraId="4F26C177" w14:textId="1FB95690">
      <w:pPr>
        <w:ind w:firstLine="0"/>
        <w:rPr>
          <w:szCs w:val="20"/>
        </w:rPr>
      </w:pPr>
    </w:p>
    <w:sectPr w:rsidRPr="004B045F" w:rsidR="007C4702" w:rsidSect="00310D2C">
      <w:headerReference w:type="default" r:id="rId73"/>
      <w:footerReference w:type="default" r:id="rId74"/>
      <w:pgSz w:w="12240" w:h="15840" w:orient="portrait"/>
      <w:pgMar w:top="1560"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2-12-09T08:17:00Z" w:id="1">
    <w:p w:rsidR="00802C69" w:rsidRDefault="00802C69" w14:paraId="72E702D2" w14:textId="77777777">
      <w:pPr>
        <w:pStyle w:val="Textocomentario"/>
      </w:pPr>
      <w:r>
        <w:rPr>
          <w:rStyle w:val="Refdecomentario"/>
        </w:rPr>
        <w:annotationRef/>
      </w:r>
    </w:p>
    <w:p w:rsidR="00802C69" w:rsidRDefault="00802C69" w14:paraId="1DBEA228" w14:textId="120DB5AD">
      <w:pPr>
        <w:pStyle w:val="Textocomentario"/>
      </w:pPr>
      <w:r>
        <w:t>Cajón texto color.</w:t>
      </w:r>
    </w:p>
  </w:comment>
  <w:comment w:initials="F" w:author="Fabian" w:date="2022-12-09T08:33:00Z" w:id="2">
    <w:p w:rsidR="00802C69" w:rsidRDefault="00802C69" w14:paraId="5FA84FCE" w14:textId="77777777">
      <w:pPr>
        <w:pStyle w:val="Textocomentario"/>
      </w:pPr>
      <w:r>
        <w:rPr>
          <w:rStyle w:val="Refdecomentario"/>
        </w:rPr>
        <w:annotationRef/>
      </w:r>
    </w:p>
    <w:p w:rsidR="00802C69" w:rsidRDefault="00802C69" w14:paraId="2BF40FDF" w14:textId="028CFF59">
      <w:pPr>
        <w:pStyle w:val="Textocomentario"/>
      </w:pPr>
      <w:r>
        <w:t>Listado ordenado cuadro color + separadores.</w:t>
      </w:r>
    </w:p>
  </w:comment>
  <w:comment w:initials="F" w:author="Fabian" w:date="2022-12-09T08:37:00Z" w:id="3">
    <w:p w:rsidR="00802C69" w:rsidRDefault="00802C69" w14:paraId="2E4A53B7" w14:textId="77777777">
      <w:pPr>
        <w:pStyle w:val="Textocomentario"/>
      </w:pPr>
      <w:r>
        <w:rPr>
          <w:rStyle w:val="Refdecomentario"/>
        </w:rPr>
        <w:annotationRef/>
      </w:r>
    </w:p>
    <w:p w:rsidR="00802C69" w:rsidRDefault="00802C69" w14:paraId="0EDF8124" w14:textId="77777777">
      <w:pPr>
        <w:pStyle w:val="Textocomentario"/>
      </w:pPr>
      <w:r w:rsidRPr="006F01EA">
        <w:rPr>
          <w:color w:val="FF0000"/>
        </w:rPr>
        <w:t>VENTANA modal con la siguiente info:</w:t>
      </w:r>
    </w:p>
    <w:p w:rsidR="00802C69" w:rsidRDefault="00802C69" w14:paraId="12A7301A" w14:textId="77777777">
      <w:pPr>
        <w:pStyle w:val="Textocomentario"/>
      </w:pPr>
    </w:p>
    <w:p w:rsidR="00802C69" w:rsidP="006F01EA" w:rsidRDefault="00802C69" w14:paraId="32ED07B9" w14:textId="04BD0790">
      <w:pPr>
        <w:ind w:firstLine="0"/>
      </w:pPr>
      <w:r>
        <w:t xml:space="preserve">Antes de abordar la aplicación de las leyes, teorías y modelos, téngase en cuenta que los valores cuantificables hacen uso del lenguaje matemático para expresar los resultados que serán interpretados. </w:t>
      </w:r>
    </w:p>
    <w:p w:rsidR="00802C69" w:rsidRDefault="00EE2A29" w14:paraId="586A557C" w14:textId="42EA7AB5">
      <w:pPr>
        <w:pStyle w:val="Textocomentario"/>
      </w:pPr>
      <w:hyperlink w:history="1" r:id="rId1">
        <w:r w:rsidRPr="00B223C8" w:rsidR="00802C69">
          <w:rPr>
            <w:rStyle w:val="Hipervnculo"/>
          </w:rPr>
          <w:t>https://t3.ftcdn.net/jpg/05/48/12/00/240_F_548120090_f47mi8rH59PxfLB6ymmbZpmH7WPXnyy5.jpg</w:t>
        </w:r>
      </w:hyperlink>
      <w:r w:rsidR="00802C69">
        <w:t xml:space="preserve"> </w:t>
      </w:r>
    </w:p>
  </w:comment>
  <w:comment w:initials="F" w:author="Fabian" w:date="2022-12-09T08:39:00Z" w:id="4">
    <w:p w:rsidR="00802C69" w:rsidRDefault="00802C69" w14:paraId="70B628B7" w14:textId="77777777">
      <w:pPr>
        <w:pStyle w:val="Textocomentario"/>
      </w:pPr>
      <w:r>
        <w:rPr>
          <w:rStyle w:val="Refdecomentario"/>
        </w:rPr>
        <w:annotationRef/>
      </w:r>
    </w:p>
    <w:p w:rsidR="00802C69" w:rsidRDefault="00802C69" w14:paraId="5836487C" w14:textId="77777777">
      <w:pPr>
        <w:pStyle w:val="Textocomentario"/>
      </w:pPr>
      <w:r w:rsidRPr="006F01EA">
        <w:rPr>
          <w:color w:val="FF0000"/>
        </w:rPr>
        <w:t>VENTANA modal con la siguiente info:</w:t>
      </w:r>
    </w:p>
    <w:p w:rsidR="00802C69" w:rsidRDefault="00802C69" w14:paraId="2FCAFC15" w14:textId="77777777">
      <w:pPr>
        <w:pStyle w:val="Textocomentario"/>
      </w:pPr>
    </w:p>
    <w:p w:rsidR="00802C69" w:rsidP="006F01EA" w:rsidRDefault="00802C69" w14:paraId="19358BC5" w14:textId="07DC2843">
      <w:pPr>
        <w:ind w:firstLine="0"/>
      </w:pPr>
      <w:r>
        <w:t>No obstante, de manera imprescindible, entiéndase que estas expresiones</w:t>
      </w:r>
      <w:r w:rsidR="003031BB">
        <w:t>,</w:t>
      </w:r>
      <w:r>
        <w:t xml:space="preserve"> en todos los casos</w:t>
      </w:r>
      <w:r w:rsidR="003031BB">
        <w:t>,</w:t>
      </w:r>
      <w:r>
        <w:t xml:space="preserve"> serán solo aproximaciones y dependen del tratamiento de los elementos a cuantificar y su precisión al medirlos, puesto que los fenómenos del movimiento en condiciones no controladas mantienen relación con muchas variables, algunas perceptibles y medibles y otras que no se toman en cuenta.</w:t>
      </w:r>
    </w:p>
    <w:p w:rsidR="00802C69" w:rsidRDefault="00EE2A29" w14:paraId="722093FB" w14:textId="3023F18F">
      <w:pPr>
        <w:pStyle w:val="Textocomentario"/>
      </w:pPr>
      <w:hyperlink w:history="1" r:id="rId2">
        <w:r w:rsidRPr="00B223C8" w:rsidR="00802C69">
          <w:rPr>
            <w:rStyle w:val="Hipervnculo"/>
          </w:rPr>
          <w:t>https://t3.ftcdn.net/jpg/00/86/52/72/240_F_86527276_FgBAhPhmVXxxCab0UpqcoGcoGLLSXUUd.jpg</w:t>
        </w:r>
      </w:hyperlink>
      <w:r w:rsidR="00802C69">
        <w:t xml:space="preserve"> </w:t>
      </w:r>
    </w:p>
  </w:comment>
  <w:comment w:initials="F" w:author="Fabian" w:date="2022-12-09T08:41:00Z" w:id="5">
    <w:p w:rsidR="00802C69" w:rsidRDefault="00802C69" w14:paraId="20A96139" w14:textId="77777777">
      <w:pPr>
        <w:pStyle w:val="Textocomentario"/>
      </w:pPr>
      <w:r>
        <w:rPr>
          <w:rStyle w:val="Refdecomentario"/>
        </w:rPr>
        <w:annotationRef/>
      </w:r>
    </w:p>
    <w:p w:rsidR="00802C69" w:rsidRDefault="00802C69" w14:paraId="0A8F365B" w14:textId="752A15AB">
      <w:pPr>
        <w:pStyle w:val="Textocomentario"/>
      </w:pPr>
      <w:r>
        <w:t>Cajón texto color.</w:t>
      </w:r>
    </w:p>
  </w:comment>
  <w:comment w:initials="F" w:author="Fabian" w:date="2022-12-09T08:45:00Z" w:id="6">
    <w:p w:rsidR="00802C69" w:rsidRDefault="00802C69" w14:paraId="3BB6EBD0" w14:textId="77777777">
      <w:pPr>
        <w:pStyle w:val="Textocomentario"/>
      </w:pPr>
      <w:r>
        <w:rPr>
          <w:rStyle w:val="Refdecomentario"/>
        </w:rPr>
        <w:annotationRef/>
      </w:r>
    </w:p>
    <w:p w:rsidR="00802C69" w:rsidRDefault="00802C69" w14:paraId="5F2CB5B8" w14:textId="74916956">
      <w:pPr>
        <w:pStyle w:val="Textocomentario"/>
      </w:pPr>
      <w:r>
        <w:t>Listado ordenado cuadro color.</w:t>
      </w:r>
    </w:p>
  </w:comment>
  <w:comment w:initials="F" w:author="Fabian" w:date="2022-12-09T08:45:00Z" w:id="7">
    <w:p w:rsidR="00802C69" w:rsidRDefault="00802C69" w14:paraId="38FF5096" w14:textId="77777777">
      <w:pPr>
        <w:pStyle w:val="Textocomentario"/>
      </w:pPr>
      <w:r>
        <w:rPr>
          <w:rStyle w:val="Refdecomentario"/>
        </w:rPr>
        <w:annotationRef/>
      </w:r>
    </w:p>
    <w:p w:rsidR="00802C69" w:rsidRDefault="00802C69" w14:paraId="4EC6BA7E" w14:textId="1477F6C5">
      <w:pPr>
        <w:pStyle w:val="Textocomentario"/>
      </w:pPr>
      <w:r>
        <w:t>Listado ordenado cuadro color.</w:t>
      </w:r>
    </w:p>
  </w:comment>
  <w:comment w:initials="F" w:author="Fabian" w:date="2022-12-09T08:47:00Z" w:id="8">
    <w:p w:rsidR="00802C69" w:rsidRDefault="00802C69" w14:paraId="4792B5EF" w14:textId="77777777">
      <w:pPr>
        <w:pStyle w:val="Textocomentario"/>
      </w:pPr>
      <w:r>
        <w:rPr>
          <w:rStyle w:val="Refdecomentario"/>
        </w:rPr>
        <w:annotationRef/>
      </w:r>
    </w:p>
    <w:p w:rsidR="00802C69" w:rsidRDefault="00802C69" w14:paraId="26E783EC" w14:textId="77777777">
      <w:pPr>
        <w:pStyle w:val="Textocomentario"/>
      </w:pPr>
      <w:r w:rsidRPr="00C65763">
        <w:rPr>
          <w:color w:val="FF0000"/>
        </w:rPr>
        <w:t>VENTANA modal con la siguiente info:</w:t>
      </w:r>
    </w:p>
    <w:p w:rsidR="00802C69" w:rsidRDefault="00802C69" w14:paraId="5611A8CF" w14:textId="77777777">
      <w:pPr>
        <w:pStyle w:val="Textocomentario"/>
      </w:pPr>
    </w:p>
    <w:p w:rsidR="00802C69" w:rsidRDefault="00802C69" w14:paraId="46E54506" w14:textId="16179A04">
      <w:pPr>
        <w:pStyle w:val="Textocomentario"/>
      </w:pPr>
      <w:r>
        <w:t>Lo anterior no quiere decir que los cálculos siempre serán errados o no fiables, sino que la medición de los elementos y evidencias juega un papel primordial para la objetividad de los resultados y, aun teniendo buenos sistemas de medición, las expresiones matemáticas deben interpretarse como acercamientos muy confiables</w:t>
      </w:r>
      <w:r w:rsidR="00183093">
        <w:t>,</w:t>
      </w:r>
      <w:r>
        <w:t xml:space="preserve"> con los cuales se hacen deducciones refutables, reproducibles, racionales y fácticas, pero con márgenes de error que deben ser controlados por los investigadores.</w:t>
      </w:r>
    </w:p>
    <w:p w:rsidR="00802C69" w:rsidRDefault="00EE2A29" w14:paraId="2A6BD526" w14:textId="36859969">
      <w:pPr>
        <w:pStyle w:val="Textocomentario"/>
      </w:pPr>
      <w:hyperlink w:history="1" r:id="rId3">
        <w:r w:rsidRPr="00B223C8" w:rsidR="00802C69">
          <w:rPr>
            <w:rStyle w:val="Hipervnculo"/>
          </w:rPr>
          <w:t>https://t4.ftcdn.net/jpg/00/07/14/47/240_F_7144767_rvt1JOlfAkJZ8dKJSLUBRhnTWOYkKoU2.jpg</w:t>
        </w:r>
      </w:hyperlink>
      <w:r w:rsidR="00802C69">
        <w:t xml:space="preserve"> </w:t>
      </w:r>
    </w:p>
  </w:comment>
  <w:comment w:initials="F" w:author="Fabian" w:date="2022-12-09T08:52:00Z" w:id="9">
    <w:p w:rsidR="00802C69" w:rsidRDefault="00802C69" w14:paraId="43B05FC5" w14:textId="77777777">
      <w:pPr>
        <w:pStyle w:val="Textocomentario"/>
      </w:pPr>
      <w:r>
        <w:rPr>
          <w:rStyle w:val="Refdecomentario"/>
        </w:rPr>
        <w:annotationRef/>
      </w:r>
    </w:p>
    <w:p w:rsidR="00802C69" w:rsidRDefault="00EE2A29" w14:paraId="4B36A458" w14:textId="6993E9E9">
      <w:pPr>
        <w:pStyle w:val="Textocomentario"/>
      </w:pPr>
      <w:hyperlink w:history="1" r:id="rId4">
        <w:r w:rsidRPr="00B223C8" w:rsidR="00802C69">
          <w:rPr>
            <w:rStyle w:val="Hipervnculo"/>
          </w:rPr>
          <w:t>https://t3.ftcdn.net/jpg/05/40/72/78/240_F_540727888_NT34wKOoBYjhgWL4KO4xz7SIvNEstptx.jpg</w:t>
        </w:r>
      </w:hyperlink>
      <w:r w:rsidR="00802C69">
        <w:t xml:space="preserve"> </w:t>
      </w:r>
    </w:p>
  </w:comment>
  <w:comment w:initials="F" w:author="Fabian" w:date="2022-12-09T09:15:00Z" w:id="10">
    <w:p w:rsidR="00802C69" w:rsidRDefault="00802C69" w14:paraId="3B911BCB" w14:textId="77777777">
      <w:pPr>
        <w:pStyle w:val="Textocomentario"/>
      </w:pPr>
      <w:r>
        <w:rPr>
          <w:rStyle w:val="Refdecomentario"/>
        </w:rPr>
        <w:annotationRef/>
      </w:r>
    </w:p>
    <w:p w:rsidR="00802C69" w:rsidRDefault="00802C69" w14:paraId="6095CB3E" w14:textId="1D7ED7E2">
      <w:pPr>
        <w:pStyle w:val="Textocomentario"/>
      </w:pPr>
      <w:r>
        <w:t>Aplicar recurso: Tajetas.</w:t>
      </w:r>
    </w:p>
  </w:comment>
  <w:comment w:initials="F" w:author="Fabian" w:date="2022-12-09T09:21:00Z" w:id="11">
    <w:p w:rsidR="00802C69" w:rsidRDefault="00802C69" w14:paraId="47585CE8" w14:textId="77777777">
      <w:pPr>
        <w:pStyle w:val="Textocomentario"/>
      </w:pPr>
      <w:r>
        <w:rPr>
          <w:rStyle w:val="Refdecomentario"/>
        </w:rPr>
        <w:annotationRef/>
      </w:r>
    </w:p>
    <w:p w:rsidR="00802C69" w:rsidRDefault="00EE2A29" w14:paraId="0F368B6C" w14:textId="5F798831">
      <w:pPr>
        <w:pStyle w:val="Textocomentario"/>
      </w:pPr>
      <w:hyperlink w:history="1" r:id="rId5">
        <w:r w:rsidRPr="00B223C8" w:rsidR="00802C69">
          <w:rPr>
            <w:rStyle w:val="Hipervnculo"/>
          </w:rPr>
          <w:t>https://t4.ftcdn.net/jpg/04/95/98/49/240_F_495984946_q8OpkahcNTDAmLyvJOT4LyM8sABkeGTK.jpg</w:t>
        </w:r>
      </w:hyperlink>
      <w:r w:rsidR="00802C69">
        <w:t xml:space="preserve"> </w:t>
      </w:r>
    </w:p>
  </w:comment>
  <w:comment w:initials="F" w:author="Fabian" w:date="2022-12-09T09:22:00Z" w:id="12">
    <w:p w:rsidR="00802C69" w:rsidRDefault="00802C69" w14:paraId="60DC37B6" w14:textId="77777777">
      <w:pPr>
        <w:pStyle w:val="Textocomentario"/>
      </w:pPr>
      <w:r>
        <w:rPr>
          <w:rStyle w:val="Refdecomentario"/>
        </w:rPr>
        <w:annotationRef/>
      </w:r>
    </w:p>
    <w:p w:rsidR="00802C69" w:rsidRDefault="00802C69" w14:paraId="34473386" w14:textId="3CE2A606">
      <w:pPr>
        <w:pStyle w:val="Textocomentario"/>
      </w:pPr>
      <w:r>
        <w:t>Cajón texto color.</w:t>
      </w:r>
    </w:p>
  </w:comment>
  <w:comment w:initials="F" w:author="Fabian" w:date="2022-12-09T09:36:00Z" w:id="13">
    <w:p w:rsidR="00802C69" w:rsidRDefault="00802C69" w14:paraId="1635A186" w14:textId="77777777">
      <w:pPr>
        <w:pStyle w:val="Textocomentario"/>
      </w:pPr>
      <w:r>
        <w:rPr>
          <w:rStyle w:val="Refdecomentario"/>
        </w:rPr>
        <w:annotationRef/>
      </w:r>
    </w:p>
    <w:p w:rsidR="00802C69" w:rsidRDefault="00802C69" w14:paraId="69645AF1" w14:textId="7B2466E9">
      <w:pPr>
        <w:pStyle w:val="Textocomentario"/>
      </w:pPr>
      <w:r>
        <w:t>Cajón texto color.</w:t>
      </w:r>
    </w:p>
  </w:comment>
  <w:comment w:initials="F" w:author="Fabian" w:date="2022-12-09T09:39:00Z" w:id="14">
    <w:p w:rsidR="00802C69" w:rsidRDefault="00802C69" w14:paraId="434570CD" w14:textId="77777777">
      <w:pPr>
        <w:pStyle w:val="Textocomentario"/>
      </w:pPr>
      <w:r>
        <w:rPr>
          <w:rStyle w:val="Refdecomentario"/>
        </w:rPr>
        <w:annotationRef/>
      </w:r>
    </w:p>
    <w:p w:rsidR="00802C69" w:rsidRDefault="00EE2A29" w14:paraId="2AEF5E30" w14:textId="112B1331">
      <w:pPr>
        <w:pStyle w:val="Textocomentario"/>
      </w:pPr>
      <w:hyperlink w:history="1" r:id="rId6">
        <w:r w:rsidRPr="00B223C8" w:rsidR="00802C69">
          <w:rPr>
            <w:rStyle w:val="Hipervnculo"/>
          </w:rPr>
          <w:t>https://t4.ftcdn.net/jpg/05/30/43/57/240_F_530435769_jLN7yqVT4zOn3Y4QOjxitzR7IHIzx0UG.jpg</w:t>
        </w:r>
      </w:hyperlink>
      <w:r w:rsidR="00802C69">
        <w:t xml:space="preserve"> </w:t>
      </w:r>
    </w:p>
  </w:comment>
  <w:comment w:initials="F" w:author="Fabian" w:date="2022-12-09T09:40:00Z" w:id="15">
    <w:p w:rsidR="00802C69" w:rsidRDefault="00802C69" w14:paraId="6948E950" w14:textId="77777777">
      <w:pPr>
        <w:pStyle w:val="Textocomentario"/>
      </w:pPr>
      <w:r>
        <w:rPr>
          <w:rStyle w:val="Refdecomentario"/>
        </w:rPr>
        <w:annotationRef/>
      </w:r>
    </w:p>
    <w:p w:rsidR="00802C69" w:rsidRDefault="00802C69" w14:paraId="62DAB962" w14:textId="292E1CDE">
      <w:pPr>
        <w:pStyle w:val="Textocomentario"/>
      </w:pPr>
      <w:r>
        <w:t>Cajón texto color.</w:t>
      </w:r>
    </w:p>
  </w:comment>
  <w:comment w:initials="F" w:author="Fabian" w:date="2022-12-09T09:42:00Z" w:id="16">
    <w:p w:rsidR="00802C69" w:rsidRDefault="00802C69" w14:paraId="132D9671" w14:textId="77777777">
      <w:pPr>
        <w:pStyle w:val="Textocomentario"/>
      </w:pPr>
      <w:r>
        <w:rPr>
          <w:rStyle w:val="Refdecomentario"/>
        </w:rPr>
        <w:annotationRef/>
      </w:r>
    </w:p>
    <w:p w:rsidR="00802C69" w:rsidRDefault="00802C69" w14:paraId="5BE5CF8A" w14:textId="77777777">
      <w:pPr>
        <w:pStyle w:val="Textocomentario"/>
      </w:pPr>
      <w:r w:rsidRPr="007B7AFB">
        <w:rPr>
          <w:color w:val="FF0000"/>
        </w:rPr>
        <w:t>VENTANA modal con la siguiente info:</w:t>
      </w:r>
    </w:p>
    <w:p w:rsidR="00802C69" w:rsidRDefault="00802C69" w14:paraId="37611DF1" w14:textId="77777777">
      <w:pPr>
        <w:pStyle w:val="Textocomentario"/>
      </w:pPr>
    </w:p>
    <w:p w:rsidR="00802C69" w:rsidP="00BD713C" w:rsidRDefault="00802C69" w14:paraId="371BF26A" w14:textId="41F4A598">
      <w:pPr>
        <w:ind w:firstLine="0"/>
      </w:pPr>
      <w:r>
        <w:rPr>
          <w:shd w:val="clear" w:color="auto" w:fill="FFFFFF"/>
        </w:rPr>
        <w:t xml:space="preserve">La </w:t>
      </w:r>
      <w:r w:rsidR="008033AE">
        <w:rPr>
          <w:shd w:val="clear" w:color="auto" w:fill="FFFFFF"/>
        </w:rPr>
        <w:t>S</w:t>
      </w:r>
      <w:r>
        <w:rPr>
          <w:shd w:val="clear" w:color="auto" w:fill="FFFFFF"/>
        </w:rPr>
        <w:t xml:space="preserve">egunda </w:t>
      </w:r>
      <w:r w:rsidR="008033AE">
        <w:rPr>
          <w:shd w:val="clear" w:color="auto" w:fill="FFFFFF"/>
        </w:rPr>
        <w:t>L</w:t>
      </w:r>
      <w:r>
        <w:rPr>
          <w:shd w:val="clear" w:color="auto" w:fill="FFFFFF"/>
        </w:rPr>
        <w:t xml:space="preserve">ey de Newton tiene una gran influencia en todos los campos de la física y la tecnología. Esta ley </w:t>
      </w:r>
      <w:r>
        <w:t>es la que cuantifica a la fuerza como una entidad que tiene un valor determinado por la aceleración y la masa del cuerpo que la aplica, lo cual indica que su proporcionalidad está directamente relacionada con la materia y el cambio de velocidad cuando incide sobre otra.</w:t>
      </w:r>
    </w:p>
    <w:p w:rsidR="00802C69" w:rsidRDefault="00802C69" w14:paraId="5F9C1669" w14:textId="0DE844BD">
      <w:pPr>
        <w:pStyle w:val="Textocomentario"/>
      </w:pPr>
      <w:r w:rsidRPr="007B7AFB">
        <w:rPr>
          <w:color w:val="FF0000"/>
        </w:rPr>
        <w:t>Acompañar el texto de esta ventana moda</w:t>
      </w:r>
      <w:r>
        <w:rPr>
          <w:color w:val="FF0000"/>
        </w:rPr>
        <w:t>l</w:t>
      </w:r>
      <w:r w:rsidRPr="007B7AFB">
        <w:rPr>
          <w:color w:val="FF0000"/>
        </w:rPr>
        <w:t xml:space="preserve"> con la imagen de la fórmula que se encuentra, en seguida, en este Word.</w:t>
      </w:r>
    </w:p>
  </w:comment>
  <w:comment w:initials="F" w:author="Fabian" w:date="2022-12-09T09:47:00Z" w:id="17">
    <w:p w:rsidR="00802C69" w:rsidRDefault="00802C69" w14:paraId="41ABA2B2" w14:textId="77777777">
      <w:pPr>
        <w:pStyle w:val="Textocomentario"/>
      </w:pPr>
      <w:r>
        <w:rPr>
          <w:rStyle w:val="Refdecomentario"/>
        </w:rPr>
        <w:annotationRef/>
      </w:r>
    </w:p>
    <w:p w:rsidR="00802C69" w:rsidRDefault="00802C69" w14:paraId="204B7AED" w14:textId="5ECD7AD2">
      <w:pPr>
        <w:pStyle w:val="Textocomentario"/>
      </w:pPr>
      <w:r>
        <w:t>Esta es la imagen de fórmula que acompaña el texto del modal inmediatamente anterior.</w:t>
      </w:r>
    </w:p>
  </w:comment>
  <w:comment w:initials="F" w:author="Fabian" w:date="2022-12-09T10:30:00Z" w:id="19">
    <w:p w:rsidR="00802C69" w:rsidRDefault="00802C69" w14:paraId="0FA862A5" w14:textId="77777777">
      <w:pPr>
        <w:pStyle w:val="Textocomentario"/>
      </w:pPr>
      <w:r>
        <w:rPr>
          <w:rStyle w:val="Refdecomentario"/>
        </w:rPr>
        <w:annotationRef/>
      </w:r>
    </w:p>
    <w:p w:rsidR="00802C69" w:rsidRDefault="00EE2A29" w14:paraId="084E29C9" w14:textId="16228972">
      <w:pPr>
        <w:pStyle w:val="Textocomentario"/>
      </w:pPr>
      <w:hyperlink w:history="1" r:id="rId7">
        <w:r w:rsidRPr="00B223C8" w:rsidR="00802C69">
          <w:rPr>
            <w:rStyle w:val="Hipervnculo"/>
          </w:rPr>
          <w:t>https://t3.ftcdn.net/jpg/05/45/54/42/240_F_545544298_BZBT7tmw0WLJLpK9a3GFd2DxMii8mk2N.jpg</w:t>
        </w:r>
      </w:hyperlink>
      <w:r w:rsidR="00802C69">
        <w:t xml:space="preserve"> </w:t>
      </w:r>
    </w:p>
  </w:comment>
  <w:comment w:initials="F" w:author="Fabian" w:date="2022-12-09T10:30:00Z" w:id="20">
    <w:p w:rsidR="00802C69" w:rsidRDefault="00802C69" w14:paraId="154795F4" w14:textId="77777777">
      <w:pPr>
        <w:pStyle w:val="Textocomentario"/>
      </w:pPr>
      <w:r>
        <w:rPr>
          <w:rStyle w:val="Refdecomentario"/>
        </w:rPr>
        <w:annotationRef/>
      </w:r>
    </w:p>
    <w:p w:rsidR="00802C69" w:rsidRDefault="00802C69" w14:paraId="4AD5601B" w14:textId="53C03988">
      <w:pPr>
        <w:pStyle w:val="Textocomentario"/>
      </w:pPr>
      <w:r>
        <w:t>Cajón texto color.</w:t>
      </w:r>
    </w:p>
  </w:comment>
  <w:comment w:initials="F" w:author="Fabian" w:date="2022-12-09T11:17:00Z" w:id="21">
    <w:p w:rsidR="00802C69" w:rsidRDefault="00802C69" w14:paraId="13560D8B" w14:textId="77777777">
      <w:pPr>
        <w:pStyle w:val="Textocomentario"/>
      </w:pPr>
      <w:r>
        <w:rPr>
          <w:rStyle w:val="Refdecomentario"/>
        </w:rPr>
        <w:annotationRef/>
      </w:r>
    </w:p>
    <w:p w:rsidR="00802C69" w:rsidRDefault="00802C69" w14:paraId="7344C061" w14:textId="5DAB9C72">
      <w:pPr>
        <w:pStyle w:val="Textocomentario"/>
      </w:pPr>
      <w:r>
        <w:t>Listado ordenado cuadro color + separadores.</w:t>
      </w:r>
    </w:p>
  </w:comment>
  <w:comment w:initials="F" w:author="Fabian" w:date="2022-12-09T11:37:00Z" w:id="22">
    <w:p w:rsidR="00802C69" w:rsidRDefault="00802C69" w14:paraId="4619FB23" w14:textId="77777777">
      <w:pPr>
        <w:pStyle w:val="Textocomentario"/>
      </w:pPr>
      <w:r>
        <w:rPr>
          <w:rStyle w:val="Refdecomentario"/>
        </w:rPr>
        <w:annotationRef/>
      </w:r>
    </w:p>
    <w:p w:rsidR="00802C69" w:rsidRDefault="00802C69" w14:paraId="1C4CC3A0" w14:textId="77777777">
      <w:pPr>
        <w:pStyle w:val="Textocomentario"/>
      </w:pPr>
      <w:r>
        <w:t>Llamado a la acción.</w:t>
      </w:r>
    </w:p>
    <w:p w:rsidR="00802C69" w:rsidRDefault="00802C69" w14:paraId="4CC23E33" w14:textId="77777777">
      <w:pPr>
        <w:pStyle w:val="Textocomentario"/>
      </w:pPr>
    </w:p>
    <w:p w:rsidR="00802C69" w:rsidP="0013271C" w:rsidRDefault="00802C69" w14:paraId="1F45FD4C" w14:textId="52D90C9C">
      <w:pPr>
        <w:pStyle w:val="Textocomentario"/>
      </w:pPr>
      <w:r>
        <w:t>Producción:</w:t>
      </w:r>
    </w:p>
    <w:p w:rsidR="00802C69" w:rsidRDefault="00802C69" w14:paraId="60191E6B" w14:textId="77777777">
      <w:pPr>
        <w:pStyle w:val="Textocomentario"/>
      </w:pPr>
      <w:r>
        <w:t>Favor generar un pdf de estudio para el aprendiz con el contenido del archivo:</w:t>
      </w:r>
    </w:p>
    <w:p w:rsidR="00802C69" w:rsidRDefault="00802C69" w14:paraId="23D0B48D" w14:textId="77777777">
      <w:pPr>
        <w:pStyle w:val="Textocomentario"/>
      </w:pPr>
    </w:p>
    <w:p w:rsidR="00802C69" w:rsidP="001E6D00" w:rsidRDefault="00802C69" w14:paraId="5A9B7489" w14:textId="49ECD7B4">
      <w:pPr>
        <w:pStyle w:val="Textocomentario"/>
      </w:pPr>
      <w:r w:rsidRPr="001E6D00">
        <w:rPr>
          <w:b/>
          <w:bCs/>
        </w:rPr>
        <w:t>Anexo_1_MecanicaNewtoniana</w:t>
      </w:r>
      <w:r>
        <w:t xml:space="preserve"> de la carpeta Anexos.</w:t>
      </w:r>
    </w:p>
  </w:comment>
  <w:comment w:initials="F" w:author="Fabian" w:date="2022-12-09T11:49:00Z" w:id="23">
    <w:p w:rsidR="00802C69" w:rsidRDefault="00802C69" w14:paraId="37E26BEC" w14:textId="77777777">
      <w:pPr>
        <w:pStyle w:val="Textocomentario"/>
      </w:pPr>
      <w:r>
        <w:rPr>
          <w:rStyle w:val="Refdecomentario"/>
        </w:rPr>
        <w:annotationRef/>
      </w:r>
    </w:p>
    <w:p w:rsidR="00802C69" w:rsidRDefault="00EE2A29" w14:paraId="246F445A" w14:textId="764B7798">
      <w:pPr>
        <w:pStyle w:val="Textocomentario"/>
      </w:pPr>
      <w:hyperlink w:history="1" r:id="rId8">
        <w:r w:rsidRPr="00915DC4" w:rsidR="00802C69">
          <w:rPr>
            <w:rStyle w:val="Hipervnculo"/>
          </w:rPr>
          <w:t>https://t4.ftcdn.net/jpg/04/73/10/05/240_F_473100589_b3jcKnJFuYeeoQee17clNdkchdjLlvad.jpg</w:t>
        </w:r>
      </w:hyperlink>
      <w:r w:rsidR="00802C69">
        <w:t xml:space="preserve"> </w:t>
      </w:r>
    </w:p>
  </w:comment>
  <w:comment w:initials="F" w:author="Fabian" w:date="2022-12-09T11:50:00Z" w:id="24">
    <w:p w:rsidR="00802C69" w:rsidRDefault="00802C69" w14:paraId="08D11AEF" w14:textId="77777777">
      <w:pPr>
        <w:pStyle w:val="Textocomentario"/>
      </w:pPr>
      <w:r>
        <w:rPr>
          <w:rStyle w:val="Refdecomentario"/>
        </w:rPr>
        <w:annotationRef/>
      </w:r>
    </w:p>
    <w:p w:rsidR="00802C69" w:rsidRDefault="00802C69" w14:paraId="5BF6413E" w14:textId="350D6DC9">
      <w:pPr>
        <w:pStyle w:val="Textocomentario"/>
      </w:pPr>
      <w:r>
        <w:t>Cajón texto color.</w:t>
      </w:r>
    </w:p>
  </w:comment>
  <w:comment w:initials="F" w:author="Fabian" w:date="2022-12-09T11:51:00Z" w:id="25">
    <w:p w:rsidR="00802C69" w:rsidRDefault="00802C69" w14:paraId="249DD419" w14:textId="77777777">
      <w:pPr>
        <w:pStyle w:val="Textocomentario"/>
      </w:pPr>
      <w:r>
        <w:rPr>
          <w:rStyle w:val="Refdecomentario"/>
        </w:rPr>
        <w:annotationRef/>
      </w:r>
    </w:p>
    <w:p w:rsidR="00802C69" w:rsidRDefault="00802C69" w14:paraId="7B28EE10" w14:textId="77777777">
      <w:pPr>
        <w:pStyle w:val="Textocomentario"/>
      </w:pPr>
      <w:r w:rsidRPr="005459F3">
        <w:rPr>
          <w:color w:val="FF0000"/>
        </w:rPr>
        <w:t>VENTANA modal con la siguiente info:</w:t>
      </w:r>
    </w:p>
    <w:p w:rsidR="00802C69" w:rsidRDefault="00802C69" w14:paraId="32D97746" w14:textId="77777777">
      <w:pPr>
        <w:pStyle w:val="Textocomentario"/>
      </w:pPr>
    </w:p>
    <w:p w:rsidR="00802C69" w:rsidP="005459F3" w:rsidRDefault="00802C69" w14:paraId="5BC18B13" w14:textId="77777777">
      <w:pPr>
        <w:pBdr>
          <w:top w:val="nil"/>
          <w:left w:val="nil"/>
          <w:bottom w:val="nil"/>
          <w:right w:val="nil"/>
          <w:between w:val="nil"/>
        </w:pBdr>
        <w:spacing w:line="240" w:lineRule="auto"/>
        <w:ind w:firstLine="0"/>
        <w:rPr>
          <w:rFonts w:ascii="Helvetica" w:hAnsi="Helvetica" w:cs="Helvetica"/>
          <w:color w:val="353740"/>
        </w:rPr>
      </w:pPr>
      <w:r>
        <w:rPr>
          <w:rFonts w:ascii="Helvetica" w:hAnsi="Helvetica" w:cs="Helvetica"/>
          <w:color w:val="353740"/>
        </w:rPr>
        <w:t xml:space="preserve">También es importante que los peatones sean conscientes de su entorno y siempre busquen los cruces señalizados para pasar la calle. </w:t>
      </w:r>
    </w:p>
    <w:p w:rsidR="00802C69" w:rsidRDefault="00EE2A29" w14:paraId="0DF1CBCE" w14:textId="7FE17122">
      <w:pPr>
        <w:pStyle w:val="Textocomentario"/>
      </w:pPr>
      <w:hyperlink w:history="1" r:id="rId9">
        <w:r w:rsidRPr="00915DC4" w:rsidR="00802C69">
          <w:rPr>
            <w:rStyle w:val="Hipervnculo"/>
          </w:rPr>
          <w:t>https://t3.ftcdn.net/jpg/04/58/64/82/240_F_458648241_ujTjzT67CmK89cWGUu4dLdiOLpd9TcCU.jpg</w:t>
        </w:r>
      </w:hyperlink>
      <w:r w:rsidR="00802C69">
        <w:t xml:space="preserve"> </w:t>
      </w:r>
    </w:p>
  </w:comment>
  <w:comment w:initials="F" w:author="Fabian" w:date="2022-12-09T11:54:00Z" w:id="26">
    <w:p w:rsidR="00802C69" w:rsidRDefault="00802C69" w14:paraId="3926D91C" w14:textId="77777777">
      <w:pPr>
        <w:pStyle w:val="Textocomentario"/>
      </w:pPr>
      <w:r>
        <w:rPr>
          <w:rStyle w:val="Refdecomentario"/>
        </w:rPr>
        <w:annotationRef/>
      </w:r>
    </w:p>
    <w:p w:rsidR="00802C69" w:rsidRDefault="00802C69" w14:paraId="7F81A8D6" w14:textId="39C1CE77">
      <w:pPr>
        <w:pStyle w:val="Textocomentario"/>
      </w:pPr>
      <w:r>
        <w:t>Listado ordenado cuadro color + separadores.</w:t>
      </w:r>
    </w:p>
  </w:comment>
  <w:comment w:initials="F" w:author="Fabian" w:date="2022-12-09T11:56:00Z" w:id="27">
    <w:p w:rsidR="00802C69" w:rsidRDefault="00802C69" w14:paraId="7C6A91A3" w14:textId="77777777">
      <w:pPr>
        <w:pStyle w:val="Textocomentario"/>
      </w:pPr>
      <w:r>
        <w:rPr>
          <w:rStyle w:val="Refdecomentario"/>
        </w:rPr>
        <w:annotationRef/>
      </w:r>
    </w:p>
    <w:p w:rsidRPr="00690B3C" w:rsidR="00802C69" w:rsidRDefault="00802C69" w14:paraId="3DF08C88" w14:textId="77777777">
      <w:pPr>
        <w:pStyle w:val="Textocomentario"/>
        <w:rPr>
          <w:color w:val="FF0000"/>
        </w:rPr>
      </w:pPr>
      <w:r w:rsidRPr="00690B3C">
        <w:rPr>
          <w:color w:val="FF0000"/>
        </w:rPr>
        <w:t>VENTANA modal con la siguiente info:</w:t>
      </w:r>
    </w:p>
    <w:p w:rsidR="00802C69" w:rsidRDefault="00802C69" w14:paraId="1013B55C" w14:textId="77777777">
      <w:pPr>
        <w:pStyle w:val="Textocomentario"/>
      </w:pPr>
    </w:p>
    <w:p w:rsidR="00802C69" w:rsidP="00690B3C" w:rsidRDefault="00802C69" w14:paraId="7792D63C" w14:textId="5A631DEC">
      <w:pPr>
        <w:pBdr>
          <w:top w:val="nil"/>
          <w:left w:val="nil"/>
          <w:bottom w:val="nil"/>
          <w:right w:val="nil"/>
          <w:between w:val="nil"/>
        </w:pBdr>
        <w:spacing w:line="240" w:lineRule="auto"/>
        <w:ind w:firstLine="0"/>
        <w:rPr>
          <w:b/>
          <w:szCs w:val="20"/>
        </w:rPr>
      </w:pPr>
      <w:r>
        <w:rPr>
          <w:rFonts w:ascii="Helvetica" w:hAnsi="Helvetica" w:cs="Helvetica"/>
          <w:color w:val="353740"/>
        </w:rPr>
        <w:t>También la educación vial es una importante herramienta para crear conciencia acerca de las normas de tráfico y la seguridad vial</w:t>
      </w:r>
      <w:r w:rsidR="003F3CFB">
        <w:rPr>
          <w:rFonts w:ascii="Helvetica" w:hAnsi="Helvetica" w:cs="Helvetica"/>
          <w:color w:val="353740"/>
        </w:rPr>
        <w:t>,</w:t>
      </w:r>
      <w:r>
        <w:rPr>
          <w:rFonts w:ascii="Helvetica" w:hAnsi="Helvetica" w:cs="Helvetica"/>
          <w:color w:val="353740"/>
        </w:rPr>
        <w:t xml:space="preserve"> y para ayudar a reducir la tasa de atropellos.</w:t>
      </w:r>
    </w:p>
    <w:p w:rsidR="00802C69" w:rsidRDefault="00EE2A29" w14:paraId="58A673CD" w14:textId="6D55086F">
      <w:pPr>
        <w:pStyle w:val="Textocomentario"/>
      </w:pPr>
      <w:hyperlink w:history="1" r:id="rId10">
        <w:r w:rsidRPr="00915DC4" w:rsidR="00802C69">
          <w:rPr>
            <w:rStyle w:val="Hipervnculo"/>
          </w:rPr>
          <w:t>https://t3.ftcdn.net/jpg/04/58/64/82/240_F_458648297_wjhUWnSms9MBnn4QoFLC1RwuHqOKhsWl.jpg</w:t>
        </w:r>
      </w:hyperlink>
      <w:r w:rsidR="00802C69">
        <w:t xml:space="preserve"> </w:t>
      </w:r>
    </w:p>
  </w:comment>
  <w:comment w:initials="F" w:author="Fabian" w:date="2022-12-09T12:19:00Z" w:id="28">
    <w:p w:rsidR="00802C69" w:rsidRDefault="00802C69" w14:paraId="6ACEAFB8" w14:textId="77777777">
      <w:pPr>
        <w:pStyle w:val="Textocomentario"/>
      </w:pPr>
      <w:r>
        <w:rPr>
          <w:rStyle w:val="Refdecomentario"/>
        </w:rPr>
        <w:annotationRef/>
      </w:r>
    </w:p>
    <w:p w:rsidR="00802C69" w:rsidRDefault="00EE2A29" w14:paraId="0EA5F81B" w14:textId="631CFCB5">
      <w:pPr>
        <w:pStyle w:val="Textocomentario"/>
      </w:pPr>
      <w:hyperlink w:history="1" r:id="rId11">
        <w:r w:rsidRPr="00915DC4" w:rsidR="00802C69">
          <w:rPr>
            <w:rStyle w:val="Hipervnculo"/>
          </w:rPr>
          <w:t>https://t4.ftcdn.net/jpg/03/33/85/91/240_F_333859195_jr8BO5BB5xEP5hfYe4uroyKNhpsb4Pqe.jpg</w:t>
        </w:r>
      </w:hyperlink>
      <w:r w:rsidR="00802C69">
        <w:t xml:space="preserve"> </w:t>
      </w:r>
    </w:p>
  </w:comment>
  <w:comment w:initials="F" w:author="Fabian" w:date="2022-12-09T12:18:00Z" w:id="29">
    <w:p w:rsidR="00802C69" w:rsidRDefault="00802C69" w14:paraId="3A7D43ED" w14:textId="77777777">
      <w:pPr>
        <w:pStyle w:val="Textocomentario"/>
      </w:pPr>
      <w:r>
        <w:rPr>
          <w:rStyle w:val="Refdecomentario"/>
        </w:rPr>
        <w:annotationRef/>
      </w:r>
    </w:p>
    <w:p w:rsidR="00802C69" w:rsidRDefault="00802C69" w14:paraId="14E471BC" w14:textId="29273D79">
      <w:pPr>
        <w:pStyle w:val="Textocomentario"/>
      </w:pPr>
      <w:r>
        <w:t>Cajón texto color.</w:t>
      </w:r>
    </w:p>
  </w:comment>
  <w:comment w:initials="F" w:author="Fabian" w:date="2022-12-09T12:27:00Z" w:id="30">
    <w:p w:rsidR="00802C69" w:rsidRDefault="00802C69" w14:paraId="17975FBD" w14:textId="77777777">
      <w:pPr>
        <w:pStyle w:val="Textocomentario"/>
      </w:pPr>
      <w:r>
        <w:rPr>
          <w:rStyle w:val="Refdecomentario"/>
        </w:rPr>
        <w:annotationRef/>
      </w:r>
    </w:p>
    <w:p w:rsidR="00802C69" w:rsidRDefault="00802C69" w14:paraId="1989CB7B" w14:textId="57826696">
      <w:pPr>
        <w:pStyle w:val="Textocomentario"/>
      </w:pPr>
      <w:r>
        <w:t>Aplicar recurso: Tarjetas.</w:t>
      </w:r>
    </w:p>
  </w:comment>
  <w:comment w:initials="F" w:author="Fabian" w:date="2022-12-09T12:29:00Z" w:id="31">
    <w:p w:rsidR="00802C69" w:rsidRDefault="00802C69" w14:paraId="2C57D73B" w14:textId="77777777">
      <w:pPr>
        <w:pStyle w:val="Textocomentario"/>
      </w:pPr>
      <w:r>
        <w:rPr>
          <w:rStyle w:val="Refdecomentario"/>
        </w:rPr>
        <w:annotationRef/>
      </w:r>
    </w:p>
    <w:p w:rsidR="00802C69" w:rsidRDefault="00802C69" w14:paraId="6A5668BA" w14:textId="77777777">
      <w:pPr>
        <w:pStyle w:val="Textocomentario"/>
      </w:pPr>
      <w:r>
        <w:t>Aplicar recurso:</w:t>
      </w:r>
    </w:p>
    <w:p w:rsidR="00802C69" w:rsidRDefault="00802C69" w14:paraId="68E2DDF0" w14:textId="77777777">
      <w:pPr>
        <w:pStyle w:val="Textocomentario"/>
      </w:pPr>
    </w:p>
    <w:p w:rsidR="00802C69" w:rsidRDefault="00802C69" w14:paraId="267A7320" w14:textId="5A368DD7">
      <w:pPr>
        <w:pStyle w:val="Textocomentario"/>
      </w:pPr>
      <w:r>
        <w:t>Infografía interactiva.</w:t>
      </w:r>
    </w:p>
  </w:comment>
  <w:comment w:initials="F" w:author="Fabian" w:date="2022-12-09T12:34:00Z" w:id="32">
    <w:p w:rsidR="00802C69" w:rsidRDefault="00802C69" w14:paraId="502D51D5" w14:textId="77777777">
      <w:pPr>
        <w:pStyle w:val="Textocomentario"/>
      </w:pPr>
      <w:r>
        <w:rPr>
          <w:rStyle w:val="Refdecomentario"/>
        </w:rPr>
        <w:annotationRef/>
      </w:r>
    </w:p>
    <w:p w:rsidR="00802C69" w:rsidRDefault="00EE2A29" w14:paraId="47353D81" w14:textId="673F06EE">
      <w:pPr>
        <w:pStyle w:val="Textocomentario"/>
      </w:pPr>
      <w:hyperlink w:history="1" r:id="rId12">
        <w:r w:rsidRPr="00915DC4" w:rsidR="00802C69">
          <w:rPr>
            <w:rStyle w:val="Hipervnculo"/>
          </w:rPr>
          <w:t>https://t3.ftcdn.net/jpg/04/87/51/84/240_F_487518459_sNCaS6kVmgv8YZx1rQAbqiMepSBsSA63.jpg</w:t>
        </w:r>
      </w:hyperlink>
      <w:r w:rsidR="00802C69">
        <w:t xml:space="preserve"> </w:t>
      </w:r>
    </w:p>
  </w:comment>
  <w:comment w:initials="F" w:author="Fabian" w:date="2022-12-09T12:35:00Z" w:id="33">
    <w:p w:rsidR="00802C69" w:rsidRDefault="00802C69" w14:paraId="323C6A41" w14:textId="77777777">
      <w:pPr>
        <w:pStyle w:val="Textocomentario"/>
      </w:pPr>
      <w:r>
        <w:rPr>
          <w:rStyle w:val="Refdecomentario"/>
        </w:rPr>
        <w:annotationRef/>
      </w:r>
    </w:p>
    <w:p w:rsidR="00802C69" w:rsidRDefault="00802C69" w14:paraId="1392623D" w14:textId="7306A75F">
      <w:pPr>
        <w:pStyle w:val="Textocomentario"/>
      </w:pPr>
      <w:r>
        <w:t>Cajón texto color.</w:t>
      </w:r>
    </w:p>
  </w:comment>
  <w:comment w:initials="F" w:author="Fabian" w:date="2022-12-09T12:37:00Z" w:id="34">
    <w:p w:rsidR="00802C69" w:rsidRDefault="00802C69" w14:paraId="6292E641" w14:textId="77777777">
      <w:pPr>
        <w:pStyle w:val="Textocomentario"/>
      </w:pPr>
      <w:r>
        <w:rPr>
          <w:rStyle w:val="Refdecomentario"/>
        </w:rPr>
        <w:annotationRef/>
      </w:r>
    </w:p>
    <w:p w:rsidR="00802C69" w:rsidRDefault="00802C69" w14:paraId="731B7985" w14:textId="77777777">
      <w:pPr>
        <w:pStyle w:val="Textocomentario"/>
      </w:pPr>
      <w:r w:rsidRPr="00CA52C3">
        <w:rPr>
          <w:color w:val="FF0000"/>
        </w:rPr>
        <w:t>VENTANA modal con la siguiente info:</w:t>
      </w:r>
    </w:p>
    <w:p w:rsidR="00802C69" w:rsidRDefault="00802C69" w14:paraId="4666D8B0" w14:textId="77777777">
      <w:pPr>
        <w:pStyle w:val="Textocomentario"/>
      </w:pPr>
    </w:p>
    <w:p w:rsidR="00802C69" w:rsidP="00CA52C3" w:rsidRDefault="00802C69" w14:paraId="7293B599" w14:textId="4950E780">
      <w:pPr>
        <w:pBdr>
          <w:top w:val="nil"/>
          <w:left w:val="nil"/>
          <w:bottom w:val="nil"/>
          <w:right w:val="nil"/>
          <w:between w:val="nil"/>
        </w:pBdr>
        <w:spacing w:line="240" w:lineRule="auto"/>
        <w:ind w:firstLine="0"/>
        <w:rPr>
          <w:szCs w:val="20"/>
        </w:rPr>
      </w:pPr>
      <w:r>
        <w:rPr>
          <w:szCs w:val="20"/>
        </w:rPr>
        <w:t>Cuando las condiciones climáticas complican las condiciones de conducción e incrementan el riesgo de accidente, es el conductor el que debe tomar acciones</w:t>
      </w:r>
      <w:r w:rsidR="00F51287">
        <w:rPr>
          <w:szCs w:val="20"/>
        </w:rPr>
        <w:t>,</w:t>
      </w:r>
      <w:r>
        <w:rPr>
          <w:szCs w:val="20"/>
        </w:rPr>
        <w:t xml:space="preserve"> como reducir la velocidad, orillar el vehículo o trazar una nueva ruta. </w:t>
      </w:r>
    </w:p>
    <w:p w:rsidR="00802C69" w:rsidRDefault="00EE2A29" w14:paraId="5A564822" w14:textId="487FD824">
      <w:pPr>
        <w:pStyle w:val="Textocomentario"/>
      </w:pPr>
      <w:hyperlink w:history="1" r:id="rId13">
        <w:r w:rsidRPr="00915DC4" w:rsidR="00802C69">
          <w:rPr>
            <w:rStyle w:val="Hipervnculo"/>
          </w:rPr>
          <w:t>https://t3.ftcdn.net/jpg/05/39/07/48/240_F_539074868_zRM7tEoDDwjyM3Y2ZngiV4Dq9pgNpAGs.jpg</w:t>
        </w:r>
      </w:hyperlink>
      <w:r w:rsidR="00802C69">
        <w:t xml:space="preserve"> </w:t>
      </w:r>
    </w:p>
  </w:comment>
  <w:comment w:initials="F" w:author="Fabian" w:date="2022-12-09T12:39:00Z" w:id="35">
    <w:p w:rsidR="00802C69" w:rsidRDefault="00802C69" w14:paraId="0F5D7DF8" w14:textId="77777777">
      <w:pPr>
        <w:pStyle w:val="Textocomentario"/>
      </w:pPr>
      <w:r>
        <w:rPr>
          <w:rStyle w:val="Refdecomentario"/>
        </w:rPr>
        <w:annotationRef/>
      </w:r>
    </w:p>
    <w:p w:rsidR="00802C69" w:rsidRDefault="00802C69" w14:paraId="3D47D742" w14:textId="77777777">
      <w:pPr>
        <w:pStyle w:val="Textocomentario"/>
      </w:pPr>
      <w:r w:rsidRPr="00CA52C3">
        <w:rPr>
          <w:color w:val="FF0000"/>
        </w:rPr>
        <w:t>VENTANA modal con la siguiente info:</w:t>
      </w:r>
    </w:p>
    <w:p w:rsidR="00802C69" w:rsidRDefault="00802C69" w14:paraId="6396D079" w14:textId="77777777">
      <w:pPr>
        <w:pStyle w:val="Textocomentario"/>
      </w:pPr>
    </w:p>
    <w:p w:rsidR="00802C69" w:rsidP="00CA52C3" w:rsidRDefault="00802C69" w14:paraId="2BC8A892" w14:textId="5903390A">
      <w:pPr>
        <w:ind w:firstLine="0"/>
      </w:pPr>
      <w:r>
        <w:t xml:space="preserve">La </w:t>
      </w:r>
      <w:r w:rsidR="00F51287">
        <w:t>R</w:t>
      </w:r>
      <w:r>
        <w:t>esolución 0011268 de 2012 establece las hipótesis que se deben tener presentes en la investigación, no obstante, esta es solo una guía para tabular de manera organizada y objetiva los datos estadísticos, pero son de gran ayuda para darle valor conceptual a las causas probables que se determinan en la reconstrucción del hecho.</w:t>
      </w:r>
    </w:p>
    <w:p w:rsidR="00802C69" w:rsidRDefault="00EE2A29" w14:paraId="200F7096" w14:textId="6012ECC0">
      <w:pPr>
        <w:pStyle w:val="Textocomentario"/>
      </w:pPr>
      <w:hyperlink w:history="1" r:id="rId14">
        <w:r w:rsidRPr="00915DC4" w:rsidR="00802C69">
          <w:rPr>
            <w:rStyle w:val="Hipervnculo"/>
          </w:rPr>
          <w:t>https://t4.ftcdn.net/jpg/04/24/92/11/240_F_424921159_kVe325HJZXc1tcmhK3YdLoNW3qzVmlLN.jpg</w:t>
        </w:r>
      </w:hyperlink>
      <w:r w:rsidR="00802C69">
        <w:t xml:space="preserve"> </w:t>
      </w:r>
    </w:p>
  </w:comment>
  <w:comment w:initials="F" w:author="Fabian" w:date="2022-12-09T12:47:00Z" w:id="36">
    <w:p w:rsidR="00802C69" w:rsidRDefault="00802C69" w14:paraId="6B59EE57" w14:textId="77777777">
      <w:pPr>
        <w:pStyle w:val="Textocomentario"/>
      </w:pPr>
      <w:r>
        <w:rPr>
          <w:rStyle w:val="Refdecomentario"/>
        </w:rPr>
        <w:annotationRef/>
      </w:r>
    </w:p>
    <w:p w:rsidR="00802C69" w:rsidRDefault="00802C69" w14:paraId="3005D75F" w14:textId="6374F7E1">
      <w:pPr>
        <w:pStyle w:val="Textocomentario"/>
      </w:pPr>
      <w:r>
        <w:t>Llamado a la acción.</w:t>
      </w:r>
    </w:p>
  </w:comment>
  <w:comment w:initials="F" w:author="Fabian" w:date="2022-12-09T14:28:00Z" w:id="37">
    <w:p w:rsidR="00802C69" w:rsidRDefault="00802C69" w14:paraId="60393026" w14:textId="77777777">
      <w:pPr>
        <w:pStyle w:val="Textocomentario"/>
      </w:pPr>
      <w:r>
        <w:rPr>
          <w:rStyle w:val="Refdecomentario"/>
        </w:rPr>
        <w:annotationRef/>
      </w:r>
    </w:p>
    <w:p w:rsidR="00802C69" w:rsidRDefault="00EE2A29" w14:paraId="5D1D412F" w14:textId="7797DBC0">
      <w:pPr>
        <w:pStyle w:val="Textocomentario"/>
      </w:pPr>
      <w:hyperlink w:history="1" r:id="rId15">
        <w:r w:rsidRPr="00DB614C" w:rsidR="00802C69">
          <w:rPr>
            <w:rStyle w:val="Hipervnculo"/>
          </w:rPr>
          <w:t>https://t3.ftcdn.net/jpg/03/54/82/68/240_F_354826825_WSDF8WxSu2j5v0Ns2eS0sW7WKNFdTbaq.jpg</w:t>
        </w:r>
      </w:hyperlink>
      <w:r w:rsidR="00802C69">
        <w:t xml:space="preserve"> </w:t>
      </w:r>
    </w:p>
  </w:comment>
  <w:comment w:initials="F" w:author="Fabian" w:date="2022-12-09T14:28:00Z" w:id="38">
    <w:p w:rsidR="00802C69" w:rsidRDefault="00802C69" w14:paraId="2208B71B" w14:textId="77777777">
      <w:pPr>
        <w:pStyle w:val="Textocomentario"/>
      </w:pPr>
      <w:r>
        <w:rPr>
          <w:rStyle w:val="Refdecomentario"/>
        </w:rPr>
        <w:annotationRef/>
      </w:r>
    </w:p>
    <w:p w:rsidR="00802C69" w:rsidRDefault="00802C69" w14:paraId="17D64093" w14:textId="0B9877FF">
      <w:pPr>
        <w:pStyle w:val="Textocomentario"/>
      </w:pPr>
      <w:r>
        <w:t>Cajón texto color.</w:t>
      </w:r>
    </w:p>
  </w:comment>
  <w:comment w:initials="F" w:author="Fabian" w:date="2022-12-09T14:49:00Z" w:id="39">
    <w:p w:rsidR="00802C69" w:rsidRDefault="00802C69" w14:paraId="6C581108" w14:textId="77777777">
      <w:pPr>
        <w:pStyle w:val="Textocomentario"/>
      </w:pPr>
      <w:r>
        <w:rPr>
          <w:rStyle w:val="Refdecomentario"/>
        </w:rPr>
        <w:annotationRef/>
      </w:r>
    </w:p>
    <w:p w:rsidR="00802C69" w:rsidRDefault="00EE2A29" w14:paraId="5EFB569F" w14:textId="623332D7">
      <w:pPr>
        <w:pStyle w:val="Textocomentario"/>
      </w:pPr>
      <w:hyperlink w:history="1" r:id="rId16">
        <w:r w:rsidRPr="00DB614C" w:rsidR="00802C69">
          <w:rPr>
            <w:rStyle w:val="Hipervnculo"/>
          </w:rPr>
          <w:t>https://drive.google.com/drive/folders/1zD1nEDZKFFT3sDsJvovSJV3ypV6SKdi-</w:t>
        </w:r>
      </w:hyperlink>
      <w:r w:rsidR="00802C69">
        <w:t xml:space="preserve"> </w:t>
      </w:r>
    </w:p>
  </w:comment>
  <w:comment w:initials="F" w:author="Fabian" w:date="2022-12-09T14:54:00Z" w:id="40">
    <w:p w:rsidR="00802C69" w:rsidRDefault="00802C69" w14:paraId="1E402DE6" w14:textId="77777777">
      <w:pPr>
        <w:pStyle w:val="Textocomentario"/>
      </w:pPr>
      <w:r>
        <w:rPr>
          <w:rStyle w:val="Refdecomentario"/>
        </w:rPr>
        <w:annotationRef/>
      </w:r>
    </w:p>
    <w:p w:rsidR="00802C69" w:rsidRDefault="00EE2A29" w14:paraId="4ABB4EF4" w14:textId="39E1629C">
      <w:pPr>
        <w:pStyle w:val="Textocomentario"/>
      </w:pPr>
      <w:hyperlink w:history="1" r:id="rId17">
        <w:r w:rsidRPr="00DB614C" w:rsidR="00802C69">
          <w:rPr>
            <w:rStyle w:val="Hipervnculo"/>
          </w:rPr>
          <w:t>https://t3.ftcdn.net/jpg/04/25/80/40/240_F_425804082_tUAonEkvYuE290713pinUR7piy4DVsqE.jpg</w:t>
        </w:r>
      </w:hyperlink>
      <w:r w:rsidR="00802C69">
        <w:t xml:space="preserve"> </w:t>
      </w:r>
    </w:p>
  </w:comment>
  <w:comment w:initials="F" w:author="Fabian" w:date="2022-12-09T15:03:00Z" w:id="41">
    <w:p w:rsidR="00802C69" w:rsidRDefault="00802C69" w14:paraId="751709BF" w14:textId="77777777">
      <w:pPr>
        <w:pStyle w:val="Textocomentario"/>
      </w:pPr>
      <w:r>
        <w:rPr>
          <w:rStyle w:val="Refdecomentario"/>
        </w:rPr>
        <w:annotationRef/>
      </w:r>
    </w:p>
    <w:p w:rsidR="00802C69" w:rsidRDefault="00802C69" w14:paraId="5713DA6A" w14:textId="1F43857F">
      <w:pPr>
        <w:pStyle w:val="Textocomentario"/>
      </w:pPr>
      <w:r>
        <w:t>Cajón texto color.</w:t>
      </w:r>
    </w:p>
  </w:comment>
  <w:comment w:initials="F" w:author="Fabian" w:date="2022-12-09T15:10:00Z" w:id="42">
    <w:p w:rsidR="00802C69" w:rsidRDefault="00802C69" w14:paraId="38F8856B" w14:textId="77777777">
      <w:pPr>
        <w:pStyle w:val="Textocomentario"/>
      </w:pPr>
      <w:r>
        <w:rPr>
          <w:rStyle w:val="Refdecomentario"/>
        </w:rPr>
        <w:annotationRef/>
      </w:r>
    </w:p>
    <w:p w:rsidRPr="004B5AE5" w:rsidR="00802C69" w:rsidRDefault="00802C69" w14:paraId="2B4D23A5" w14:textId="77777777">
      <w:pPr>
        <w:pStyle w:val="Textocomentario"/>
        <w:rPr>
          <w:color w:val="FF0000"/>
        </w:rPr>
      </w:pPr>
      <w:r w:rsidRPr="004B5AE5">
        <w:rPr>
          <w:color w:val="FF0000"/>
        </w:rPr>
        <w:t>VENTANA modal con la siguiente info:</w:t>
      </w:r>
    </w:p>
    <w:p w:rsidR="00802C69" w:rsidRDefault="00802C69" w14:paraId="1A587459" w14:textId="77777777">
      <w:pPr>
        <w:pStyle w:val="Textocomentario"/>
      </w:pPr>
    </w:p>
    <w:p w:rsidR="00802C69" w:rsidP="004B5AE5" w:rsidRDefault="00FA7F68" w14:paraId="4FA1FB79" w14:textId="38D90EEC">
      <w:pPr>
        <w:pStyle w:val="Textocomentario"/>
        <w:jc w:val="left"/>
        <w:rPr>
          <w:bCs/>
        </w:rPr>
      </w:pPr>
      <w:r>
        <w:rPr>
          <w:bCs/>
        </w:rPr>
        <w:t>E</w:t>
      </w:r>
      <w:r w:rsidRPr="004B5AE5" w:rsidR="00802C69">
        <w:rPr>
          <w:bCs/>
        </w:rPr>
        <w:t>l investigador tomará</w:t>
      </w:r>
      <w:r>
        <w:rPr>
          <w:bCs/>
        </w:rPr>
        <w:t xml:space="preserve"> a </w:t>
      </w:r>
      <w:r w:rsidRPr="004B5AE5" w:rsidR="00802C69">
        <w:rPr>
          <w:bCs/>
        </w:rPr>
        <w:t>los participantes y los ubicará en las escenas tempo-espaciales, donde se describe muy bien su grado de interacción con dicha escena. En pocas palabras, la retrospectiva es volver al pasado de cada participante, antes del conflicto, manteniendo e</w:t>
      </w:r>
      <w:r>
        <w:rPr>
          <w:bCs/>
        </w:rPr>
        <w:t>l</w:t>
      </w:r>
      <w:r w:rsidRPr="004B5AE5" w:rsidR="00802C69">
        <w:rPr>
          <w:bCs/>
        </w:rPr>
        <w:t xml:space="preserve"> concepto de cada escena.</w:t>
      </w:r>
    </w:p>
    <w:p w:rsidR="00802C69" w:rsidP="004B5AE5" w:rsidRDefault="00EE2A29" w14:paraId="2D03DCE6" w14:textId="416B6AD7">
      <w:pPr>
        <w:pStyle w:val="Textocomentario"/>
        <w:jc w:val="left"/>
      </w:pPr>
      <w:hyperlink w:history="1" r:id="rId18">
        <w:r w:rsidRPr="00DB614C" w:rsidR="00802C69">
          <w:rPr>
            <w:rStyle w:val="Hipervnculo"/>
          </w:rPr>
          <w:t>https://t3.ftcdn.net/jpg/05/18/06/22/240_F_518062256_Qu7paWJhxyXQB1UnaOee5AnG15qRpwM4.jpg</w:t>
        </w:r>
      </w:hyperlink>
      <w:r w:rsidR="00802C69">
        <w:t xml:space="preserve"> </w:t>
      </w:r>
    </w:p>
  </w:comment>
  <w:comment w:initials="F" w:author="Fabian" w:date="2022-12-09T15:12:00Z" w:id="43">
    <w:p w:rsidR="00802C69" w:rsidRDefault="00802C69" w14:paraId="1D73F82F" w14:textId="77777777">
      <w:pPr>
        <w:pStyle w:val="Textocomentario"/>
      </w:pPr>
      <w:r>
        <w:rPr>
          <w:rStyle w:val="Refdecomentario"/>
        </w:rPr>
        <w:annotationRef/>
      </w:r>
    </w:p>
    <w:p w:rsidR="00802C69" w:rsidRDefault="00802C69" w14:paraId="4DB4A06A" w14:textId="2FE7537A">
      <w:pPr>
        <w:pStyle w:val="Textocomentario"/>
      </w:pPr>
      <w:r>
        <w:t>Cajón texto color.</w:t>
      </w:r>
    </w:p>
  </w:comment>
  <w:comment w:initials="F" w:author="Fabian" w:date="2022-12-09T15:15:00Z" w:id="44">
    <w:p w:rsidR="00802C69" w:rsidRDefault="00802C69" w14:paraId="3A0ADAB2" w14:textId="77777777">
      <w:pPr>
        <w:pStyle w:val="Textocomentario"/>
      </w:pPr>
      <w:r>
        <w:rPr>
          <w:rStyle w:val="Refdecomentario"/>
        </w:rPr>
        <w:annotationRef/>
      </w:r>
    </w:p>
    <w:p w:rsidR="00802C69" w:rsidRDefault="00EE2A29" w14:paraId="3BEDBF25" w14:textId="67A73A53">
      <w:pPr>
        <w:pStyle w:val="Textocomentario"/>
      </w:pPr>
      <w:hyperlink w:history="1" r:id="rId19">
        <w:r w:rsidRPr="00DB614C" w:rsidR="00802C69">
          <w:rPr>
            <w:rStyle w:val="Hipervnculo"/>
          </w:rPr>
          <w:t>https://t3.ftcdn.net/jpg/00/14/00/06/240_F_14000696_x7iR5BGRLxFsLHMOKbOdzvTvkiSQ3mAr.jpg</w:t>
        </w:r>
      </w:hyperlink>
      <w:r w:rsidR="00802C69">
        <w:t xml:space="preserve"> </w:t>
      </w:r>
    </w:p>
  </w:comment>
  <w:comment w:initials="F" w:author="Fabian" w:date="2022-12-09T15:15:00Z" w:id="45">
    <w:p w:rsidR="00802C69" w:rsidRDefault="00802C69" w14:paraId="4C8060ED" w14:textId="77777777">
      <w:pPr>
        <w:pStyle w:val="Textocomentario"/>
      </w:pPr>
      <w:r>
        <w:rPr>
          <w:rStyle w:val="Refdecomentario"/>
        </w:rPr>
        <w:annotationRef/>
      </w:r>
    </w:p>
    <w:p w:rsidR="00802C69" w:rsidRDefault="00802C69" w14:paraId="15756B48" w14:textId="3FE131A7">
      <w:pPr>
        <w:pStyle w:val="Textocomentario"/>
      </w:pPr>
      <w:r>
        <w:t>Cajón texto color.</w:t>
      </w:r>
    </w:p>
  </w:comment>
  <w:comment w:initials="F" w:author="Fabian" w:date="2022-12-09T15:17:00Z" w:id="46">
    <w:p w:rsidR="00802C69" w:rsidRDefault="00802C69" w14:paraId="5964978C" w14:textId="77777777">
      <w:pPr>
        <w:pStyle w:val="Textocomentario"/>
      </w:pPr>
      <w:r>
        <w:rPr>
          <w:rStyle w:val="Refdecomentario"/>
        </w:rPr>
        <w:annotationRef/>
      </w:r>
    </w:p>
    <w:p w:rsidR="00802C69" w:rsidRDefault="00802C69" w14:paraId="55CC5B22" w14:textId="77777777">
      <w:pPr>
        <w:pStyle w:val="Textocomentario"/>
      </w:pPr>
      <w:r w:rsidRPr="008403CE">
        <w:rPr>
          <w:color w:val="FF0000"/>
        </w:rPr>
        <w:t>VENTANA modal con la siguiente info:</w:t>
      </w:r>
    </w:p>
    <w:p w:rsidR="00802C69" w:rsidRDefault="00802C69" w14:paraId="3E410E4A" w14:textId="77777777">
      <w:pPr>
        <w:pStyle w:val="Textocomentario"/>
      </w:pPr>
    </w:p>
    <w:p w:rsidR="00802C69" w:rsidP="008403CE" w:rsidRDefault="00802C69" w14:paraId="60CE02E6" w14:textId="7E60F692">
      <w:pPr>
        <w:ind w:firstLine="0"/>
      </w:pPr>
      <w:r>
        <w:t xml:space="preserve">Cuando se descubre que el factor determinante es un problema de diseño vial, el investigador deberá realizar una recomendación, en su informe, a las autoridades para que subsanen este </w:t>
      </w:r>
      <w:r w:rsidRPr="00901DAA">
        <w:rPr>
          <w:i/>
          <w:iCs/>
        </w:rPr>
        <w:t>impa</w:t>
      </w:r>
      <w:r w:rsidR="00901DAA">
        <w:rPr>
          <w:i/>
          <w:iCs/>
        </w:rPr>
        <w:t>s</w:t>
      </w:r>
      <w:r w:rsidRPr="00901DAA">
        <w:rPr>
          <w:i/>
          <w:iCs/>
        </w:rPr>
        <w:t>se</w:t>
      </w:r>
      <w:r>
        <w:t xml:space="preserve"> y evitar más casos como el investigado.  Para lograr esto</w:t>
      </w:r>
      <w:r w:rsidR="00901DAA">
        <w:t>,</w:t>
      </w:r>
      <w:r>
        <w:t xml:space="preserve"> también el investigador se puede valer de la realización de campañas</w:t>
      </w:r>
      <w:r w:rsidR="00901DAA">
        <w:t>,</w:t>
      </w:r>
      <w:r>
        <w:t xml:space="preserve"> estrategias de seguridad vial, encaminadas a la prevención. </w:t>
      </w:r>
    </w:p>
    <w:p w:rsidR="00802C69" w:rsidRDefault="00EE2A29" w14:paraId="276B7103" w14:textId="2D9C9B3D">
      <w:pPr>
        <w:pStyle w:val="Textocomentario"/>
      </w:pPr>
      <w:hyperlink w:history="1" r:id="rId20">
        <w:r w:rsidRPr="00DB614C" w:rsidR="00802C69">
          <w:rPr>
            <w:rStyle w:val="Hipervnculo"/>
          </w:rPr>
          <w:t>https://t3.ftcdn.net/jpg/01/06/00/36/240_F_106003647_LNWWQwsIusfRqCkk04EoJSU9jYw1Wxkh.jpg</w:t>
        </w:r>
      </w:hyperlink>
      <w:r w:rsidR="00802C69">
        <w:t xml:space="preserve"> </w:t>
      </w:r>
    </w:p>
  </w:comment>
  <w:comment w:initials="F" w:author="Fabian" w:date="2022-12-09T15:20:00Z" w:id="47">
    <w:p w:rsidR="00802C69" w:rsidP="7F6C0279" w:rsidRDefault="00802C69" w14:paraId="15F50C76" w14:textId="5B16D9E6">
      <w:pPr>
        <w:pStyle w:val="CommentText"/>
      </w:pPr>
      <w:r>
        <w:rPr>
          <w:rStyle w:val="CommentReference"/>
        </w:rPr>
        <w:annotationRef/>
      </w:r>
    </w:p>
    <w:p w:rsidR="00802C69" w:rsidP="7F6C0279" w:rsidRDefault="00802C69" w14:paraId="172299DE" w14:textId="4A21615A">
      <w:pPr>
        <w:pStyle w:val="CommentText"/>
      </w:pPr>
      <w:r w:rsidR="7F6C0279">
        <w:rPr/>
        <w:t>Tarjetas.</w:t>
      </w:r>
    </w:p>
  </w:comment>
  <w:comment w:initials="F" w:author="Fabian" w:date="2022-12-09T15:22:00Z" w:id="48">
    <w:p w:rsidR="00802C69" w:rsidRDefault="00802C69" w14:paraId="2F937E31" w14:textId="77777777">
      <w:pPr>
        <w:pStyle w:val="Textocomentario"/>
      </w:pPr>
      <w:r>
        <w:rPr>
          <w:rStyle w:val="Refdecomentario"/>
        </w:rPr>
        <w:annotationRef/>
      </w:r>
    </w:p>
    <w:p w:rsidR="00802C69" w:rsidRDefault="00802C69" w14:paraId="1CAE73D0" w14:textId="317C8DE0">
      <w:pPr>
        <w:pStyle w:val="Textocomentario"/>
      </w:pPr>
      <w:r>
        <w:t>Listado ordenado cuadro color + separadores.</w:t>
      </w:r>
    </w:p>
  </w:comment>
  <w:comment w:initials="F" w:author="Fabian" w:date="2022-12-09T15:23:00Z" w:id="49">
    <w:p w:rsidR="00802C69" w:rsidRDefault="00802C69" w14:paraId="2B50FE58" w14:textId="77777777">
      <w:pPr>
        <w:pStyle w:val="Textocomentario"/>
      </w:pPr>
      <w:r>
        <w:rPr>
          <w:rStyle w:val="Refdecomentario"/>
        </w:rPr>
        <w:annotationRef/>
      </w:r>
    </w:p>
    <w:p w:rsidR="00802C69" w:rsidRDefault="00802C69" w14:paraId="6ADFF678" w14:textId="79D8DE6C">
      <w:pPr>
        <w:pStyle w:val="Textocomentario"/>
      </w:pPr>
      <w:r>
        <w:t>Cajón texto color.</w:t>
      </w:r>
    </w:p>
  </w:comment>
  <w:comment w:initials="F" w:author="Fabian" w:date="2022-12-09T15:24:00Z" w:id="50">
    <w:p w:rsidR="00802C69" w:rsidRDefault="00802C69" w14:paraId="2FC42B13" w14:textId="77777777">
      <w:pPr>
        <w:pStyle w:val="Textocomentario"/>
      </w:pPr>
      <w:r>
        <w:rPr>
          <w:rStyle w:val="Refdecomentario"/>
        </w:rPr>
        <w:annotationRef/>
      </w:r>
    </w:p>
    <w:p w:rsidR="00802C69" w:rsidRDefault="00802C69" w14:paraId="7CEEAC5E" w14:textId="77777777">
      <w:pPr>
        <w:pStyle w:val="Textocomentario"/>
      </w:pPr>
      <w:r w:rsidRPr="00721766">
        <w:rPr>
          <w:color w:val="FF0000"/>
        </w:rPr>
        <w:t>VENTANA modal con la siguiente info:</w:t>
      </w:r>
    </w:p>
    <w:p w:rsidR="00802C69" w:rsidRDefault="00802C69" w14:paraId="1A095346" w14:textId="77777777">
      <w:pPr>
        <w:pStyle w:val="Textocomentario"/>
      </w:pPr>
    </w:p>
    <w:p w:rsidRPr="00D42E38" w:rsidR="00802C69" w:rsidP="00721766" w:rsidRDefault="00802C69" w14:paraId="72CC531B" w14:textId="77777777">
      <w:pPr>
        <w:spacing w:line="240" w:lineRule="auto"/>
        <w:ind w:firstLine="0"/>
      </w:pPr>
      <w:r w:rsidRPr="00D42E38">
        <w:t xml:space="preserve">En lo que concierne al vehículo, se espera que el avance tecnológico traiga consigo mayores estándares de seguridad activa y pasiva, pero también corresponde a las autoridades generar regulaciones a los mercados, así como establecer normas para la circulación por las vías, los requisitos de seguridad tanto activa como pasiva, las condiciones mecánicas, los sistemas de identificación y la operación cuando preste el servicio y la terminación de su vida útil.  </w:t>
      </w:r>
    </w:p>
    <w:p w:rsidR="00802C69" w:rsidRDefault="00EE2A29" w14:paraId="28267328" w14:textId="3F511EAD">
      <w:pPr>
        <w:pStyle w:val="Textocomentario"/>
      </w:pPr>
      <w:hyperlink w:history="1" r:id="rId21">
        <w:r w:rsidRPr="00DB614C" w:rsidR="00802C69">
          <w:rPr>
            <w:rStyle w:val="Hipervnculo"/>
          </w:rPr>
          <w:t>https://t3.ftcdn.net/jpg/05/05/70/26/240_F_505702617_TNNPiQKK7jMm6DxHjmEP188HDe0oMPdw.jpg</w:t>
        </w:r>
      </w:hyperlink>
      <w:r w:rsidR="00802C69">
        <w:t xml:space="preserve"> </w:t>
      </w:r>
    </w:p>
  </w:comment>
  <w:comment w:initials="ZT" w:author="Zuleidy María Ruiz Torres" w:date="2023-06-05T09:02:36" w:id="217868382">
    <w:p w:rsidR="03A16840" w:rsidRDefault="03A16840" w14:paraId="06579B77" w14:textId="290CC83D">
      <w:pPr>
        <w:pStyle w:val="CommentText"/>
      </w:pPr>
      <w:r w:rsidR="03A16840">
        <w:rPr/>
        <w:t>video motion</w:t>
      </w:r>
      <w:r>
        <w:rPr>
          <w:rStyle w:val="CommentReference"/>
        </w:rPr>
        <w:annotationRef/>
      </w:r>
    </w:p>
  </w:comment>
  <w:comment w:initials="FD" w:author="Fabián Leonardo Correa Díaz" w:date="2023-06-16T16:34:44" w:id="1918632144">
    <w:p w:rsidR="7F6C0279" w:rsidRDefault="7F6C0279" w14:paraId="3AE8EEC8" w14:textId="32468203">
      <w:pPr>
        <w:pStyle w:val="CommentText"/>
      </w:pPr>
      <w:r w:rsidRPr="7F6C0279" w:rsidR="7F6C0279">
        <w:rPr>
          <w:color w:val="FF0000"/>
        </w:rPr>
        <w:t>Texto alternativo descriptivo para la síntesis:</w:t>
      </w:r>
      <w:r>
        <w:rPr>
          <w:rStyle w:val="CommentReference"/>
        </w:rPr>
        <w:annotationRef/>
      </w:r>
    </w:p>
    <w:p w:rsidR="7F6C0279" w:rsidRDefault="7F6C0279" w14:paraId="34CE324B" w14:textId="746C313D">
      <w:pPr>
        <w:pStyle w:val="CommentText"/>
      </w:pPr>
    </w:p>
    <w:p w:rsidR="7F6C0279" w:rsidRDefault="7F6C0279" w14:paraId="6E174FC0" w14:textId="665C2341">
      <w:pPr>
        <w:pStyle w:val="CommentText"/>
      </w:pPr>
      <w:r w:rsidR="7F6C0279">
        <w:rPr/>
        <w:t>Esquema general de este componente formativo, que enuncia las temáticas desarrolladas en el mismo y destaca aspectos clave estudiados:</w:t>
      </w:r>
    </w:p>
    <w:p w:rsidR="7F6C0279" w:rsidRDefault="7F6C0279" w14:paraId="571D501B" w14:textId="56290B88">
      <w:pPr>
        <w:pStyle w:val="CommentText"/>
      </w:pPr>
    </w:p>
    <w:p w:rsidR="7F6C0279" w:rsidRDefault="7F6C0279" w14:paraId="22154F36" w14:textId="437E8BE6">
      <w:pPr>
        <w:pStyle w:val="CommentText"/>
      </w:pPr>
      <w:r w:rsidR="7F6C0279">
        <w:rPr/>
        <w:t>Tema central: Reconstrucción del accidente de tránsito.</w:t>
      </w:r>
    </w:p>
    <w:p w:rsidR="7F6C0279" w:rsidRDefault="7F6C0279" w14:paraId="3F572895" w14:textId="1CD8A513">
      <w:pPr>
        <w:pStyle w:val="CommentText"/>
      </w:pPr>
    </w:p>
    <w:p w:rsidR="7F6C0279" w:rsidRDefault="7F6C0279" w14:paraId="3A468E4E" w14:textId="5A07C90B">
      <w:pPr>
        <w:pStyle w:val="CommentText"/>
      </w:pPr>
      <w:r w:rsidR="7F6C0279">
        <w:rPr/>
        <w:t xml:space="preserve">Temas integradores: </w:t>
      </w:r>
    </w:p>
    <w:p w:rsidR="7F6C0279" w:rsidRDefault="7F6C0279" w14:paraId="6AFBA8DF" w14:textId="3F89E9F3">
      <w:pPr>
        <w:pStyle w:val="CommentText"/>
      </w:pPr>
      <w:r w:rsidR="7F6C0279">
        <w:rPr/>
        <w:t>1, Física aplicada: contempla aspectos como leyes de la física, movimiento en curvas, atropellos, biomecánica.</w:t>
      </w:r>
    </w:p>
    <w:p w:rsidR="7F6C0279" w:rsidRDefault="7F6C0279" w14:paraId="6B9CA576" w14:textId="1E448DF8">
      <w:pPr>
        <w:pStyle w:val="CommentText"/>
      </w:pPr>
      <w:r w:rsidR="7F6C0279">
        <w:rPr/>
        <w:t>2, Causas probables: toca elementos clave como las hipótesis del motociclista, hipótesis del conductor, hipótesis del vehículo, hipótesis de la vía, hipótesis del pasajero.</w:t>
      </w:r>
    </w:p>
    <w:p w:rsidR="7F6C0279" w:rsidRDefault="7F6C0279" w14:paraId="58E71EB3" w14:textId="247AE50C">
      <w:pPr>
        <w:pStyle w:val="CommentText"/>
      </w:pPr>
      <w:r w:rsidR="7F6C0279">
        <w:rPr/>
        <w:t>3, Metodología: la cual se configura mediante etapas de inicio, de análisis, de medición, de conclusión y etapa de propuesta.</w:t>
      </w:r>
    </w:p>
  </w:comment>
</w:comments>
</file>

<file path=word/commentsExtended.xml><?xml version="1.0" encoding="utf-8"?>
<w15:commentsEx xmlns:mc="http://schemas.openxmlformats.org/markup-compatibility/2006" xmlns:w15="http://schemas.microsoft.com/office/word/2012/wordml" mc:Ignorable="w15">
  <w15:commentEx w15:done="0" w15:paraId="1DBEA228"/>
  <w15:commentEx w15:done="0" w15:paraId="2BF40FDF"/>
  <w15:commentEx w15:done="0" w15:paraId="586A557C"/>
  <w15:commentEx w15:done="0" w15:paraId="722093FB"/>
  <w15:commentEx w15:done="0" w15:paraId="0A8F365B"/>
  <w15:commentEx w15:done="0" w15:paraId="5F2CB5B8"/>
  <w15:commentEx w15:done="0" w15:paraId="4EC6BA7E"/>
  <w15:commentEx w15:done="0" w15:paraId="2A6BD526"/>
  <w15:commentEx w15:done="0" w15:paraId="4B36A458"/>
  <w15:commentEx w15:done="0" w15:paraId="6095CB3E"/>
  <w15:commentEx w15:done="0" w15:paraId="0F368B6C"/>
  <w15:commentEx w15:done="0" w15:paraId="34473386"/>
  <w15:commentEx w15:done="0" w15:paraId="69645AF1"/>
  <w15:commentEx w15:done="0" w15:paraId="2AEF5E30"/>
  <w15:commentEx w15:done="0" w15:paraId="62DAB962"/>
  <w15:commentEx w15:done="0" w15:paraId="5F9C1669"/>
  <w15:commentEx w15:done="0" w15:paraId="204B7AED"/>
  <w15:commentEx w15:done="0" w15:paraId="084E29C9"/>
  <w15:commentEx w15:done="0" w15:paraId="4AD5601B"/>
  <w15:commentEx w15:done="0" w15:paraId="7344C061"/>
  <w15:commentEx w15:done="0" w15:paraId="5A9B7489"/>
  <w15:commentEx w15:done="0" w15:paraId="246F445A"/>
  <w15:commentEx w15:done="0" w15:paraId="5BF6413E"/>
  <w15:commentEx w15:done="0" w15:paraId="0DF1CBCE"/>
  <w15:commentEx w15:done="0" w15:paraId="7F81A8D6"/>
  <w15:commentEx w15:done="0" w15:paraId="58A673CD"/>
  <w15:commentEx w15:done="0" w15:paraId="0EA5F81B"/>
  <w15:commentEx w15:done="0" w15:paraId="14E471BC"/>
  <w15:commentEx w15:done="0" w15:paraId="1989CB7B"/>
  <w15:commentEx w15:done="0" w15:paraId="267A7320"/>
  <w15:commentEx w15:done="0" w15:paraId="47353D81"/>
  <w15:commentEx w15:done="0" w15:paraId="1392623D"/>
  <w15:commentEx w15:done="0" w15:paraId="5A564822"/>
  <w15:commentEx w15:done="0" w15:paraId="200F7096"/>
  <w15:commentEx w15:done="0" w15:paraId="3005D75F"/>
  <w15:commentEx w15:done="0" w15:paraId="5D1D412F"/>
  <w15:commentEx w15:done="0" w15:paraId="17D64093"/>
  <w15:commentEx w15:done="0" w15:paraId="5EFB569F"/>
  <w15:commentEx w15:done="0" w15:paraId="4ABB4EF4"/>
  <w15:commentEx w15:done="0" w15:paraId="5713DA6A"/>
  <w15:commentEx w15:done="0" w15:paraId="2D03DCE6"/>
  <w15:commentEx w15:done="0" w15:paraId="4DB4A06A"/>
  <w15:commentEx w15:done="0" w15:paraId="3BEDBF25"/>
  <w15:commentEx w15:done="0" w15:paraId="15756B48"/>
  <w15:commentEx w15:done="0" w15:paraId="276B7103"/>
  <w15:commentEx w15:done="0" w15:paraId="172299DE"/>
  <w15:commentEx w15:done="0" w15:paraId="1CAE73D0"/>
  <w15:commentEx w15:done="0" w15:paraId="6ADFF678"/>
  <w15:commentEx w15:done="0" w15:paraId="28267328"/>
  <w15:commentEx w15:done="0" w15:paraId="06579B77"/>
  <w15:commentEx w15:done="0" w15:paraId="58E71EB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3D6D8A" w16cex:dateUtc="2022-12-09T13:17:00Z"/>
  <w16cex:commentExtensible w16cex:durableId="273D7165" w16cex:dateUtc="2022-12-09T13:33:00Z"/>
  <w16cex:commentExtensible w16cex:durableId="273D7248" w16cex:dateUtc="2022-12-09T13:37:00Z"/>
  <w16cex:commentExtensible w16cex:durableId="273D72B5" w16cex:dateUtc="2022-12-09T13:39:00Z"/>
  <w16cex:commentExtensible w16cex:durableId="273D733B" w16cex:dateUtc="2022-12-09T13:41:00Z"/>
  <w16cex:commentExtensible w16cex:durableId="273D741B" w16cex:dateUtc="2022-12-09T13:45:00Z"/>
  <w16cex:commentExtensible w16cex:durableId="273D7428" w16cex:dateUtc="2022-12-09T13:45:00Z"/>
  <w16cex:commentExtensible w16cex:durableId="273D74A5" w16cex:dateUtc="2022-12-09T13:47:00Z"/>
  <w16cex:commentExtensible w16cex:durableId="273D75C6" w16cex:dateUtc="2022-12-09T13:52:00Z"/>
  <w16cex:commentExtensible w16cex:durableId="273D7B1F" w16cex:dateUtc="2022-12-09T14:15:00Z"/>
  <w16cex:commentExtensible w16cex:durableId="273D7CA8" w16cex:dateUtc="2022-12-09T14:21:00Z"/>
  <w16cex:commentExtensible w16cex:durableId="273D7CB9" w16cex:dateUtc="2022-12-09T14:22:00Z"/>
  <w16cex:commentExtensible w16cex:durableId="273D800C" w16cex:dateUtc="2022-12-09T14:36:00Z"/>
  <w16cex:commentExtensible w16cex:durableId="273D80E4" w16cex:dateUtc="2022-12-09T14:39:00Z"/>
  <w16cex:commentExtensible w16cex:durableId="273D80F8" w16cex:dateUtc="2022-12-09T14:40:00Z"/>
  <w16cex:commentExtensible w16cex:durableId="273D8183" w16cex:dateUtc="2022-12-09T14:42:00Z"/>
  <w16cex:commentExtensible w16cex:durableId="273D82B0" w16cex:dateUtc="2022-12-09T14:47:00Z"/>
  <w16cex:commentExtensible w16cex:durableId="273D8CC9" w16cex:dateUtc="2022-12-09T15:30:00Z"/>
  <w16cex:commentExtensible w16cex:durableId="273D8CD8" w16cex:dateUtc="2022-12-09T15:30:00Z"/>
  <w16cex:commentExtensible w16cex:durableId="273D97B1" w16cex:dateUtc="2022-12-09T16:17:00Z"/>
  <w16cex:commentExtensible w16cex:durableId="273D9C72" w16cex:dateUtc="2022-12-09T16:37:00Z"/>
  <w16cex:commentExtensible w16cex:durableId="273D9F42" w16cex:dateUtc="2022-12-09T16:49:00Z"/>
  <w16cex:commentExtensible w16cex:durableId="273D9F81" w16cex:dateUtc="2022-12-09T16:50:00Z"/>
  <w16cex:commentExtensible w16cex:durableId="273D9FC2" w16cex:dateUtc="2022-12-09T16:51:00Z"/>
  <w16cex:commentExtensible w16cex:durableId="273DA071" w16cex:dateUtc="2022-12-09T16:54:00Z"/>
  <w16cex:commentExtensible w16cex:durableId="273DA0E1" w16cex:dateUtc="2022-12-09T16:56:00Z"/>
  <w16cex:commentExtensible w16cex:durableId="273DA64B" w16cex:dateUtc="2022-12-09T17:19:00Z"/>
  <w16cex:commentExtensible w16cex:durableId="273DA605" w16cex:dateUtc="2022-12-09T17:18:00Z"/>
  <w16cex:commentExtensible w16cex:durableId="273DA83A" w16cex:dateUtc="2022-12-09T17:27:00Z"/>
  <w16cex:commentExtensible w16cex:durableId="273DA8B2" w16cex:dateUtc="2022-12-09T17:29:00Z"/>
  <w16cex:commentExtensible w16cex:durableId="273DA9E5" w16cex:dateUtc="2022-12-09T17:34:00Z"/>
  <w16cex:commentExtensible w16cex:durableId="273DA9F6" w16cex:dateUtc="2022-12-09T17:35:00Z"/>
  <w16cex:commentExtensible w16cex:durableId="273DAA78" w16cex:dateUtc="2022-12-09T17:37:00Z"/>
  <w16cex:commentExtensible w16cex:durableId="273DAAF3" w16cex:dateUtc="2022-12-09T17:39:00Z"/>
  <w16cex:commentExtensible w16cex:durableId="273DACD0" w16cex:dateUtc="2022-12-09T17:47:00Z"/>
  <w16cex:commentExtensible w16cex:durableId="273DC48B" w16cex:dateUtc="2022-12-09T19:28:00Z"/>
  <w16cex:commentExtensible w16cex:durableId="273DC497" w16cex:dateUtc="2022-12-09T19:28:00Z"/>
  <w16cex:commentExtensible w16cex:durableId="273DC985" w16cex:dateUtc="2022-12-09T19:49:00Z"/>
  <w16cex:commentExtensible w16cex:durableId="273DCAA8" w16cex:dateUtc="2022-12-09T19:54:00Z"/>
  <w16cex:commentExtensible w16cex:durableId="273DCCC8" w16cex:dateUtc="2022-12-09T20:03:00Z"/>
  <w16cex:commentExtensible w16cex:durableId="273DCE66" w16cex:dateUtc="2022-12-09T20:10:00Z"/>
  <w16cex:commentExtensible w16cex:durableId="273DCEE7" w16cex:dateUtc="2022-12-09T20:12:00Z"/>
  <w16cex:commentExtensible w16cex:durableId="273DCF91" w16cex:dateUtc="2022-12-09T20:15:00Z"/>
  <w16cex:commentExtensible w16cex:durableId="273DCF9F" w16cex:dateUtc="2022-12-09T20:15:00Z"/>
  <w16cex:commentExtensible w16cex:durableId="273DD01B" w16cex:dateUtc="2022-12-09T20:17:00Z"/>
  <w16cex:commentExtensible w16cex:durableId="273DD0C4" w16cex:dateUtc="2022-12-09T20:20:00Z"/>
  <w16cex:commentExtensible w16cex:durableId="273DD140" w16cex:dateUtc="2022-12-09T20:22:00Z"/>
  <w16cex:commentExtensible w16cex:durableId="273DD17C" w16cex:dateUtc="2022-12-09T20:23:00Z"/>
  <w16cex:commentExtensible w16cex:durableId="273DD1C0" w16cex:dateUtc="2022-12-09T20:24:00Z"/>
  <w16cex:commentExtensible w16cex:durableId="31C4AABA" w16cex:dateUtc="2023-06-05T14:02:36.972Z"/>
  <w16cex:commentExtensible w16cex:durableId="2B43167A" w16cex:dateUtc="2023-06-16T21:34:44.592Z"/>
</w16cex:commentsExtensible>
</file>

<file path=word/commentsIds.xml><?xml version="1.0" encoding="utf-8"?>
<w16cid:commentsIds xmlns:mc="http://schemas.openxmlformats.org/markup-compatibility/2006" xmlns:w16cid="http://schemas.microsoft.com/office/word/2016/wordml/cid" mc:Ignorable="w16cid">
  <w16cid:commentId w16cid:paraId="1DBEA228" w16cid:durableId="273D6D8A"/>
  <w16cid:commentId w16cid:paraId="2BF40FDF" w16cid:durableId="273D7165"/>
  <w16cid:commentId w16cid:paraId="586A557C" w16cid:durableId="273D7248"/>
  <w16cid:commentId w16cid:paraId="722093FB" w16cid:durableId="273D72B5"/>
  <w16cid:commentId w16cid:paraId="0A8F365B" w16cid:durableId="273D733B"/>
  <w16cid:commentId w16cid:paraId="5F2CB5B8" w16cid:durableId="273D741B"/>
  <w16cid:commentId w16cid:paraId="4EC6BA7E" w16cid:durableId="273D7428"/>
  <w16cid:commentId w16cid:paraId="2A6BD526" w16cid:durableId="273D74A5"/>
  <w16cid:commentId w16cid:paraId="4B36A458" w16cid:durableId="273D75C6"/>
  <w16cid:commentId w16cid:paraId="6095CB3E" w16cid:durableId="273D7B1F"/>
  <w16cid:commentId w16cid:paraId="0F368B6C" w16cid:durableId="273D7CA8"/>
  <w16cid:commentId w16cid:paraId="34473386" w16cid:durableId="273D7CB9"/>
  <w16cid:commentId w16cid:paraId="69645AF1" w16cid:durableId="273D800C"/>
  <w16cid:commentId w16cid:paraId="2AEF5E30" w16cid:durableId="273D80E4"/>
  <w16cid:commentId w16cid:paraId="62DAB962" w16cid:durableId="273D80F8"/>
  <w16cid:commentId w16cid:paraId="5F9C1669" w16cid:durableId="273D8183"/>
  <w16cid:commentId w16cid:paraId="204B7AED" w16cid:durableId="273D82B0"/>
  <w16cid:commentId w16cid:paraId="084E29C9" w16cid:durableId="273D8CC9"/>
  <w16cid:commentId w16cid:paraId="4AD5601B" w16cid:durableId="273D8CD8"/>
  <w16cid:commentId w16cid:paraId="7344C061" w16cid:durableId="273D97B1"/>
  <w16cid:commentId w16cid:paraId="5A9B7489" w16cid:durableId="273D9C72"/>
  <w16cid:commentId w16cid:paraId="246F445A" w16cid:durableId="273D9F42"/>
  <w16cid:commentId w16cid:paraId="5BF6413E" w16cid:durableId="273D9F81"/>
  <w16cid:commentId w16cid:paraId="0DF1CBCE" w16cid:durableId="273D9FC2"/>
  <w16cid:commentId w16cid:paraId="7F81A8D6" w16cid:durableId="273DA071"/>
  <w16cid:commentId w16cid:paraId="58A673CD" w16cid:durableId="273DA0E1"/>
  <w16cid:commentId w16cid:paraId="0EA5F81B" w16cid:durableId="273DA64B"/>
  <w16cid:commentId w16cid:paraId="14E471BC" w16cid:durableId="273DA605"/>
  <w16cid:commentId w16cid:paraId="1989CB7B" w16cid:durableId="273DA83A"/>
  <w16cid:commentId w16cid:paraId="267A7320" w16cid:durableId="273DA8B2"/>
  <w16cid:commentId w16cid:paraId="47353D81" w16cid:durableId="273DA9E5"/>
  <w16cid:commentId w16cid:paraId="1392623D" w16cid:durableId="273DA9F6"/>
  <w16cid:commentId w16cid:paraId="5A564822" w16cid:durableId="273DAA78"/>
  <w16cid:commentId w16cid:paraId="200F7096" w16cid:durableId="273DAAF3"/>
  <w16cid:commentId w16cid:paraId="3005D75F" w16cid:durableId="273DACD0"/>
  <w16cid:commentId w16cid:paraId="5D1D412F" w16cid:durableId="273DC48B"/>
  <w16cid:commentId w16cid:paraId="17D64093" w16cid:durableId="273DC497"/>
  <w16cid:commentId w16cid:paraId="5EFB569F" w16cid:durableId="273DC985"/>
  <w16cid:commentId w16cid:paraId="4ABB4EF4" w16cid:durableId="273DCAA8"/>
  <w16cid:commentId w16cid:paraId="5713DA6A" w16cid:durableId="273DCCC8"/>
  <w16cid:commentId w16cid:paraId="2D03DCE6" w16cid:durableId="273DCE66"/>
  <w16cid:commentId w16cid:paraId="4DB4A06A" w16cid:durableId="273DCEE7"/>
  <w16cid:commentId w16cid:paraId="3BEDBF25" w16cid:durableId="273DCF91"/>
  <w16cid:commentId w16cid:paraId="15756B48" w16cid:durableId="273DCF9F"/>
  <w16cid:commentId w16cid:paraId="276B7103" w16cid:durableId="273DD01B"/>
  <w16cid:commentId w16cid:paraId="172299DE" w16cid:durableId="273DD0C4"/>
  <w16cid:commentId w16cid:paraId="1CAE73D0" w16cid:durableId="273DD140"/>
  <w16cid:commentId w16cid:paraId="6ADFF678" w16cid:durableId="273DD17C"/>
  <w16cid:commentId w16cid:paraId="28267328" w16cid:durableId="273DD1C0"/>
  <w16cid:commentId w16cid:paraId="06579B77" w16cid:durableId="31C4AABA"/>
  <w16cid:commentId w16cid:paraId="58E71EB3" w16cid:durableId="2B431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3BCD" w:rsidRDefault="00593BCD" w14:paraId="7DC84EEB" w14:textId="77777777">
      <w:pPr>
        <w:spacing w:line="240" w:lineRule="auto"/>
      </w:pPr>
      <w:r>
        <w:separator/>
      </w:r>
    </w:p>
  </w:endnote>
  <w:endnote w:type="continuationSeparator" w:id="0">
    <w:p w:rsidR="00593BCD" w:rsidRDefault="00593BCD" w14:paraId="7AD424E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C69" w:rsidRDefault="00802C69" w14:paraId="3AD1AA9B" w14:textId="77777777">
    <w:pPr>
      <w:pBdr>
        <w:top w:val="nil"/>
        <w:left w:val="nil"/>
        <w:bottom w:val="nil"/>
        <w:right w:val="nil"/>
        <w:between w:val="nil"/>
      </w:pBdr>
      <w:tabs>
        <w:tab w:val="center" w:pos="4419"/>
        <w:tab w:val="right" w:pos="8838"/>
        <w:tab w:val="left" w:pos="10255"/>
      </w:tabs>
      <w:spacing w:line="240" w:lineRule="auto"/>
      <w:jc w:val="right"/>
      <w:rPr>
        <w:i/>
        <w:color w:val="000000"/>
        <w:szCs w:val="20"/>
      </w:rPr>
    </w:pPr>
  </w:p>
  <w:p w:rsidR="00802C69" w:rsidRDefault="00802C69" w14:paraId="188ADF5E" w14:textId="77777777">
    <w:pPr>
      <w:spacing w:line="240" w:lineRule="auto"/>
      <w:ind w:left="-2" w:hanging="2"/>
      <w:jc w:val="right"/>
      <w:rPr>
        <w:rFonts w:ascii="Times New Roman" w:hAnsi="Times New Roman" w:eastAsia="Times New Roman" w:cs="Times New Roman"/>
        <w:sz w:val="24"/>
        <w:szCs w:val="24"/>
      </w:rPr>
    </w:pPr>
  </w:p>
  <w:p w:rsidR="00802C69" w:rsidRDefault="00802C69" w14:paraId="22A7D192" w14:textId="77777777">
    <w:pPr>
      <w:spacing w:line="240" w:lineRule="auto"/>
      <w:rPr>
        <w:rFonts w:ascii="Times New Roman" w:hAnsi="Times New Roman" w:eastAsia="Times New Roman" w:cs="Times New Roman"/>
        <w:sz w:val="24"/>
        <w:szCs w:val="24"/>
      </w:rPr>
    </w:pPr>
  </w:p>
  <w:p w:rsidR="00802C69" w:rsidRDefault="00802C69" w14:paraId="1B1F9F4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802C69" w:rsidRDefault="00802C69" w14:paraId="272DA349"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3BCD" w:rsidRDefault="00593BCD" w14:paraId="65A6AFCF" w14:textId="77777777">
      <w:pPr>
        <w:spacing w:line="240" w:lineRule="auto"/>
      </w:pPr>
      <w:r>
        <w:separator/>
      </w:r>
    </w:p>
  </w:footnote>
  <w:footnote w:type="continuationSeparator" w:id="0">
    <w:p w:rsidR="00593BCD" w:rsidRDefault="00593BCD" w14:paraId="705276F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02C69" w:rsidRDefault="00802C69" w14:paraId="58E8AC41"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C1724F5" wp14:editId="6EF18E10">
          <wp:simplePos x="0" y="0"/>
          <wp:positionH relativeFrom="margin">
            <wp:align>center</wp:align>
          </wp:positionH>
          <wp:positionV relativeFrom="page">
            <wp:posOffset>276225</wp:posOffset>
          </wp:positionV>
          <wp:extent cx="629920" cy="588645"/>
          <wp:effectExtent l="0" t="0" r="0" b="0"/>
          <wp:wrapNone/>
          <wp:docPr id="1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802C69" w:rsidRDefault="00802C69" w14:paraId="71250FC8"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51pt;height:228.75pt" o:bullet="t" type="#_x0000_t75">
        <v:imagedata o:title="LOGO H2" r:id="rId1"/>
      </v:shape>
    </w:pict>
  </w:numPicBullet>
  <w:abstractNum w:abstractNumId="0" w15:restartNumberingAfterBreak="0">
    <w:nsid w:val="02B46558"/>
    <w:multiLevelType w:val="hybridMultilevel"/>
    <w:tmpl w:val="6782405E"/>
    <w:lvl w:ilvl="0" w:tplc="18E0C2D2">
      <w:start w:val="1"/>
      <w:numFmt w:val="bullet"/>
      <w:lvlText w:val=""/>
      <w:lvlPicBulletId w:val="0"/>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64B0D64"/>
    <w:multiLevelType w:val="hybridMultilevel"/>
    <w:tmpl w:val="6802836E"/>
    <w:lvl w:ilvl="0" w:tplc="A372E1E8">
      <w:start w:val="1"/>
      <w:numFmt w:val="upp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4C504A"/>
    <w:multiLevelType w:val="hybridMultilevel"/>
    <w:tmpl w:val="9FB2EC32"/>
    <w:lvl w:ilvl="0" w:tplc="18E0C2D2">
      <w:start w:val="1"/>
      <w:numFmt w:val="bullet"/>
      <w:lvlText w:val=""/>
      <w:lvlPicBulletId w:val="0"/>
      <w:lvlJc w:val="left"/>
      <w:pPr>
        <w:ind w:left="1684" w:hanging="360"/>
      </w:pPr>
      <w:rPr>
        <w:rFonts w:hint="default" w:ascii="Symbol" w:hAnsi="Symbol"/>
        <w:color w:val="auto"/>
      </w:rPr>
    </w:lvl>
    <w:lvl w:ilvl="1" w:tplc="240A0003" w:tentative="1">
      <w:start w:val="1"/>
      <w:numFmt w:val="bullet"/>
      <w:lvlText w:val="o"/>
      <w:lvlJc w:val="left"/>
      <w:pPr>
        <w:ind w:left="2404" w:hanging="360"/>
      </w:pPr>
      <w:rPr>
        <w:rFonts w:hint="default" w:ascii="Courier New" w:hAnsi="Courier New" w:cs="Courier New"/>
      </w:rPr>
    </w:lvl>
    <w:lvl w:ilvl="2" w:tplc="240A0005" w:tentative="1">
      <w:start w:val="1"/>
      <w:numFmt w:val="bullet"/>
      <w:lvlText w:val=""/>
      <w:lvlJc w:val="left"/>
      <w:pPr>
        <w:ind w:left="3124" w:hanging="360"/>
      </w:pPr>
      <w:rPr>
        <w:rFonts w:hint="default" w:ascii="Wingdings" w:hAnsi="Wingdings"/>
      </w:rPr>
    </w:lvl>
    <w:lvl w:ilvl="3" w:tplc="240A0001" w:tentative="1">
      <w:start w:val="1"/>
      <w:numFmt w:val="bullet"/>
      <w:lvlText w:val=""/>
      <w:lvlJc w:val="left"/>
      <w:pPr>
        <w:ind w:left="3844" w:hanging="360"/>
      </w:pPr>
      <w:rPr>
        <w:rFonts w:hint="default" w:ascii="Symbol" w:hAnsi="Symbol"/>
      </w:rPr>
    </w:lvl>
    <w:lvl w:ilvl="4" w:tplc="240A0003" w:tentative="1">
      <w:start w:val="1"/>
      <w:numFmt w:val="bullet"/>
      <w:lvlText w:val="o"/>
      <w:lvlJc w:val="left"/>
      <w:pPr>
        <w:ind w:left="4564" w:hanging="360"/>
      </w:pPr>
      <w:rPr>
        <w:rFonts w:hint="default" w:ascii="Courier New" w:hAnsi="Courier New" w:cs="Courier New"/>
      </w:rPr>
    </w:lvl>
    <w:lvl w:ilvl="5" w:tplc="240A0005" w:tentative="1">
      <w:start w:val="1"/>
      <w:numFmt w:val="bullet"/>
      <w:lvlText w:val=""/>
      <w:lvlJc w:val="left"/>
      <w:pPr>
        <w:ind w:left="5284" w:hanging="360"/>
      </w:pPr>
      <w:rPr>
        <w:rFonts w:hint="default" w:ascii="Wingdings" w:hAnsi="Wingdings"/>
      </w:rPr>
    </w:lvl>
    <w:lvl w:ilvl="6" w:tplc="240A0001" w:tentative="1">
      <w:start w:val="1"/>
      <w:numFmt w:val="bullet"/>
      <w:lvlText w:val=""/>
      <w:lvlJc w:val="left"/>
      <w:pPr>
        <w:ind w:left="6004" w:hanging="360"/>
      </w:pPr>
      <w:rPr>
        <w:rFonts w:hint="default" w:ascii="Symbol" w:hAnsi="Symbol"/>
      </w:rPr>
    </w:lvl>
    <w:lvl w:ilvl="7" w:tplc="240A0003" w:tentative="1">
      <w:start w:val="1"/>
      <w:numFmt w:val="bullet"/>
      <w:lvlText w:val="o"/>
      <w:lvlJc w:val="left"/>
      <w:pPr>
        <w:ind w:left="6724" w:hanging="360"/>
      </w:pPr>
      <w:rPr>
        <w:rFonts w:hint="default" w:ascii="Courier New" w:hAnsi="Courier New" w:cs="Courier New"/>
      </w:rPr>
    </w:lvl>
    <w:lvl w:ilvl="8" w:tplc="240A0005" w:tentative="1">
      <w:start w:val="1"/>
      <w:numFmt w:val="bullet"/>
      <w:lvlText w:val=""/>
      <w:lvlJc w:val="left"/>
      <w:pPr>
        <w:ind w:left="7444" w:hanging="360"/>
      </w:pPr>
      <w:rPr>
        <w:rFonts w:hint="default" w:ascii="Wingdings" w:hAnsi="Wingdings"/>
      </w:rPr>
    </w:lvl>
  </w:abstractNum>
  <w:abstractNum w:abstractNumId="3" w15:restartNumberingAfterBreak="0">
    <w:nsid w:val="08CC250C"/>
    <w:multiLevelType w:val="hybridMultilevel"/>
    <w:tmpl w:val="058C2EC2"/>
    <w:lvl w:ilvl="0" w:tplc="18E0C2D2">
      <w:start w:val="1"/>
      <w:numFmt w:val="bullet"/>
      <w:lvlText w:val=""/>
      <w:lvlPicBulletId w:val="0"/>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9827E91"/>
    <w:multiLevelType w:val="hybridMultilevel"/>
    <w:tmpl w:val="97AC4F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DD66E20"/>
    <w:multiLevelType w:val="hybridMultilevel"/>
    <w:tmpl w:val="1A06DC26"/>
    <w:lvl w:ilvl="0" w:tplc="240A000F">
      <w:start w:val="1"/>
      <w:numFmt w:val="decimal"/>
      <w:lvlText w:val="%1."/>
      <w:lvlJc w:val="left"/>
      <w:pPr>
        <w:ind w:left="1684" w:hanging="360"/>
      </w:pPr>
    </w:lvl>
    <w:lvl w:ilvl="1" w:tplc="240A0019" w:tentative="1">
      <w:start w:val="1"/>
      <w:numFmt w:val="lowerLetter"/>
      <w:lvlText w:val="%2."/>
      <w:lvlJc w:val="left"/>
      <w:pPr>
        <w:ind w:left="2404" w:hanging="360"/>
      </w:pPr>
    </w:lvl>
    <w:lvl w:ilvl="2" w:tplc="240A001B" w:tentative="1">
      <w:start w:val="1"/>
      <w:numFmt w:val="lowerRoman"/>
      <w:lvlText w:val="%3."/>
      <w:lvlJc w:val="right"/>
      <w:pPr>
        <w:ind w:left="3124" w:hanging="180"/>
      </w:pPr>
    </w:lvl>
    <w:lvl w:ilvl="3" w:tplc="240A000F" w:tentative="1">
      <w:start w:val="1"/>
      <w:numFmt w:val="decimal"/>
      <w:lvlText w:val="%4."/>
      <w:lvlJc w:val="left"/>
      <w:pPr>
        <w:ind w:left="3844" w:hanging="360"/>
      </w:pPr>
    </w:lvl>
    <w:lvl w:ilvl="4" w:tplc="240A0019" w:tentative="1">
      <w:start w:val="1"/>
      <w:numFmt w:val="lowerLetter"/>
      <w:lvlText w:val="%5."/>
      <w:lvlJc w:val="left"/>
      <w:pPr>
        <w:ind w:left="4564" w:hanging="360"/>
      </w:pPr>
    </w:lvl>
    <w:lvl w:ilvl="5" w:tplc="240A001B" w:tentative="1">
      <w:start w:val="1"/>
      <w:numFmt w:val="lowerRoman"/>
      <w:lvlText w:val="%6."/>
      <w:lvlJc w:val="right"/>
      <w:pPr>
        <w:ind w:left="5284" w:hanging="180"/>
      </w:pPr>
    </w:lvl>
    <w:lvl w:ilvl="6" w:tplc="240A000F" w:tentative="1">
      <w:start w:val="1"/>
      <w:numFmt w:val="decimal"/>
      <w:lvlText w:val="%7."/>
      <w:lvlJc w:val="left"/>
      <w:pPr>
        <w:ind w:left="6004" w:hanging="360"/>
      </w:pPr>
    </w:lvl>
    <w:lvl w:ilvl="7" w:tplc="240A0019" w:tentative="1">
      <w:start w:val="1"/>
      <w:numFmt w:val="lowerLetter"/>
      <w:lvlText w:val="%8."/>
      <w:lvlJc w:val="left"/>
      <w:pPr>
        <w:ind w:left="6724" w:hanging="360"/>
      </w:pPr>
    </w:lvl>
    <w:lvl w:ilvl="8" w:tplc="240A001B" w:tentative="1">
      <w:start w:val="1"/>
      <w:numFmt w:val="lowerRoman"/>
      <w:lvlText w:val="%9."/>
      <w:lvlJc w:val="right"/>
      <w:pPr>
        <w:ind w:left="7444" w:hanging="180"/>
      </w:pPr>
    </w:lvl>
  </w:abstractNum>
  <w:abstractNum w:abstractNumId="6" w15:restartNumberingAfterBreak="0">
    <w:nsid w:val="132C3C27"/>
    <w:multiLevelType w:val="hybridMultilevel"/>
    <w:tmpl w:val="250A61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A624BEB"/>
    <w:multiLevelType w:val="multilevel"/>
    <w:tmpl w:val="C22EEBE8"/>
    <w:lvl w:ilvl="0">
      <w:start w:val="1"/>
      <w:numFmt w:val="decimal"/>
      <w:lvlText w:val="%1."/>
      <w:lvlJc w:val="left"/>
      <w:pPr>
        <w:ind w:left="720" w:hanging="360"/>
      </w:pPr>
      <w:rPr>
        <w:rFonts w:hint="default"/>
        <w:b/>
      </w:rPr>
    </w:lvl>
    <w:lvl w:ilvl="1">
      <w:start w:val="1"/>
      <w:numFmt w:val="decimal"/>
      <w:isLgl/>
      <w:lvlText w:val="%1.%2"/>
      <w:lvlJc w:val="left"/>
      <w:pPr>
        <w:ind w:left="1324" w:hanging="360"/>
      </w:pPr>
      <w:rPr>
        <w:rFonts w:hint="default"/>
      </w:rPr>
    </w:lvl>
    <w:lvl w:ilvl="2">
      <w:start w:val="1"/>
      <w:numFmt w:val="decimal"/>
      <w:isLgl/>
      <w:lvlText w:val="%1.%2.%3"/>
      <w:lvlJc w:val="left"/>
      <w:pPr>
        <w:ind w:left="2288" w:hanging="720"/>
      </w:pPr>
      <w:rPr>
        <w:rFonts w:hint="default"/>
      </w:rPr>
    </w:lvl>
    <w:lvl w:ilvl="3">
      <w:start w:val="1"/>
      <w:numFmt w:val="decimal"/>
      <w:isLgl/>
      <w:lvlText w:val="%1.%2.%3.%4"/>
      <w:lvlJc w:val="left"/>
      <w:pPr>
        <w:ind w:left="2892" w:hanging="720"/>
      </w:pPr>
      <w:rPr>
        <w:rFonts w:hint="default"/>
      </w:rPr>
    </w:lvl>
    <w:lvl w:ilvl="4">
      <w:start w:val="1"/>
      <w:numFmt w:val="decimal"/>
      <w:isLgl/>
      <w:lvlText w:val="%1.%2.%3.%4.%5"/>
      <w:lvlJc w:val="left"/>
      <w:pPr>
        <w:ind w:left="3856" w:hanging="1080"/>
      </w:pPr>
      <w:rPr>
        <w:rFonts w:hint="default"/>
      </w:rPr>
    </w:lvl>
    <w:lvl w:ilvl="5">
      <w:start w:val="1"/>
      <w:numFmt w:val="decimal"/>
      <w:isLgl/>
      <w:lvlText w:val="%1.%2.%3.%4.%5.%6"/>
      <w:lvlJc w:val="left"/>
      <w:pPr>
        <w:ind w:left="4460" w:hanging="1080"/>
      </w:pPr>
      <w:rPr>
        <w:rFonts w:hint="default"/>
      </w:rPr>
    </w:lvl>
    <w:lvl w:ilvl="6">
      <w:start w:val="1"/>
      <w:numFmt w:val="decimal"/>
      <w:isLgl/>
      <w:lvlText w:val="%1.%2.%3.%4.%5.%6.%7"/>
      <w:lvlJc w:val="left"/>
      <w:pPr>
        <w:ind w:left="5424" w:hanging="1440"/>
      </w:pPr>
      <w:rPr>
        <w:rFonts w:hint="default"/>
      </w:rPr>
    </w:lvl>
    <w:lvl w:ilvl="7">
      <w:start w:val="1"/>
      <w:numFmt w:val="decimal"/>
      <w:isLgl/>
      <w:lvlText w:val="%1.%2.%3.%4.%5.%6.%7.%8"/>
      <w:lvlJc w:val="left"/>
      <w:pPr>
        <w:ind w:left="6028" w:hanging="1440"/>
      </w:pPr>
      <w:rPr>
        <w:rFonts w:hint="default"/>
      </w:rPr>
    </w:lvl>
    <w:lvl w:ilvl="8">
      <w:start w:val="1"/>
      <w:numFmt w:val="decimal"/>
      <w:isLgl/>
      <w:lvlText w:val="%1.%2.%3.%4.%5.%6.%7.%8.%9"/>
      <w:lvlJc w:val="left"/>
      <w:pPr>
        <w:ind w:left="6992" w:hanging="1800"/>
      </w:pPr>
      <w:rPr>
        <w:rFonts w:hint="default"/>
      </w:rPr>
    </w:lvl>
  </w:abstractNum>
  <w:abstractNum w:abstractNumId="8" w15:restartNumberingAfterBreak="0">
    <w:nsid w:val="202A19B7"/>
    <w:multiLevelType w:val="hybridMultilevel"/>
    <w:tmpl w:val="5D329E4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33AB689A"/>
    <w:multiLevelType w:val="multilevel"/>
    <w:tmpl w:val="67B05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5B39CF"/>
    <w:multiLevelType w:val="hybridMultilevel"/>
    <w:tmpl w:val="D8EEA0A2"/>
    <w:lvl w:ilvl="0" w:tplc="18E0C2D2">
      <w:start w:val="1"/>
      <w:numFmt w:val="bullet"/>
      <w:lvlText w:val=""/>
      <w:lvlPicBulletId w:val="0"/>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466C7173"/>
    <w:multiLevelType w:val="hybridMultilevel"/>
    <w:tmpl w:val="27CC053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C5612FF"/>
    <w:multiLevelType w:val="hybridMultilevel"/>
    <w:tmpl w:val="E6EED20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67046080"/>
    <w:multiLevelType w:val="hybridMultilevel"/>
    <w:tmpl w:val="AB62548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3067FAD"/>
    <w:multiLevelType w:val="hybridMultilevel"/>
    <w:tmpl w:val="A3882F9C"/>
    <w:lvl w:ilvl="0" w:tplc="18E0C2D2">
      <w:start w:val="1"/>
      <w:numFmt w:val="bullet"/>
      <w:lvlText w:val=""/>
      <w:lvlPicBulletId w:val="0"/>
      <w:lvlJc w:val="left"/>
      <w:pPr>
        <w:ind w:left="1684" w:hanging="360"/>
      </w:pPr>
      <w:rPr>
        <w:rFonts w:hint="default" w:ascii="Symbol" w:hAnsi="Symbol"/>
        <w:color w:val="auto"/>
      </w:rPr>
    </w:lvl>
    <w:lvl w:ilvl="1" w:tplc="240A0003" w:tentative="1">
      <w:start w:val="1"/>
      <w:numFmt w:val="bullet"/>
      <w:lvlText w:val="o"/>
      <w:lvlJc w:val="left"/>
      <w:pPr>
        <w:ind w:left="2404" w:hanging="360"/>
      </w:pPr>
      <w:rPr>
        <w:rFonts w:hint="default" w:ascii="Courier New" w:hAnsi="Courier New" w:cs="Courier New"/>
      </w:rPr>
    </w:lvl>
    <w:lvl w:ilvl="2" w:tplc="240A0005" w:tentative="1">
      <w:start w:val="1"/>
      <w:numFmt w:val="bullet"/>
      <w:lvlText w:val=""/>
      <w:lvlJc w:val="left"/>
      <w:pPr>
        <w:ind w:left="3124" w:hanging="360"/>
      </w:pPr>
      <w:rPr>
        <w:rFonts w:hint="default" w:ascii="Wingdings" w:hAnsi="Wingdings"/>
      </w:rPr>
    </w:lvl>
    <w:lvl w:ilvl="3" w:tplc="240A0001" w:tentative="1">
      <w:start w:val="1"/>
      <w:numFmt w:val="bullet"/>
      <w:lvlText w:val=""/>
      <w:lvlJc w:val="left"/>
      <w:pPr>
        <w:ind w:left="3844" w:hanging="360"/>
      </w:pPr>
      <w:rPr>
        <w:rFonts w:hint="default" w:ascii="Symbol" w:hAnsi="Symbol"/>
      </w:rPr>
    </w:lvl>
    <w:lvl w:ilvl="4" w:tplc="240A0003" w:tentative="1">
      <w:start w:val="1"/>
      <w:numFmt w:val="bullet"/>
      <w:lvlText w:val="o"/>
      <w:lvlJc w:val="left"/>
      <w:pPr>
        <w:ind w:left="4564" w:hanging="360"/>
      </w:pPr>
      <w:rPr>
        <w:rFonts w:hint="default" w:ascii="Courier New" w:hAnsi="Courier New" w:cs="Courier New"/>
      </w:rPr>
    </w:lvl>
    <w:lvl w:ilvl="5" w:tplc="240A0005" w:tentative="1">
      <w:start w:val="1"/>
      <w:numFmt w:val="bullet"/>
      <w:lvlText w:val=""/>
      <w:lvlJc w:val="left"/>
      <w:pPr>
        <w:ind w:left="5284" w:hanging="360"/>
      </w:pPr>
      <w:rPr>
        <w:rFonts w:hint="default" w:ascii="Wingdings" w:hAnsi="Wingdings"/>
      </w:rPr>
    </w:lvl>
    <w:lvl w:ilvl="6" w:tplc="240A0001" w:tentative="1">
      <w:start w:val="1"/>
      <w:numFmt w:val="bullet"/>
      <w:lvlText w:val=""/>
      <w:lvlJc w:val="left"/>
      <w:pPr>
        <w:ind w:left="6004" w:hanging="360"/>
      </w:pPr>
      <w:rPr>
        <w:rFonts w:hint="default" w:ascii="Symbol" w:hAnsi="Symbol"/>
      </w:rPr>
    </w:lvl>
    <w:lvl w:ilvl="7" w:tplc="240A0003" w:tentative="1">
      <w:start w:val="1"/>
      <w:numFmt w:val="bullet"/>
      <w:lvlText w:val="o"/>
      <w:lvlJc w:val="left"/>
      <w:pPr>
        <w:ind w:left="6724" w:hanging="360"/>
      </w:pPr>
      <w:rPr>
        <w:rFonts w:hint="default" w:ascii="Courier New" w:hAnsi="Courier New" w:cs="Courier New"/>
      </w:rPr>
    </w:lvl>
    <w:lvl w:ilvl="8" w:tplc="240A0005" w:tentative="1">
      <w:start w:val="1"/>
      <w:numFmt w:val="bullet"/>
      <w:lvlText w:val=""/>
      <w:lvlJc w:val="left"/>
      <w:pPr>
        <w:ind w:left="7444" w:hanging="360"/>
      </w:pPr>
      <w:rPr>
        <w:rFonts w:hint="default" w:ascii="Wingdings" w:hAnsi="Wingdings"/>
      </w:rPr>
    </w:lvl>
  </w:abstractNum>
  <w:num w:numId="1" w16cid:durableId="1549758346">
    <w:abstractNumId w:val="1"/>
  </w:num>
  <w:num w:numId="2" w16cid:durableId="928656390">
    <w:abstractNumId w:val="7"/>
  </w:num>
  <w:num w:numId="3" w16cid:durableId="1314335503">
    <w:abstractNumId w:val="10"/>
  </w:num>
  <w:num w:numId="4" w16cid:durableId="1746102985">
    <w:abstractNumId w:val="5"/>
  </w:num>
  <w:num w:numId="5" w16cid:durableId="1964921810">
    <w:abstractNumId w:val="14"/>
  </w:num>
  <w:num w:numId="6" w16cid:durableId="1955091852">
    <w:abstractNumId w:val="0"/>
  </w:num>
  <w:num w:numId="7" w16cid:durableId="1688097392">
    <w:abstractNumId w:val="3"/>
  </w:num>
  <w:num w:numId="8" w16cid:durableId="575479597">
    <w:abstractNumId w:val="2"/>
  </w:num>
  <w:num w:numId="9" w16cid:durableId="1888294952">
    <w:abstractNumId w:val="6"/>
  </w:num>
  <w:num w:numId="10" w16cid:durableId="1243181284">
    <w:abstractNumId w:val="13"/>
  </w:num>
  <w:num w:numId="11" w16cid:durableId="1213342556">
    <w:abstractNumId w:val="12"/>
  </w:num>
  <w:num w:numId="12" w16cid:durableId="243806517">
    <w:abstractNumId w:val="4"/>
  </w:num>
  <w:num w:numId="13" w16cid:durableId="2115902529">
    <w:abstractNumId w:val="9"/>
  </w:num>
  <w:num w:numId="14" w16cid:durableId="531722037">
    <w:abstractNumId w:val="8"/>
  </w:num>
  <w:num w:numId="15" w16cid:durableId="2031834170">
    <w:abstractNumId w:val="11"/>
  </w:num>
  <w:numIdMacAtCleanup w:val="9"/>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007A4"/>
    <w:rsid w:val="0000112E"/>
    <w:rsid w:val="00001A81"/>
    <w:rsid w:val="00002BF1"/>
    <w:rsid w:val="0000354C"/>
    <w:rsid w:val="0000514F"/>
    <w:rsid w:val="00005595"/>
    <w:rsid w:val="00006AEE"/>
    <w:rsid w:val="000075C2"/>
    <w:rsid w:val="00007C99"/>
    <w:rsid w:val="0001224D"/>
    <w:rsid w:val="00012A90"/>
    <w:rsid w:val="00012D6A"/>
    <w:rsid w:val="00013CBE"/>
    <w:rsid w:val="0001437E"/>
    <w:rsid w:val="000143BA"/>
    <w:rsid w:val="000143BC"/>
    <w:rsid w:val="000156AA"/>
    <w:rsid w:val="00015B27"/>
    <w:rsid w:val="00017E3D"/>
    <w:rsid w:val="0002181C"/>
    <w:rsid w:val="00021E71"/>
    <w:rsid w:val="0002302B"/>
    <w:rsid w:val="00023CEC"/>
    <w:rsid w:val="00024013"/>
    <w:rsid w:val="00024A46"/>
    <w:rsid w:val="00025C89"/>
    <w:rsid w:val="00026E7E"/>
    <w:rsid w:val="00027E84"/>
    <w:rsid w:val="0003129E"/>
    <w:rsid w:val="000327A1"/>
    <w:rsid w:val="00033E4F"/>
    <w:rsid w:val="00035964"/>
    <w:rsid w:val="00036AD6"/>
    <w:rsid w:val="00036E80"/>
    <w:rsid w:val="00037039"/>
    <w:rsid w:val="000377C7"/>
    <w:rsid w:val="00037EEE"/>
    <w:rsid w:val="00041147"/>
    <w:rsid w:val="00042918"/>
    <w:rsid w:val="00042D92"/>
    <w:rsid w:val="00043330"/>
    <w:rsid w:val="000437B2"/>
    <w:rsid w:val="00044C4A"/>
    <w:rsid w:val="00044EE7"/>
    <w:rsid w:val="00046806"/>
    <w:rsid w:val="00047F91"/>
    <w:rsid w:val="0005037E"/>
    <w:rsid w:val="00052668"/>
    <w:rsid w:val="000530AA"/>
    <w:rsid w:val="00053B40"/>
    <w:rsid w:val="00055A43"/>
    <w:rsid w:val="00055B0F"/>
    <w:rsid w:val="00057296"/>
    <w:rsid w:val="000575A2"/>
    <w:rsid w:val="00060BF1"/>
    <w:rsid w:val="0006117E"/>
    <w:rsid w:val="00062D36"/>
    <w:rsid w:val="00064824"/>
    <w:rsid w:val="00065243"/>
    <w:rsid w:val="00065A9D"/>
    <w:rsid w:val="00065ACC"/>
    <w:rsid w:val="00066AF4"/>
    <w:rsid w:val="00070162"/>
    <w:rsid w:val="00071E55"/>
    <w:rsid w:val="00071EF9"/>
    <w:rsid w:val="0007267B"/>
    <w:rsid w:val="00073D75"/>
    <w:rsid w:val="000743FE"/>
    <w:rsid w:val="0007516C"/>
    <w:rsid w:val="000751CE"/>
    <w:rsid w:val="00075D86"/>
    <w:rsid w:val="00075D92"/>
    <w:rsid w:val="000825A3"/>
    <w:rsid w:val="00082987"/>
    <w:rsid w:val="0008348C"/>
    <w:rsid w:val="00084799"/>
    <w:rsid w:val="00084D9F"/>
    <w:rsid w:val="00084E7D"/>
    <w:rsid w:val="00086793"/>
    <w:rsid w:val="0008736B"/>
    <w:rsid w:val="00087E6E"/>
    <w:rsid w:val="000918EC"/>
    <w:rsid w:val="00091916"/>
    <w:rsid w:val="00091CFB"/>
    <w:rsid w:val="00092DF8"/>
    <w:rsid w:val="00093401"/>
    <w:rsid w:val="00094510"/>
    <w:rsid w:val="00095689"/>
    <w:rsid w:val="0009691E"/>
    <w:rsid w:val="00096E1F"/>
    <w:rsid w:val="00097191"/>
    <w:rsid w:val="000A0602"/>
    <w:rsid w:val="000A2B03"/>
    <w:rsid w:val="000A4ED1"/>
    <w:rsid w:val="000A647D"/>
    <w:rsid w:val="000A6BE5"/>
    <w:rsid w:val="000A6D91"/>
    <w:rsid w:val="000A7017"/>
    <w:rsid w:val="000B1472"/>
    <w:rsid w:val="000B1C26"/>
    <w:rsid w:val="000B488B"/>
    <w:rsid w:val="000B4F66"/>
    <w:rsid w:val="000B5F68"/>
    <w:rsid w:val="000B77C9"/>
    <w:rsid w:val="000B7C6B"/>
    <w:rsid w:val="000C05CF"/>
    <w:rsid w:val="000C093E"/>
    <w:rsid w:val="000C0CA1"/>
    <w:rsid w:val="000C4632"/>
    <w:rsid w:val="000C5C7A"/>
    <w:rsid w:val="000C6B76"/>
    <w:rsid w:val="000C70A2"/>
    <w:rsid w:val="000C7DB0"/>
    <w:rsid w:val="000D15A6"/>
    <w:rsid w:val="000D15B5"/>
    <w:rsid w:val="000D1903"/>
    <w:rsid w:val="000D1A8C"/>
    <w:rsid w:val="000D252B"/>
    <w:rsid w:val="000D25A7"/>
    <w:rsid w:val="000D42BB"/>
    <w:rsid w:val="000D4360"/>
    <w:rsid w:val="000D4CA6"/>
    <w:rsid w:val="000D5931"/>
    <w:rsid w:val="000D5F25"/>
    <w:rsid w:val="000D5F6C"/>
    <w:rsid w:val="000D6905"/>
    <w:rsid w:val="000D6D71"/>
    <w:rsid w:val="000E25CC"/>
    <w:rsid w:val="000E3507"/>
    <w:rsid w:val="000E4187"/>
    <w:rsid w:val="000E490F"/>
    <w:rsid w:val="000E5AD6"/>
    <w:rsid w:val="000E5D64"/>
    <w:rsid w:val="000E67CA"/>
    <w:rsid w:val="000E6970"/>
    <w:rsid w:val="000E6BD5"/>
    <w:rsid w:val="000E76C3"/>
    <w:rsid w:val="000F05C6"/>
    <w:rsid w:val="000F0CDF"/>
    <w:rsid w:val="000F163F"/>
    <w:rsid w:val="000F1652"/>
    <w:rsid w:val="000F2B4E"/>
    <w:rsid w:val="000F3BD7"/>
    <w:rsid w:val="000F3D03"/>
    <w:rsid w:val="000F45AC"/>
    <w:rsid w:val="000F4ED5"/>
    <w:rsid w:val="000F53AE"/>
    <w:rsid w:val="000F5A3B"/>
    <w:rsid w:val="000F5D45"/>
    <w:rsid w:val="000F69BD"/>
    <w:rsid w:val="000F73DE"/>
    <w:rsid w:val="0010000A"/>
    <w:rsid w:val="0010017A"/>
    <w:rsid w:val="0010018E"/>
    <w:rsid w:val="00101202"/>
    <w:rsid w:val="0010152E"/>
    <w:rsid w:val="001021BA"/>
    <w:rsid w:val="0010273C"/>
    <w:rsid w:val="00102E65"/>
    <w:rsid w:val="00103C80"/>
    <w:rsid w:val="001043FB"/>
    <w:rsid w:val="0010445A"/>
    <w:rsid w:val="0010450D"/>
    <w:rsid w:val="001052C1"/>
    <w:rsid w:val="00106BF8"/>
    <w:rsid w:val="0010766E"/>
    <w:rsid w:val="001077DE"/>
    <w:rsid w:val="0011397D"/>
    <w:rsid w:val="001156C2"/>
    <w:rsid w:val="0012184E"/>
    <w:rsid w:val="00122037"/>
    <w:rsid w:val="0012243F"/>
    <w:rsid w:val="00124A82"/>
    <w:rsid w:val="001266F4"/>
    <w:rsid w:val="00126711"/>
    <w:rsid w:val="00127AF7"/>
    <w:rsid w:val="001309AF"/>
    <w:rsid w:val="0013143F"/>
    <w:rsid w:val="00131A15"/>
    <w:rsid w:val="0013271C"/>
    <w:rsid w:val="00132CF2"/>
    <w:rsid w:val="00133160"/>
    <w:rsid w:val="00133A59"/>
    <w:rsid w:val="00134F26"/>
    <w:rsid w:val="00137166"/>
    <w:rsid w:val="00137337"/>
    <w:rsid w:val="00140CE7"/>
    <w:rsid w:val="0014127B"/>
    <w:rsid w:val="0014348C"/>
    <w:rsid w:val="0014664F"/>
    <w:rsid w:val="00146943"/>
    <w:rsid w:val="00146995"/>
    <w:rsid w:val="00146EB1"/>
    <w:rsid w:val="001478C7"/>
    <w:rsid w:val="00147A90"/>
    <w:rsid w:val="00151DEC"/>
    <w:rsid w:val="00152980"/>
    <w:rsid w:val="00153877"/>
    <w:rsid w:val="00153F27"/>
    <w:rsid w:val="00154195"/>
    <w:rsid w:val="00154248"/>
    <w:rsid w:val="00155360"/>
    <w:rsid w:val="001564C6"/>
    <w:rsid w:val="001568F1"/>
    <w:rsid w:val="00156A7B"/>
    <w:rsid w:val="001605AB"/>
    <w:rsid w:val="00160E05"/>
    <w:rsid w:val="001618FD"/>
    <w:rsid w:val="001655C3"/>
    <w:rsid w:val="00166707"/>
    <w:rsid w:val="0016737F"/>
    <w:rsid w:val="001676EC"/>
    <w:rsid w:val="00167ADC"/>
    <w:rsid w:val="00167FE8"/>
    <w:rsid w:val="00170E61"/>
    <w:rsid w:val="00171F07"/>
    <w:rsid w:val="00174188"/>
    <w:rsid w:val="001773BD"/>
    <w:rsid w:val="00180638"/>
    <w:rsid w:val="00180684"/>
    <w:rsid w:val="001811F6"/>
    <w:rsid w:val="001813F2"/>
    <w:rsid w:val="00181ABC"/>
    <w:rsid w:val="00183093"/>
    <w:rsid w:val="00183E8D"/>
    <w:rsid w:val="00184CF7"/>
    <w:rsid w:val="00184E1B"/>
    <w:rsid w:val="0018511F"/>
    <w:rsid w:val="00186C58"/>
    <w:rsid w:val="00190D44"/>
    <w:rsid w:val="00190DDA"/>
    <w:rsid w:val="0019168D"/>
    <w:rsid w:val="0019187B"/>
    <w:rsid w:val="00191DC2"/>
    <w:rsid w:val="00192387"/>
    <w:rsid w:val="0019333B"/>
    <w:rsid w:val="00193C88"/>
    <w:rsid w:val="00194605"/>
    <w:rsid w:val="0019596B"/>
    <w:rsid w:val="00195D0F"/>
    <w:rsid w:val="001A140B"/>
    <w:rsid w:val="001A14AC"/>
    <w:rsid w:val="001A1758"/>
    <w:rsid w:val="001A22F2"/>
    <w:rsid w:val="001A4ABD"/>
    <w:rsid w:val="001A5D1D"/>
    <w:rsid w:val="001A60C9"/>
    <w:rsid w:val="001A6133"/>
    <w:rsid w:val="001A655E"/>
    <w:rsid w:val="001A70A1"/>
    <w:rsid w:val="001B075A"/>
    <w:rsid w:val="001B1AAD"/>
    <w:rsid w:val="001B263E"/>
    <w:rsid w:val="001B46E0"/>
    <w:rsid w:val="001B6192"/>
    <w:rsid w:val="001B62F4"/>
    <w:rsid w:val="001B6620"/>
    <w:rsid w:val="001B6DA7"/>
    <w:rsid w:val="001B6F41"/>
    <w:rsid w:val="001B73CC"/>
    <w:rsid w:val="001C10FB"/>
    <w:rsid w:val="001C2797"/>
    <w:rsid w:val="001C30FD"/>
    <w:rsid w:val="001C322E"/>
    <w:rsid w:val="001C4695"/>
    <w:rsid w:val="001C4F93"/>
    <w:rsid w:val="001C59AD"/>
    <w:rsid w:val="001C7090"/>
    <w:rsid w:val="001D00BB"/>
    <w:rsid w:val="001D173A"/>
    <w:rsid w:val="001D3384"/>
    <w:rsid w:val="001D385C"/>
    <w:rsid w:val="001D3D6B"/>
    <w:rsid w:val="001D5CD7"/>
    <w:rsid w:val="001D5FDF"/>
    <w:rsid w:val="001D62B4"/>
    <w:rsid w:val="001E05CC"/>
    <w:rsid w:val="001E1DCC"/>
    <w:rsid w:val="001E4229"/>
    <w:rsid w:val="001E5567"/>
    <w:rsid w:val="001E6325"/>
    <w:rsid w:val="001E6D00"/>
    <w:rsid w:val="001E70EA"/>
    <w:rsid w:val="001E7BE3"/>
    <w:rsid w:val="001F012A"/>
    <w:rsid w:val="001F05A2"/>
    <w:rsid w:val="001F1CF7"/>
    <w:rsid w:val="001F2D38"/>
    <w:rsid w:val="001F4236"/>
    <w:rsid w:val="001F77EE"/>
    <w:rsid w:val="001F7DD3"/>
    <w:rsid w:val="0020006F"/>
    <w:rsid w:val="00201187"/>
    <w:rsid w:val="00201831"/>
    <w:rsid w:val="00201CB7"/>
    <w:rsid w:val="00202811"/>
    <w:rsid w:val="00203040"/>
    <w:rsid w:val="00203756"/>
    <w:rsid w:val="002042A8"/>
    <w:rsid w:val="00204456"/>
    <w:rsid w:val="00205386"/>
    <w:rsid w:val="002073A4"/>
    <w:rsid w:val="002073F6"/>
    <w:rsid w:val="00207E86"/>
    <w:rsid w:val="00210584"/>
    <w:rsid w:val="00210BF1"/>
    <w:rsid w:val="00210C18"/>
    <w:rsid w:val="002111B5"/>
    <w:rsid w:val="00211F80"/>
    <w:rsid w:val="002130E2"/>
    <w:rsid w:val="00213F66"/>
    <w:rsid w:val="0021468E"/>
    <w:rsid w:val="00214DA8"/>
    <w:rsid w:val="00216CF1"/>
    <w:rsid w:val="00216E77"/>
    <w:rsid w:val="00217B42"/>
    <w:rsid w:val="002204CD"/>
    <w:rsid w:val="0022139E"/>
    <w:rsid w:val="002227C3"/>
    <w:rsid w:val="00224847"/>
    <w:rsid w:val="002248A6"/>
    <w:rsid w:val="00230DBC"/>
    <w:rsid w:val="0023129B"/>
    <w:rsid w:val="00231617"/>
    <w:rsid w:val="0023336A"/>
    <w:rsid w:val="002345F3"/>
    <w:rsid w:val="00235A35"/>
    <w:rsid w:val="0023681E"/>
    <w:rsid w:val="00236E05"/>
    <w:rsid w:val="002372B5"/>
    <w:rsid w:val="00240A29"/>
    <w:rsid w:val="002412C5"/>
    <w:rsid w:val="00241453"/>
    <w:rsid w:val="0024247D"/>
    <w:rsid w:val="002428C1"/>
    <w:rsid w:val="0024325B"/>
    <w:rsid w:val="00244507"/>
    <w:rsid w:val="0024486D"/>
    <w:rsid w:val="00245885"/>
    <w:rsid w:val="00245C54"/>
    <w:rsid w:val="002462AB"/>
    <w:rsid w:val="00246A8C"/>
    <w:rsid w:val="00250549"/>
    <w:rsid w:val="00252226"/>
    <w:rsid w:val="00252D31"/>
    <w:rsid w:val="00253D77"/>
    <w:rsid w:val="0025467A"/>
    <w:rsid w:val="00255A31"/>
    <w:rsid w:val="00257AA0"/>
    <w:rsid w:val="00257E60"/>
    <w:rsid w:val="00261AA2"/>
    <w:rsid w:val="002620A1"/>
    <w:rsid w:val="00262130"/>
    <w:rsid w:val="00262597"/>
    <w:rsid w:val="002627E9"/>
    <w:rsid w:val="00263AB0"/>
    <w:rsid w:val="002658F9"/>
    <w:rsid w:val="00266119"/>
    <w:rsid w:val="0026728E"/>
    <w:rsid w:val="00267553"/>
    <w:rsid w:val="0026792F"/>
    <w:rsid w:val="00267EEE"/>
    <w:rsid w:val="00270118"/>
    <w:rsid w:val="0027011A"/>
    <w:rsid w:val="00270B99"/>
    <w:rsid w:val="002712BC"/>
    <w:rsid w:val="00271600"/>
    <w:rsid w:val="002725FF"/>
    <w:rsid w:val="00273530"/>
    <w:rsid w:val="00274D57"/>
    <w:rsid w:val="00274D7B"/>
    <w:rsid w:val="00275D30"/>
    <w:rsid w:val="002762EC"/>
    <w:rsid w:val="00277C9F"/>
    <w:rsid w:val="0028088C"/>
    <w:rsid w:val="002808DA"/>
    <w:rsid w:val="002811B4"/>
    <w:rsid w:val="00283D5C"/>
    <w:rsid w:val="002871B0"/>
    <w:rsid w:val="00287A51"/>
    <w:rsid w:val="00290478"/>
    <w:rsid w:val="00290806"/>
    <w:rsid w:val="00292530"/>
    <w:rsid w:val="0029279D"/>
    <w:rsid w:val="00293075"/>
    <w:rsid w:val="0029421F"/>
    <w:rsid w:val="002945FE"/>
    <w:rsid w:val="00295964"/>
    <w:rsid w:val="00295E3E"/>
    <w:rsid w:val="00296FB9"/>
    <w:rsid w:val="002A02BD"/>
    <w:rsid w:val="002A07ED"/>
    <w:rsid w:val="002A0BF0"/>
    <w:rsid w:val="002A0FCA"/>
    <w:rsid w:val="002A269A"/>
    <w:rsid w:val="002A2D3E"/>
    <w:rsid w:val="002A3179"/>
    <w:rsid w:val="002A3756"/>
    <w:rsid w:val="002A4F47"/>
    <w:rsid w:val="002A5228"/>
    <w:rsid w:val="002A64EF"/>
    <w:rsid w:val="002A652A"/>
    <w:rsid w:val="002A6E91"/>
    <w:rsid w:val="002A7C78"/>
    <w:rsid w:val="002B036E"/>
    <w:rsid w:val="002B1DC0"/>
    <w:rsid w:val="002B1F09"/>
    <w:rsid w:val="002B36A3"/>
    <w:rsid w:val="002B4C20"/>
    <w:rsid w:val="002B57A1"/>
    <w:rsid w:val="002B60CC"/>
    <w:rsid w:val="002B6B3F"/>
    <w:rsid w:val="002B77AE"/>
    <w:rsid w:val="002C316C"/>
    <w:rsid w:val="002C6052"/>
    <w:rsid w:val="002D05FB"/>
    <w:rsid w:val="002D1337"/>
    <w:rsid w:val="002D26CE"/>
    <w:rsid w:val="002D6EDE"/>
    <w:rsid w:val="002E42B2"/>
    <w:rsid w:val="002E5310"/>
    <w:rsid w:val="002E6E03"/>
    <w:rsid w:val="002E6ED4"/>
    <w:rsid w:val="002E7450"/>
    <w:rsid w:val="002E7F0B"/>
    <w:rsid w:val="002F1A3C"/>
    <w:rsid w:val="002F251E"/>
    <w:rsid w:val="002F2F1E"/>
    <w:rsid w:val="002F3B71"/>
    <w:rsid w:val="002F509A"/>
    <w:rsid w:val="002F6404"/>
    <w:rsid w:val="002F6B54"/>
    <w:rsid w:val="002F714F"/>
    <w:rsid w:val="002F7259"/>
    <w:rsid w:val="003003EB"/>
    <w:rsid w:val="00300B25"/>
    <w:rsid w:val="00301A99"/>
    <w:rsid w:val="00301BE3"/>
    <w:rsid w:val="00302365"/>
    <w:rsid w:val="003031BB"/>
    <w:rsid w:val="00304115"/>
    <w:rsid w:val="00304D7C"/>
    <w:rsid w:val="00306664"/>
    <w:rsid w:val="00306D12"/>
    <w:rsid w:val="0031053D"/>
    <w:rsid w:val="0031098F"/>
    <w:rsid w:val="00310D2C"/>
    <w:rsid w:val="00312AC1"/>
    <w:rsid w:val="00313340"/>
    <w:rsid w:val="00313745"/>
    <w:rsid w:val="00313DD0"/>
    <w:rsid w:val="00313FB3"/>
    <w:rsid w:val="003146CD"/>
    <w:rsid w:val="00314D8B"/>
    <w:rsid w:val="00316FB9"/>
    <w:rsid w:val="00317FDB"/>
    <w:rsid w:val="003200CE"/>
    <w:rsid w:val="003218E2"/>
    <w:rsid w:val="003237C0"/>
    <w:rsid w:val="00326934"/>
    <w:rsid w:val="00330546"/>
    <w:rsid w:val="003316FC"/>
    <w:rsid w:val="00331870"/>
    <w:rsid w:val="00331D62"/>
    <w:rsid w:val="00332515"/>
    <w:rsid w:val="0033258A"/>
    <w:rsid w:val="003325C1"/>
    <w:rsid w:val="00333A27"/>
    <w:rsid w:val="00333B78"/>
    <w:rsid w:val="00334920"/>
    <w:rsid w:val="003358AC"/>
    <w:rsid w:val="00336052"/>
    <w:rsid w:val="00337653"/>
    <w:rsid w:val="00337A37"/>
    <w:rsid w:val="00344250"/>
    <w:rsid w:val="00344CCE"/>
    <w:rsid w:val="00345296"/>
    <w:rsid w:val="00347363"/>
    <w:rsid w:val="00350884"/>
    <w:rsid w:val="003516B1"/>
    <w:rsid w:val="00351D34"/>
    <w:rsid w:val="00353FD4"/>
    <w:rsid w:val="00354303"/>
    <w:rsid w:val="00357724"/>
    <w:rsid w:val="003633A9"/>
    <w:rsid w:val="00363D15"/>
    <w:rsid w:val="003641D0"/>
    <w:rsid w:val="00364860"/>
    <w:rsid w:val="00364CB1"/>
    <w:rsid w:val="0036540D"/>
    <w:rsid w:val="00365C65"/>
    <w:rsid w:val="00365CC8"/>
    <w:rsid w:val="003669E2"/>
    <w:rsid w:val="00366AE1"/>
    <w:rsid w:val="003673A4"/>
    <w:rsid w:val="003709B6"/>
    <w:rsid w:val="00370E43"/>
    <w:rsid w:val="003724E2"/>
    <w:rsid w:val="00372A4B"/>
    <w:rsid w:val="00373765"/>
    <w:rsid w:val="003750CF"/>
    <w:rsid w:val="00375F7E"/>
    <w:rsid w:val="0037636F"/>
    <w:rsid w:val="00376828"/>
    <w:rsid w:val="00376C5B"/>
    <w:rsid w:val="00376DC7"/>
    <w:rsid w:val="00376FB9"/>
    <w:rsid w:val="00377163"/>
    <w:rsid w:val="00377682"/>
    <w:rsid w:val="003805BE"/>
    <w:rsid w:val="00380851"/>
    <w:rsid w:val="00380F69"/>
    <w:rsid w:val="003813A2"/>
    <w:rsid w:val="00381FBC"/>
    <w:rsid w:val="003839F7"/>
    <w:rsid w:val="00383EA3"/>
    <w:rsid w:val="00384BE8"/>
    <w:rsid w:val="00384FD6"/>
    <w:rsid w:val="00385218"/>
    <w:rsid w:val="0038530C"/>
    <w:rsid w:val="0038729B"/>
    <w:rsid w:val="00387CD9"/>
    <w:rsid w:val="003905F5"/>
    <w:rsid w:val="003915CC"/>
    <w:rsid w:val="00391943"/>
    <w:rsid w:val="00391A90"/>
    <w:rsid w:val="00391F2A"/>
    <w:rsid w:val="00392332"/>
    <w:rsid w:val="00392C0E"/>
    <w:rsid w:val="0039443E"/>
    <w:rsid w:val="003947C6"/>
    <w:rsid w:val="00395827"/>
    <w:rsid w:val="0039753C"/>
    <w:rsid w:val="003A1EE2"/>
    <w:rsid w:val="003A24ED"/>
    <w:rsid w:val="003A2747"/>
    <w:rsid w:val="003A3269"/>
    <w:rsid w:val="003A37F1"/>
    <w:rsid w:val="003A3D36"/>
    <w:rsid w:val="003A4211"/>
    <w:rsid w:val="003A4E6D"/>
    <w:rsid w:val="003A5A01"/>
    <w:rsid w:val="003B1402"/>
    <w:rsid w:val="003B259D"/>
    <w:rsid w:val="003B5BE5"/>
    <w:rsid w:val="003B64D5"/>
    <w:rsid w:val="003B7138"/>
    <w:rsid w:val="003C1ADA"/>
    <w:rsid w:val="003C1D2A"/>
    <w:rsid w:val="003C26BB"/>
    <w:rsid w:val="003C556A"/>
    <w:rsid w:val="003C5954"/>
    <w:rsid w:val="003D1030"/>
    <w:rsid w:val="003D1A7D"/>
    <w:rsid w:val="003D2636"/>
    <w:rsid w:val="003D309E"/>
    <w:rsid w:val="003D4008"/>
    <w:rsid w:val="003D4FCA"/>
    <w:rsid w:val="003D7F51"/>
    <w:rsid w:val="003E1E51"/>
    <w:rsid w:val="003E2904"/>
    <w:rsid w:val="003E3725"/>
    <w:rsid w:val="003E3EB4"/>
    <w:rsid w:val="003E62AE"/>
    <w:rsid w:val="003F0412"/>
    <w:rsid w:val="003F05A6"/>
    <w:rsid w:val="003F180A"/>
    <w:rsid w:val="003F26D1"/>
    <w:rsid w:val="003F34DC"/>
    <w:rsid w:val="003F3CFB"/>
    <w:rsid w:val="003F4B33"/>
    <w:rsid w:val="003F590A"/>
    <w:rsid w:val="003F59EE"/>
    <w:rsid w:val="003F788B"/>
    <w:rsid w:val="004008B8"/>
    <w:rsid w:val="00400F8B"/>
    <w:rsid w:val="004045DB"/>
    <w:rsid w:val="00405169"/>
    <w:rsid w:val="004067E6"/>
    <w:rsid w:val="00406853"/>
    <w:rsid w:val="00407D13"/>
    <w:rsid w:val="00411F8D"/>
    <w:rsid w:val="004121F6"/>
    <w:rsid w:val="0041313B"/>
    <w:rsid w:val="00413296"/>
    <w:rsid w:val="004145E2"/>
    <w:rsid w:val="004149AE"/>
    <w:rsid w:val="00414CCB"/>
    <w:rsid w:val="00415B9D"/>
    <w:rsid w:val="00415F1F"/>
    <w:rsid w:val="00416EE2"/>
    <w:rsid w:val="004208F7"/>
    <w:rsid w:val="00421CE7"/>
    <w:rsid w:val="004229CD"/>
    <w:rsid w:val="00424211"/>
    <w:rsid w:val="00424614"/>
    <w:rsid w:val="00424CB6"/>
    <w:rsid w:val="00425609"/>
    <w:rsid w:val="004256B4"/>
    <w:rsid w:val="0042602F"/>
    <w:rsid w:val="0042677E"/>
    <w:rsid w:val="00426DE3"/>
    <w:rsid w:val="0042771D"/>
    <w:rsid w:val="00427DBF"/>
    <w:rsid w:val="00427F98"/>
    <w:rsid w:val="004325E3"/>
    <w:rsid w:val="004331DD"/>
    <w:rsid w:val="00436215"/>
    <w:rsid w:val="0043638E"/>
    <w:rsid w:val="00436BC2"/>
    <w:rsid w:val="004375B9"/>
    <w:rsid w:val="00437B07"/>
    <w:rsid w:val="004423CB"/>
    <w:rsid w:val="004431BD"/>
    <w:rsid w:val="0044364A"/>
    <w:rsid w:val="00444F0A"/>
    <w:rsid w:val="00445BDD"/>
    <w:rsid w:val="00447A60"/>
    <w:rsid w:val="00451F38"/>
    <w:rsid w:val="004520CA"/>
    <w:rsid w:val="004530AD"/>
    <w:rsid w:val="00453A32"/>
    <w:rsid w:val="004540F0"/>
    <w:rsid w:val="004546C7"/>
    <w:rsid w:val="00456CC4"/>
    <w:rsid w:val="004570D3"/>
    <w:rsid w:val="004573C1"/>
    <w:rsid w:val="00457C37"/>
    <w:rsid w:val="00457FD8"/>
    <w:rsid w:val="00462211"/>
    <w:rsid w:val="00462973"/>
    <w:rsid w:val="00465107"/>
    <w:rsid w:val="00466EA6"/>
    <w:rsid w:val="00467258"/>
    <w:rsid w:val="00467C3C"/>
    <w:rsid w:val="00471A7E"/>
    <w:rsid w:val="0047221C"/>
    <w:rsid w:val="0047223F"/>
    <w:rsid w:val="004748EA"/>
    <w:rsid w:val="00474D1D"/>
    <w:rsid w:val="00474D65"/>
    <w:rsid w:val="004750B5"/>
    <w:rsid w:val="0047594B"/>
    <w:rsid w:val="00476ED6"/>
    <w:rsid w:val="00476F91"/>
    <w:rsid w:val="0048002C"/>
    <w:rsid w:val="004800C5"/>
    <w:rsid w:val="004807A2"/>
    <w:rsid w:val="0048190F"/>
    <w:rsid w:val="00482D46"/>
    <w:rsid w:val="004837DF"/>
    <w:rsid w:val="00484D36"/>
    <w:rsid w:val="00485F58"/>
    <w:rsid w:val="00486192"/>
    <w:rsid w:val="00487E01"/>
    <w:rsid w:val="004906B3"/>
    <w:rsid w:val="00490C3D"/>
    <w:rsid w:val="004915F8"/>
    <w:rsid w:val="004916DD"/>
    <w:rsid w:val="00495201"/>
    <w:rsid w:val="0049632D"/>
    <w:rsid w:val="00497AA2"/>
    <w:rsid w:val="004A02AA"/>
    <w:rsid w:val="004A09A1"/>
    <w:rsid w:val="004A2E9C"/>
    <w:rsid w:val="004A326F"/>
    <w:rsid w:val="004A45D8"/>
    <w:rsid w:val="004A4739"/>
    <w:rsid w:val="004A4F72"/>
    <w:rsid w:val="004A5873"/>
    <w:rsid w:val="004A5AC8"/>
    <w:rsid w:val="004A6993"/>
    <w:rsid w:val="004A6A94"/>
    <w:rsid w:val="004A72FF"/>
    <w:rsid w:val="004A76C7"/>
    <w:rsid w:val="004B006E"/>
    <w:rsid w:val="004B045F"/>
    <w:rsid w:val="004B0BD5"/>
    <w:rsid w:val="004B1033"/>
    <w:rsid w:val="004B1093"/>
    <w:rsid w:val="004B2B2B"/>
    <w:rsid w:val="004B3137"/>
    <w:rsid w:val="004B4526"/>
    <w:rsid w:val="004B5472"/>
    <w:rsid w:val="004B5AE5"/>
    <w:rsid w:val="004C0351"/>
    <w:rsid w:val="004C0562"/>
    <w:rsid w:val="004C153F"/>
    <w:rsid w:val="004C1717"/>
    <w:rsid w:val="004C2891"/>
    <w:rsid w:val="004C2A8D"/>
    <w:rsid w:val="004C3945"/>
    <w:rsid w:val="004C39B4"/>
    <w:rsid w:val="004C42B9"/>
    <w:rsid w:val="004C554D"/>
    <w:rsid w:val="004C619F"/>
    <w:rsid w:val="004C6479"/>
    <w:rsid w:val="004C78D0"/>
    <w:rsid w:val="004D0EFD"/>
    <w:rsid w:val="004D0F2E"/>
    <w:rsid w:val="004D1817"/>
    <w:rsid w:val="004D34CC"/>
    <w:rsid w:val="004D4181"/>
    <w:rsid w:val="004D4931"/>
    <w:rsid w:val="004D5B1C"/>
    <w:rsid w:val="004D706A"/>
    <w:rsid w:val="004D7674"/>
    <w:rsid w:val="004D7D9B"/>
    <w:rsid w:val="004E107A"/>
    <w:rsid w:val="004E303C"/>
    <w:rsid w:val="004E4067"/>
    <w:rsid w:val="004E4886"/>
    <w:rsid w:val="004E6F42"/>
    <w:rsid w:val="004E6FE6"/>
    <w:rsid w:val="004F11CC"/>
    <w:rsid w:val="004F153C"/>
    <w:rsid w:val="004F2F2B"/>
    <w:rsid w:val="004F32E4"/>
    <w:rsid w:val="004F4142"/>
    <w:rsid w:val="004F549D"/>
    <w:rsid w:val="004F5A9F"/>
    <w:rsid w:val="004F5CD9"/>
    <w:rsid w:val="004F6A6D"/>
    <w:rsid w:val="004F720B"/>
    <w:rsid w:val="005004FD"/>
    <w:rsid w:val="00500B2F"/>
    <w:rsid w:val="00500C1D"/>
    <w:rsid w:val="00500D70"/>
    <w:rsid w:val="00501EA1"/>
    <w:rsid w:val="00502207"/>
    <w:rsid w:val="00502405"/>
    <w:rsid w:val="0050424C"/>
    <w:rsid w:val="0050542C"/>
    <w:rsid w:val="00507042"/>
    <w:rsid w:val="00510C01"/>
    <w:rsid w:val="005115FE"/>
    <w:rsid w:val="00511768"/>
    <w:rsid w:val="00512E46"/>
    <w:rsid w:val="0051300C"/>
    <w:rsid w:val="00513C3F"/>
    <w:rsid w:val="00513FF9"/>
    <w:rsid w:val="00515F8C"/>
    <w:rsid w:val="00516A88"/>
    <w:rsid w:val="005201CE"/>
    <w:rsid w:val="00520B0F"/>
    <w:rsid w:val="00521206"/>
    <w:rsid w:val="005214A6"/>
    <w:rsid w:val="00521762"/>
    <w:rsid w:val="005229F8"/>
    <w:rsid w:val="00522E14"/>
    <w:rsid w:val="005243A2"/>
    <w:rsid w:val="00524A76"/>
    <w:rsid w:val="005251DD"/>
    <w:rsid w:val="00525ECE"/>
    <w:rsid w:val="00526DBC"/>
    <w:rsid w:val="00530E56"/>
    <w:rsid w:val="005310D6"/>
    <w:rsid w:val="0053136F"/>
    <w:rsid w:val="00532082"/>
    <w:rsid w:val="0053218E"/>
    <w:rsid w:val="005330DF"/>
    <w:rsid w:val="00533110"/>
    <w:rsid w:val="00534F01"/>
    <w:rsid w:val="005350D2"/>
    <w:rsid w:val="005357AF"/>
    <w:rsid w:val="00535A28"/>
    <w:rsid w:val="00535EDF"/>
    <w:rsid w:val="00536B11"/>
    <w:rsid w:val="00536EE4"/>
    <w:rsid w:val="00536F9A"/>
    <w:rsid w:val="005374CA"/>
    <w:rsid w:val="0053794B"/>
    <w:rsid w:val="00537D86"/>
    <w:rsid w:val="005407A1"/>
    <w:rsid w:val="00542D66"/>
    <w:rsid w:val="00544749"/>
    <w:rsid w:val="005447EF"/>
    <w:rsid w:val="00545602"/>
    <w:rsid w:val="00545640"/>
    <w:rsid w:val="00545938"/>
    <w:rsid w:val="005459F3"/>
    <w:rsid w:val="005469EE"/>
    <w:rsid w:val="0054747C"/>
    <w:rsid w:val="00547F77"/>
    <w:rsid w:val="00550124"/>
    <w:rsid w:val="0055110E"/>
    <w:rsid w:val="00554ACA"/>
    <w:rsid w:val="005570D1"/>
    <w:rsid w:val="005571E5"/>
    <w:rsid w:val="00557425"/>
    <w:rsid w:val="00557BCF"/>
    <w:rsid w:val="00557D23"/>
    <w:rsid w:val="005602BF"/>
    <w:rsid w:val="005610C3"/>
    <w:rsid w:val="005627E3"/>
    <w:rsid w:val="00563165"/>
    <w:rsid w:val="0056492F"/>
    <w:rsid w:val="00566D10"/>
    <w:rsid w:val="00567EBA"/>
    <w:rsid w:val="00570599"/>
    <w:rsid w:val="005714EE"/>
    <w:rsid w:val="00573101"/>
    <w:rsid w:val="005731F8"/>
    <w:rsid w:val="005733DD"/>
    <w:rsid w:val="005773A2"/>
    <w:rsid w:val="00577DD2"/>
    <w:rsid w:val="005806F9"/>
    <w:rsid w:val="00581932"/>
    <w:rsid w:val="00581DB8"/>
    <w:rsid w:val="005822F6"/>
    <w:rsid w:val="00583320"/>
    <w:rsid w:val="00584F95"/>
    <w:rsid w:val="00585FFF"/>
    <w:rsid w:val="00586BFD"/>
    <w:rsid w:val="00586E34"/>
    <w:rsid w:val="00587B6E"/>
    <w:rsid w:val="0059034F"/>
    <w:rsid w:val="00590C58"/>
    <w:rsid w:val="005928E6"/>
    <w:rsid w:val="00593BCD"/>
    <w:rsid w:val="005947E7"/>
    <w:rsid w:val="0059480C"/>
    <w:rsid w:val="00597503"/>
    <w:rsid w:val="00597B9C"/>
    <w:rsid w:val="005A0C76"/>
    <w:rsid w:val="005A2546"/>
    <w:rsid w:val="005A3DA6"/>
    <w:rsid w:val="005A4E8F"/>
    <w:rsid w:val="005A58E9"/>
    <w:rsid w:val="005A5ECE"/>
    <w:rsid w:val="005A6992"/>
    <w:rsid w:val="005A7475"/>
    <w:rsid w:val="005A77C4"/>
    <w:rsid w:val="005B022C"/>
    <w:rsid w:val="005B040E"/>
    <w:rsid w:val="005B0AF2"/>
    <w:rsid w:val="005B2C3A"/>
    <w:rsid w:val="005B30C9"/>
    <w:rsid w:val="005B3A09"/>
    <w:rsid w:val="005B4133"/>
    <w:rsid w:val="005B550D"/>
    <w:rsid w:val="005B5A99"/>
    <w:rsid w:val="005B5B74"/>
    <w:rsid w:val="005B6E7E"/>
    <w:rsid w:val="005C0E54"/>
    <w:rsid w:val="005C2B68"/>
    <w:rsid w:val="005C2E19"/>
    <w:rsid w:val="005C4F0E"/>
    <w:rsid w:val="005D2292"/>
    <w:rsid w:val="005D3020"/>
    <w:rsid w:val="005D4746"/>
    <w:rsid w:val="005D59E0"/>
    <w:rsid w:val="005D6160"/>
    <w:rsid w:val="005D6766"/>
    <w:rsid w:val="005D799C"/>
    <w:rsid w:val="005E02A9"/>
    <w:rsid w:val="005E29F9"/>
    <w:rsid w:val="005E2AB6"/>
    <w:rsid w:val="005E35F5"/>
    <w:rsid w:val="005E51FC"/>
    <w:rsid w:val="005E61B5"/>
    <w:rsid w:val="005E69E6"/>
    <w:rsid w:val="005E7701"/>
    <w:rsid w:val="005E77C1"/>
    <w:rsid w:val="005F1920"/>
    <w:rsid w:val="005F41C0"/>
    <w:rsid w:val="005F446F"/>
    <w:rsid w:val="005F454E"/>
    <w:rsid w:val="0060042B"/>
    <w:rsid w:val="0060211B"/>
    <w:rsid w:val="006027B5"/>
    <w:rsid w:val="00604E49"/>
    <w:rsid w:val="00605C74"/>
    <w:rsid w:val="006079D2"/>
    <w:rsid w:val="00607D60"/>
    <w:rsid w:val="006100EB"/>
    <w:rsid w:val="00610C69"/>
    <w:rsid w:val="00610C8F"/>
    <w:rsid w:val="00611499"/>
    <w:rsid w:val="0061196F"/>
    <w:rsid w:val="006119B4"/>
    <w:rsid w:val="006120E7"/>
    <w:rsid w:val="006127C2"/>
    <w:rsid w:val="00612E88"/>
    <w:rsid w:val="006138CA"/>
    <w:rsid w:val="00615FB1"/>
    <w:rsid w:val="006169EC"/>
    <w:rsid w:val="006170C8"/>
    <w:rsid w:val="00617769"/>
    <w:rsid w:val="0061797D"/>
    <w:rsid w:val="00621968"/>
    <w:rsid w:val="00626980"/>
    <w:rsid w:val="00630777"/>
    <w:rsid w:val="006339B2"/>
    <w:rsid w:val="006410C4"/>
    <w:rsid w:val="006423DA"/>
    <w:rsid w:val="00642C20"/>
    <w:rsid w:val="006445C2"/>
    <w:rsid w:val="00645C4A"/>
    <w:rsid w:val="00647B84"/>
    <w:rsid w:val="00650D31"/>
    <w:rsid w:val="00651418"/>
    <w:rsid w:val="0065255C"/>
    <w:rsid w:val="006526AA"/>
    <w:rsid w:val="00652A54"/>
    <w:rsid w:val="00653C92"/>
    <w:rsid w:val="00654BF4"/>
    <w:rsid w:val="00655AC3"/>
    <w:rsid w:val="00656F46"/>
    <w:rsid w:val="006572B8"/>
    <w:rsid w:val="00662ACC"/>
    <w:rsid w:val="00662E36"/>
    <w:rsid w:val="00663271"/>
    <w:rsid w:val="00663931"/>
    <w:rsid w:val="00663ACA"/>
    <w:rsid w:val="006642F4"/>
    <w:rsid w:val="00664751"/>
    <w:rsid w:val="0066562D"/>
    <w:rsid w:val="00667A28"/>
    <w:rsid w:val="00670765"/>
    <w:rsid w:val="006707CC"/>
    <w:rsid w:val="00671979"/>
    <w:rsid w:val="00672051"/>
    <w:rsid w:val="00673923"/>
    <w:rsid w:val="00674A3D"/>
    <w:rsid w:val="00675101"/>
    <w:rsid w:val="006764E5"/>
    <w:rsid w:val="00677DD8"/>
    <w:rsid w:val="0068147E"/>
    <w:rsid w:val="00681D5D"/>
    <w:rsid w:val="006828FC"/>
    <w:rsid w:val="00682AA9"/>
    <w:rsid w:val="00682F1A"/>
    <w:rsid w:val="00683EC1"/>
    <w:rsid w:val="00684161"/>
    <w:rsid w:val="00684DA6"/>
    <w:rsid w:val="00685816"/>
    <w:rsid w:val="00687F98"/>
    <w:rsid w:val="00690B3C"/>
    <w:rsid w:val="00690C5D"/>
    <w:rsid w:val="00690EC6"/>
    <w:rsid w:val="006921D0"/>
    <w:rsid w:val="0069338D"/>
    <w:rsid w:val="006935FC"/>
    <w:rsid w:val="00694441"/>
    <w:rsid w:val="006963FD"/>
    <w:rsid w:val="00697808"/>
    <w:rsid w:val="00697E39"/>
    <w:rsid w:val="006A06B7"/>
    <w:rsid w:val="006A0E39"/>
    <w:rsid w:val="006A20AC"/>
    <w:rsid w:val="006A270C"/>
    <w:rsid w:val="006A2726"/>
    <w:rsid w:val="006A2964"/>
    <w:rsid w:val="006A2C89"/>
    <w:rsid w:val="006A3254"/>
    <w:rsid w:val="006A3CB2"/>
    <w:rsid w:val="006A6C7D"/>
    <w:rsid w:val="006A7098"/>
    <w:rsid w:val="006B3127"/>
    <w:rsid w:val="006B3252"/>
    <w:rsid w:val="006B389C"/>
    <w:rsid w:val="006B38CB"/>
    <w:rsid w:val="006B3E5F"/>
    <w:rsid w:val="006B4920"/>
    <w:rsid w:val="006B583E"/>
    <w:rsid w:val="006B5892"/>
    <w:rsid w:val="006B5BAA"/>
    <w:rsid w:val="006B6A47"/>
    <w:rsid w:val="006B6B28"/>
    <w:rsid w:val="006B796C"/>
    <w:rsid w:val="006C087D"/>
    <w:rsid w:val="006C2583"/>
    <w:rsid w:val="006C2F64"/>
    <w:rsid w:val="006C3523"/>
    <w:rsid w:val="006C3EF3"/>
    <w:rsid w:val="006C43BC"/>
    <w:rsid w:val="006C5A06"/>
    <w:rsid w:val="006C5E45"/>
    <w:rsid w:val="006D21AE"/>
    <w:rsid w:val="006D27E9"/>
    <w:rsid w:val="006D3424"/>
    <w:rsid w:val="006D353D"/>
    <w:rsid w:val="006D3587"/>
    <w:rsid w:val="006D3B95"/>
    <w:rsid w:val="006D4400"/>
    <w:rsid w:val="006D45EB"/>
    <w:rsid w:val="006D54C8"/>
    <w:rsid w:val="006D54EA"/>
    <w:rsid w:val="006D581A"/>
    <w:rsid w:val="006D5D41"/>
    <w:rsid w:val="006D6670"/>
    <w:rsid w:val="006D6921"/>
    <w:rsid w:val="006E0EC7"/>
    <w:rsid w:val="006E1286"/>
    <w:rsid w:val="006E341F"/>
    <w:rsid w:val="006E5F78"/>
    <w:rsid w:val="006E7068"/>
    <w:rsid w:val="006E7D64"/>
    <w:rsid w:val="006E7F79"/>
    <w:rsid w:val="006F01EA"/>
    <w:rsid w:val="006F37BD"/>
    <w:rsid w:val="006F6D73"/>
    <w:rsid w:val="006F736D"/>
    <w:rsid w:val="006F73F5"/>
    <w:rsid w:val="00700BA4"/>
    <w:rsid w:val="00700E6C"/>
    <w:rsid w:val="007031EA"/>
    <w:rsid w:val="00703465"/>
    <w:rsid w:val="007038EE"/>
    <w:rsid w:val="00706304"/>
    <w:rsid w:val="00706765"/>
    <w:rsid w:val="00706D75"/>
    <w:rsid w:val="00707C0B"/>
    <w:rsid w:val="007110ED"/>
    <w:rsid w:val="00711558"/>
    <w:rsid w:val="00712954"/>
    <w:rsid w:val="0071326B"/>
    <w:rsid w:val="0071385A"/>
    <w:rsid w:val="007148F7"/>
    <w:rsid w:val="00715922"/>
    <w:rsid w:val="00715C5A"/>
    <w:rsid w:val="007164A5"/>
    <w:rsid w:val="00716948"/>
    <w:rsid w:val="00716C86"/>
    <w:rsid w:val="00717AB0"/>
    <w:rsid w:val="00721431"/>
    <w:rsid w:val="00721766"/>
    <w:rsid w:val="00721C7D"/>
    <w:rsid w:val="007227CF"/>
    <w:rsid w:val="007238F7"/>
    <w:rsid w:val="00723DA8"/>
    <w:rsid w:val="0072570A"/>
    <w:rsid w:val="0072757B"/>
    <w:rsid w:val="00730C66"/>
    <w:rsid w:val="00730EF5"/>
    <w:rsid w:val="00733607"/>
    <w:rsid w:val="00737530"/>
    <w:rsid w:val="0073771E"/>
    <w:rsid w:val="00740820"/>
    <w:rsid w:val="00745F3C"/>
    <w:rsid w:val="00746656"/>
    <w:rsid w:val="007476B1"/>
    <w:rsid w:val="007511BB"/>
    <w:rsid w:val="007550E3"/>
    <w:rsid w:val="007558C5"/>
    <w:rsid w:val="00756600"/>
    <w:rsid w:val="00756B83"/>
    <w:rsid w:val="00760C28"/>
    <w:rsid w:val="00761492"/>
    <w:rsid w:val="00761952"/>
    <w:rsid w:val="00762013"/>
    <w:rsid w:val="007620E5"/>
    <w:rsid w:val="007622BB"/>
    <w:rsid w:val="007622F0"/>
    <w:rsid w:val="00763875"/>
    <w:rsid w:val="00763AC8"/>
    <w:rsid w:val="00763AD4"/>
    <w:rsid w:val="00763B8F"/>
    <w:rsid w:val="00764AD3"/>
    <w:rsid w:val="007651AD"/>
    <w:rsid w:val="007659DE"/>
    <w:rsid w:val="007718F6"/>
    <w:rsid w:val="007739FE"/>
    <w:rsid w:val="00775AD8"/>
    <w:rsid w:val="00780824"/>
    <w:rsid w:val="00781265"/>
    <w:rsid w:val="0078171B"/>
    <w:rsid w:val="00782CEA"/>
    <w:rsid w:val="00784AB4"/>
    <w:rsid w:val="007856AE"/>
    <w:rsid w:val="00785F47"/>
    <w:rsid w:val="00786C3A"/>
    <w:rsid w:val="007879B1"/>
    <w:rsid w:val="007901C1"/>
    <w:rsid w:val="00790EF5"/>
    <w:rsid w:val="00793150"/>
    <w:rsid w:val="00793DBE"/>
    <w:rsid w:val="00794B82"/>
    <w:rsid w:val="00794FE1"/>
    <w:rsid w:val="00797AB3"/>
    <w:rsid w:val="007A1D02"/>
    <w:rsid w:val="007A20F7"/>
    <w:rsid w:val="007A2D77"/>
    <w:rsid w:val="007A45D3"/>
    <w:rsid w:val="007A46D1"/>
    <w:rsid w:val="007A48A2"/>
    <w:rsid w:val="007A5563"/>
    <w:rsid w:val="007A606B"/>
    <w:rsid w:val="007A6912"/>
    <w:rsid w:val="007B04E2"/>
    <w:rsid w:val="007B10A6"/>
    <w:rsid w:val="007B2AC9"/>
    <w:rsid w:val="007B4D76"/>
    <w:rsid w:val="007B6A26"/>
    <w:rsid w:val="007B7AFB"/>
    <w:rsid w:val="007C0074"/>
    <w:rsid w:val="007C01A8"/>
    <w:rsid w:val="007C09AD"/>
    <w:rsid w:val="007C0F69"/>
    <w:rsid w:val="007C2E34"/>
    <w:rsid w:val="007C4110"/>
    <w:rsid w:val="007C4702"/>
    <w:rsid w:val="007C4CDB"/>
    <w:rsid w:val="007C5926"/>
    <w:rsid w:val="007C6358"/>
    <w:rsid w:val="007C76E0"/>
    <w:rsid w:val="007C7E67"/>
    <w:rsid w:val="007D17B3"/>
    <w:rsid w:val="007D366C"/>
    <w:rsid w:val="007D3DF4"/>
    <w:rsid w:val="007D40D5"/>
    <w:rsid w:val="007D4AF3"/>
    <w:rsid w:val="007D4E06"/>
    <w:rsid w:val="007D5156"/>
    <w:rsid w:val="007D5538"/>
    <w:rsid w:val="007D60C0"/>
    <w:rsid w:val="007D733D"/>
    <w:rsid w:val="007D74B3"/>
    <w:rsid w:val="007E15F2"/>
    <w:rsid w:val="007E191B"/>
    <w:rsid w:val="007E2B92"/>
    <w:rsid w:val="007E2CA4"/>
    <w:rsid w:val="007E2D7D"/>
    <w:rsid w:val="007E30B3"/>
    <w:rsid w:val="007E3D4F"/>
    <w:rsid w:val="007E4141"/>
    <w:rsid w:val="007E56D9"/>
    <w:rsid w:val="007E58DF"/>
    <w:rsid w:val="007E6D15"/>
    <w:rsid w:val="007F0806"/>
    <w:rsid w:val="007F1157"/>
    <w:rsid w:val="007F3517"/>
    <w:rsid w:val="007F4975"/>
    <w:rsid w:val="007F55C4"/>
    <w:rsid w:val="007F5E38"/>
    <w:rsid w:val="007F62B9"/>
    <w:rsid w:val="007F650A"/>
    <w:rsid w:val="00801CB8"/>
    <w:rsid w:val="00802C69"/>
    <w:rsid w:val="008033AE"/>
    <w:rsid w:val="0080372C"/>
    <w:rsid w:val="00805D43"/>
    <w:rsid w:val="008060FC"/>
    <w:rsid w:val="00806220"/>
    <w:rsid w:val="00806ED1"/>
    <w:rsid w:val="00807977"/>
    <w:rsid w:val="008079CA"/>
    <w:rsid w:val="00811094"/>
    <w:rsid w:val="00811269"/>
    <w:rsid w:val="008137A6"/>
    <w:rsid w:val="00814547"/>
    <w:rsid w:val="00814FED"/>
    <w:rsid w:val="00816827"/>
    <w:rsid w:val="008177E4"/>
    <w:rsid w:val="00817A0D"/>
    <w:rsid w:val="00820EE5"/>
    <w:rsid w:val="008220D9"/>
    <w:rsid w:val="008226F8"/>
    <w:rsid w:val="00823129"/>
    <w:rsid w:val="0082545A"/>
    <w:rsid w:val="0082596F"/>
    <w:rsid w:val="00826661"/>
    <w:rsid w:val="0083054A"/>
    <w:rsid w:val="00832042"/>
    <w:rsid w:val="0083310F"/>
    <w:rsid w:val="00833CFC"/>
    <w:rsid w:val="008343CA"/>
    <w:rsid w:val="00834C8B"/>
    <w:rsid w:val="0083663B"/>
    <w:rsid w:val="008367D0"/>
    <w:rsid w:val="008374C2"/>
    <w:rsid w:val="00837DF8"/>
    <w:rsid w:val="008403CE"/>
    <w:rsid w:val="0084078B"/>
    <w:rsid w:val="00840B9F"/>
    <w:rsid w:val="00841CE5"/>
    <w:rsid w:val="0084213F"/>
    <w:rsid w:val="00842544"/>
    <w:rsid w:val="00842E44"/>
    <w:rsid w:val="00843243"/>
    <w:rsid w:val="00843874"/>
    <w:rsid w:val="00844451"/>
    <w:rsid w:val="008464D5"/>
    <w:rsid w:val="00846BC3"/>
    <w:rsid w:val="00847158"/>
    <w:rsid w:val="00847206"/>
    <w:rsid w:val="00850D9C"/>
    <w:rsid w:val="00851448"/>
    <w:rsid w:val="00851CB2"/>
    <w:rsid w:val="00852C53"/>
    <w:rsid w:val="0085363C"/>
    <w:rsid w:val="00853D44"/>
    <w:rsid w:val="008554BB"/>
    <w:rsid w:val="00855831"/>
    <w:rsid w:val="00857457"/>
    <w:rsid w:val="00861077"/>
    <w:rsid w:val="00861858"/>
    <w:rsid w:val="008619E4"/>
    <w:rsid w:val="00861D43"/>
    <w:rsid w:val="008625DE"/>
    <w:rsid w:val="00863ABC"/>
    <w:rsid w:val="00864792"/>
    <w:rsid w:val="00865019"/>
    <w:rsid w:val="008656B6"/>
    <w:rsid w:val="00865D27"/>
    <w:rsid w:val="0086658B"/>
    <w:rsid w:val="00866633"/>
    <w:rsid w:val="0086680A"/>
    <w:rsid w:val="0087075A"/>
    <w:rsid w:val="00870DD2"/>
    <w:rsid w:val="00871203"/>
    <w:rsid w:val="0087458B"/>
    <w:rsid w:val="008750ED"/>
    <w:rsid w:val="008753FB"/>
    <w:rsid w:val="0087599E"/>
    <w:rsid w:val="00875E74"/>
    <w:rsid w:val="00876406"/>
    <w:rsid w:val="0087645B"/>
    <w:rsid w:val="00881214"/>
    <w:rsid w:val="008818D8"/>
    <w:rsid w:val="00883060"/>
    <w:rsid w:val="00883573"/>
    <w:rsid w:val="0088446A"/>
    <w:rsid w:val="0088465A"/>
    <w:rsid w:val="008857F8"/>
    <w:rsid w:val="00886005"/>
    <w:rsid w:val="00887CF4"/>
    <w:rsid w:val="00890408"/>
    <w:rsid w:val="00890473"/>
    <w:rsid w:val="00891A5C"/>
    <w:rsid w:val="00892CD4"/>
    <w:rsid w:val="00892E2F"/>
    <w:rsid w:val="008930F7"/>
    <w:rsid w:val="00893124"/>
    <w:rsid w:val="00893408"/>
    <w:rsid w:val="00896DC4"/>
    <w:rsid w:val="00897128"/>
    <w:rsid w:val="00897DDA"/>
    <w:rsid w:val="008A1A98"/>
    <w:rsid w:val="008A23A8"/>
    <w:rsid w:val="008A3E47"/>
    <w:rsid w:val="008A3F7E"/>
    <w:rsid w:val="008A436C"/>
    <w:rsid w:val="008A4C3C"/>
    <w:rsid w:val="008A4EA7"/>
    <w:rsid w:val="008A6864"/>
    <w:rsid w:val="008B1DEB"/>
    <w:rsid w:val="008B231A"/>
    <w:rsid w:val="008B2877"/>
    <w:rsid w:val="008B2B6F"/>
    <w:rsid w:val="008B447E"/>
    <w:rsid w:val="008B5348"/>
    <w:rsid w:val="008B5EFF"/>
    <w:rsid w:val="008B78FD"/>
    <w:rsid w:val="008C011A"/>
    <w:rsid w:val="008C0B95"/>
    <w:rsid w:val="008C0CAF"/>
    <w:rsid w:val="008C1C5A"/>
    <w:rsid w:val="008C2592"/>
    <w:rsid w:val="008C36D3"/>
    <w:rsid w:val="008C3C90"/>
    <w:rsid w:val="008C3E50"/>
    <w:rsid w:val="008C529A"/>
    <w:rsid w:val="008C52A9"/>
    <w:rsid w:val="008C6C22"/>
    <w:rsid w:val="008C6FED"/>
    <w:rsid w:val="008D30D2"/>
    <w:rsid w:val="008D32CD"/>
    <w:rsid w:val="008D3460"/>
    <w:rsid w:val="008D58DA"/>
    <w:rsid w:val="008E0095"/>
    <w:rsid w:val="008E0426"/>
    <w:rsid w:val="008E2AF1"/>
    <w:rsid w:val="008E2C88"/>
    <w:rsid w:val="008E410B"/>
    <w:rsid w:val="008E531D"/>
    <w:rsid w:val="008E74D1"/>
    <w:rsid w:val="008F1A10"/>
    <w:rsid w:val="008F2E54"/>
    <w:rsid w:val="008F5C5F"/>
    <w:rsid w:val="008F79C2"/>
    <w:rsid w:val="00900E83"/>
    <w:rsid w:val="00901D90"/>
    <w:rsid w:val="00901DAA"/>
    <w:rsid w:val="00903FBF"/>
    <w:rsid w:val="009044CC"/>
    <w:rsid w:val="009048C5"/>
    <w:rsid w:val="009049D6"/>
    <w:rsid w:val="00904EBC"/>
    <w:rsid w:val="00904F9D"/>
    <w:rsid w:val="00907173"/>
    <w:rsid w:val="009077DB"/>
    <w:rsid w:val="00907D4D"/>
    <w:rsid w:val="009117FB"/>
    <w:rsid w:val="00911DB9"/>
    <w:rsid w:val="00913AB8"/>
    <w:rsid w:val="0091595F"/>
    <w:rsid w:val="00915A50"/>
    <w:rsid w:val="00917F0C"/>
    <w:rsid w:val="00921DAC"/>
    <w:rsid w:val="00921E4A"/>
    <w:rsid w:val="0092522E"/>
    <w:rsid w:val="00925A7B"/>
    <w:rsid w:val="009279D0"/>
    <w:rsid w:val="00927AF2"/>
    <w:rsid w:val="00932336"/>
    <w:rsid w:val="009329DE"/>
    <w:rsid w:val="00933A33"/>
    <w:rsid w:val="009343B8"/>
    <w:rsid w:val="0093543D"/>
    <w:rsid w:val="00935A85"/>
    <w:rsid w:val="00936937"/>
    <w:rsid w:val="00936ABD"/>
    <w:rsid w:val="0093701B"/>
    <w:rsid w:val="009373D3"/>
    <w:rsid w:val="00937DAC"/>
    <w:rsid w:val="00940A5E"/>
    <w:rsid w:val="00940D82"/>
    <w:rsid w:val="009412C6"/>
    <w:rsid w:val="009423BB"/>
    <w:rsid w:val="00944394"/>
    <w:rsid w:val="009459DB"/>
    <w:rsid w:val="009463B7"/>
    <w:rsid w:val="00946DF9"/>
    <w:rsid w:val="00947404"/>
    <w:rsid w:val="0094759D"/>
    <w:rsid w:val="009528D0"/>
    <w:rsid w:val="00952FF6"/>
    <w:rsid w:val="009538A8"/>
    <w:rsid w:val="00954057"/>
    <w:rsid w:val="00954E16"/>
    <w:rsid w:val="00955564"/>
    <w:rsid w:val="00957DB5"/>
    <w:rsid w:val="00962935"/>
    <w:rsid w:val="00962F75"/>
    <w:rsid w:val="00964FBE"/>
    <w:rsid w:val="00966287"/>
    <w:rsid w:val="0097051A"/>
    <w:rsid w:val="00970B2D"/>
    <w:rsid w:val="00971305"/>
    <w:rsid w:val="00971BD4"/>
    <w:rsid w:val="009721CF"/>
    <w:rsid w:val="009731F4"/>
    <w:rsid w:val="009733C1"/>
    <w:rsid w:val="00973AB4"/>
    <w:rsid w:val="00973CEE"/>
    <w:rsid w:val="00973EA8"/>
    <w:rsid w:val="00974B1B"/>
    <w:rsid w:val="009760EC"/>
    <w:rsid w:val="00977112"/>
    <w:rsid w:val="009775BE"/>
    <w:rsid w:val="00984301"/>
    <w:rsid w:val="00985A37"/>
    <w:rsid w:val="00985DDE"/>
    <w:rsid w:val="00986176"/>
    <w:rsid w:val="00987305"/>
    <w:rsid w:val="00987C64"/>
    <w:rsid w:val="00993A2D"/>
    <w:rsid w:val="00994088"/>
    <w:rsid w:val="009943B2"/>
    <w:rsid w:val="00996490"/>
    <w:rsid w:val="0099747A"/>
    <w:rsid w:val="009979B4"/>
    <w:rsid w:val="009A0987"/>
    <w:rsid w:val="009A0AD8"/>
    <w:rsid w:val="009A115C"/>
    <w:rsid w:val="009A2EC7"/>
    <w:rsid w:val="009A6CB6"/>
    <w:rsid w:val="009B11E0"/>
    <w:rsid w:val="009B20CE"/>
    <w:rsid w:val="009B345B"/>
    <w:rsid w:val="009B573D"/>
    <w:rsid w:val="009B5A83"/>
    <w:rsid w:val="009C0098"/>
    <w:rsid w:val="009C1B13"/>
    <w:rsid w:val="009C2E5B"/>
    <w:rsid w:val="009C3CE1"/>
    <w:rsid w:val="009C4AF5"/>
    <w:rsid w:val="009C4E70"/>
    <w:rsid w:val="009C6DD7"/>
    <w:rsid w:val="009D0F5B"/>
    <w:rsid w:val="009D2782"/>
    <w:rsid w:val="009D5DE8"/>
    <w:rsid w:val="009D68AE"/>
    <w:rsid w:val="009D7485"/>
    <w:rsid w:val="009D7A21"/>
    <w:rsid w:val="009D7EFE"/>
    <w:rsid w:val="009E125C"/>
    <w:rsid w:val="009E327A"/>
    <w:rsid w:val="009E3C87"/>
    <w:rsid w:val="009E3EDF"/>
    <w:rsid w:val="009E46BB"/>
    <w:rsid w:val="009E5C11"/>
    <w:rsid w:val="009F13B3"/>
    <w:rsid w:val="009F15D5"/>
    <w:rsid w:val="009F27A4"/>
    <w:rsid w:val="009F45F6"/>
    <w:rsid w:val="009F4872"/>
    <w:rsid w:val="009F48AE"/>
    <w:rsid w:val="009F49FC"/>
    <w:rsid w:val="00A00536"/>
    <w:rsid w:val="00A04B57"/>
    <w:rsid w:val="00A04B6E"/>
    <w:rsid w:val="00A10AAA"/>
    <w:rsid w:val="00A10BE4"/>
    <w:rsid w:val="00A11D8F"/>
    <w:rsid w:val="00A11ECD"/>
    <w:rsid w:val="00A12F3D"/>
    <w:rsid w:val="00A16BDB"/>
    <w:rsid w:val="00A2165D"/>
    <w:rsid w:val="00A221E8"/>
    <w:rsid w:val="00A2248B"/>
    <w:rsid w:val="00A233D5"/>
    <w:rsid w:val="00A24BA4"/>
    <w:rsid w:val="00A2584B"/>
    <w:rsid w:val="00A25A0E"/>
    <w:rsid w:val="00A3291B"/>
    <w:rsid w:val="00A32ADE"/>
    <w:rsid w:val="00A330B8"/>
    <w:rsid w:val="00A33484"/>
    <w:rsid w:val="00A33DF9"/>
    <w:rsid w:val="00A35BA3"/>
    <w:rsid w:val="00A3707C"/>
    <w:rsid w:val="00A40CBF"/>
    <w:rsid w:val="00A4270F"/>
    <w:rsid w:val="00A43B80"/>
    <w:rsid w:val="00A44E84"/>
    <w:rsid w:val="00A451CD"/>
    <w:rsid w:val="00A46A69"/>
    <w:rsid w:val="00A5028F"/>
    <w:rsid w:val="00A51FA7"/>
    <w:rsid w:val="00A51FAA"/>
    <w:rsid w:val="00A53DCB"/>
    <w:rsid w:val="00A54FBA"/>
    <w:rsid w:val="00A562D2"/>
    <w:rsid w:val="00A567A2"/>
    <w:rsid w:val="00A56D47"/>
    <w:rsid w:val="00A6061F"/>
    <w:rsid w:val="00A6186C"/>
    <w:rsid w:val="00A61B0F"/>
    <w:rsid w:val="00A623E2"/>
    <w:rsid w:val="00A63119"/>
    <w:rsid w:val="00A63222"/>
    <w:rsid w:val="00A639F8"/>
    <w:rsid w:val="00A649D4"/>
    <w:rsid w:val="00A65DAC"/>
    <w:rsid w:val="00A660A5"/>
    <w:rsid w:val="00A67940"/>
    <w:rsid w:val="00A67A75"/>
    <w:rsid w:val="00A706E2"/>
    <w:rsid w:val="00A71AC0"/>
    <w:rsid w:val="00A71B8D"/>
    <w:rsid w:val="00A728B6"/>
    <w:rsid w:val="00A75E8F"/>
    <w:rsid w:val="00A7606F"/>
    <w:rsid w:val="00A76477"/>
    <w:rsid w:val="00A77737"/>
    <w:rsid w:val="00A77BA8"/>
    <w:rsid w:val="00A8064F"/>
    <w:rsid w:val="00A80716"/>
    <w:rsid w:val="00A80D26"/>
    <w:rsid w:val="00A8182A"/>
    <w:rsid w:val="00A81D24"/>
    <w:rsid w:val="00A82E4D"/>
    <w:rsid w:val="00A83186"/>
    <w:rsid w:val="00A83C47"/>
    <w:rsid w:val="00A83F0C"/>
    <w:rsid w:val="00A84708"/>
    <w:rsid w:val="00A852B8"/>
    <w:rsid w:val="00A8570A"/>
    <w:rsid w:val="00A85BEB"/>
    <w:rsid w:val="00A86C41"/>
    <w:rsid w:val="00A873C6"/>
    <w:rsid w:val="00A8771C"/>
    <w:rsid w:val="00A8773B"/>
    <w:rsid w:val="00A91095"/>
    <w:rsid w:val="00A92801"/>
    <w:rsid w:val="00A95246"/>
    <w:rsid w:val="00A955B6"/>
    <w:rsid w:val="00A97F1E"/>
    <w:rsid w:val="00AA0CE0"/>
    <w:rsid w:val="00AA0E40"/>
    <w:rsid w:val="00AA16C6"/>
    <w:rsid w:val="00AA211A"/>
    <w:rsid w:val="00AA52D9"/>
    <w:rsid w:val="00AA582A"/>
    <w:rsid w:val="00AB04CF"/>
    <w:rsid w:val="00AB0662"/>
    <w:rsid w:val="00AB27A5"/>
    <w:rsid w:val="00AB34A1"/>
    <w:rsid w:val="00AB36E2"/>
    <w:rsid w:val="00AB3CF3"/>
    <w:rsid w:val="00AB6039"/>
    <w:rsid w:val="00AB7B14"/>
    <w:rsid w:val="00AB7E7F"/>
    <w:rsid w:val="00AC0BCD"/>
    <w:rsid w:val="00AC1773"/>
    <w:rsid w:val="00AC2017"/>
    <w:rsid w:val="00AC2997"/>
    <w:rsid w:val="00AC2AF4"/>
    <w:rsid w:val="00AC33FF"/>
    <w:rsid w:val="00AC38A5"/>
    <w:rsid w:val="00AC3AE5"/>
    <w:rsid w:val="00AC42A7"/>
    <w:rsid w:val="00AC46A0"/>
    <w:rsid w:val="00AC4BEB"/>
    <w:rsid w:val="00AC4C85"/>
    <w:rsid w:val="00AC584C"/>
    <w:rsid w:val="00AC5BF7"/>
    <w:rsid w:val="00AC5E62"/>
    <w:rsid w:val="00AC686A"/>
    <w:rsid w:val="00AC6903"/>
    <w:rsid w:val="00AD22D1"/>
    <w:rsid w:val="00AD26C9"/>
    <w:rsid w:val="00AD3102"/>
    <w:rsid w:val="00AD3A3E"/>
    <w:rsid w:val="00AD4A98"/>
    <w:rsid w:val="00AD6259"/>
    <w:rsid w:val="00AD7CED"/>
    <w:rsid w:val="00AE0077"/>
    <w:rsid w:val="00AE1963"/>
    <w:rsid w:val="00AE2BF2"/>
    <w:rsid w:val="00AE3DE5"/>
    <w:rsid w:val="00AE47FB"/>
    <w:rsid w:val="00AE64C5"/>
    <w:rsid w:val="00AE6C0F"/>
    <w:rsid w:val="00AE749B"/>
    <w:rsid w:val="00AF2327"/>
    <w:rsid w:val="00AF30F9"/>
    <w:rsid w:val="00AF346F"/>
    <w:rsid w:val="00AF7852"/>
    <w:rsid w:val="00B00741"/>
    <w:rsid w:val="00B01377"/>
    <w:rsid w:val="00B027A0"/>
    <w:rsid w:val="00B03160"/>
    <w:rsid w:val="00B041FC"/>
    <w:rsid w:val="00B04441"/>
    <w:rsid w:val="00B049DD"/>
    <w:rsid w:val="00B05608"/>
    <w:rsid w:val="00B06E39"/>
    <w:rsid w:val="00B11F8A"/>
    <w:rsid w:val="00B1257B"/>
    <w:rsid w:val="00B1277F"/>
    <w:rsid w:val="00B13D8F"/>
    <w:rsid w:val="00B14619"/>
    <w:rsid w:val="00B1633D"/>
    <w:rsid w:val="00B16E4F"/>
    <w:rsid w:val="00B175C6"/>
    <w:rsid w:val="00B21D02"/>
    <w:rsid w:val="00B22215"/>
    <w:rsid w:val="00B22AB4"/>
    <w:rsid w:val="00B24F4D"/>
    <w:rsid w:val="00B27586"/>
    <w:rsid w:val="00B3242D"/>
    <w:rsid w:val="00B32719"/>
    <w:rsid w:val="00B332B9"/>
    <w:rsid w:val="00B333AD"/>
    <w:rsid w:val="00B3442A"/>
    <w:rsid w:val="00B34735"/>
    <w:rsid w:val="00B34D55"/>
    <w:rsid w:val="00B3627F"/>
    <w:rsid w:val="00B3775C"/>
    <w:rsid w:val="00B40DD2"/>
    <w:rsid w:val="00B412C8"/>
    <w:rsid w:val="00B436BA"/>
    <w:rsid w:val="00B44250"/>
    <w:rsid w:val="00B448F8"/>
    <w:rsid w:val="00B44D26"/>
    <w:rsid w:val="00B45FAF"/>
    <w:rsid w:val="00B466F3"/>
    <w:rsid w:val="00B46C90"/>
    <w:rsid w:val="00B46CFA"/>
    <w:rsid w:val="00B47FDB"/>
    <w:rsid w:val="00B51BFD"/>
    <w:rsid w:val="00B52749"/>
    <w:rsid w:val="00B52F20"/>
    <w:rsid w:val="00B53BE6"/>
    <w:rsid w:val="00B54520"/>
    <w:rsid w:val="00B54F5B"/>
    <w:rsid w:val="00B55D55"/>
    <w:rsid w:val="00B56350"/>
    <w:rsid w:val="00B56A3D"/>
    <w:rsid w:val="00B57831"/>
    <w:rsid w:val="00B619D3"/>
    <w:rsid w:val="00B63524"/>
    <w:rsid w:val="00B63ABA"/>
    <w:rsid w:val="00B63C51"/>
    <w:rsid w:val="00B64466"/>
    <w:rsid w:val="00B66319"/>
    <w:rsid w:val="00B665EF"/>
    <w:rsid w:val="00B66A2A"/>
    <w:rsid w:val="00B67798"/>
    <w:rsid w:val="00B67F03"/>
    <w:rsid w:val="00B702E4"/>
    <w:rsid w:val="00B70575"/>
    <w:rsid w:val="00B73A2B"/>
    <w:rsid w:val="00B74871"/>
    <w:rsid w:val="00B74CDA"/>
    <w:rsid w:val="00B75692"/>
    <w:rsid w:val="00B766D5"/>
    <w:rsid w:val="00B76C11"/>
    <w:rsid w:val="00B77412"/>
    <w:rsid w:val="00B8034F"/>
    <w:rsid w:val="00B8202A"/>
    <w:rsid w:val="00B8215C"/>
    <w:rsid w:val="00B84369"/>
    <w:rsid w:val="00B84E40"/>
    <w:rsid w:val="00B86284"/>
    <w:rsid w:val="00B863D5"/>
    <w:rsid w:val="00B86D45"/>
    <w:rsid w:val="00B87C33"/>
    <w:rsid w:val="00B87CC9"/>
    <w:rsid w:val="00B91E9E"/>
    <w:rsid w:val="00B94343"/>
    <w:rsid w:val="00B967E8"/>
    <w:rsid w:val="00B96B1B"/>
    <w:rsid w:val="00BA54F4"/>
    <w:rsid w:val="00BA5719"/>
    <w:rsid w:val="00BA637B"/>
    <w:rsid w:val="00BA7141"/>
    <w:rsid w:val="00BA781D"/>
    <w:rsid w:val="00BA7B13"/>
    <w:rsid w:val="00BB1778"/>
    <w:rsid w:val="00BB20D5"/>
    <w:rsid w:val="00BB4098"/>
    <w:rsid w:val="00BB4996"/>
    <w:rsid w:val="00BB4C11"/>
    <w:rsid w:val="00BB5070"/>
    <w:rsid w:val="00BB7C73"/>
    <w:rsid w:val="00BB7D0D"/>
    <w:rsid w:val="00BB7E23"/>
    <w:rsid w:val="00BC107B"/>
    <w:rsid w:val="00BC1262"/>
    <w:rsid w:val="00BC2121"/>
    <w:rsid w:val="00BC25F3"/>
    <w:rsid w:val="00BC26E8"/>
    <w:rsid w:val="00BC298A"/>
    <w:rsid w:val="00BC340A"/>
    <w:rsid w:val="00BC3ADC"/>
    <w:rsid w:val="00BC41A3"/>
    <w:rsid w:val="00BC50DF"/>
    <w:rsid w:val="00BC5F40"/>
    <w:rsid w:val="00BC686D"/>
    <w:rsid w:val="00BC6DAD"/>
    <w:rsid w:val="00BC7583"/>
    <w:rsid w:val="00BC78C1"/>
    <w:rsid w:val="00BD061F"/>
    <w:rsid w:val="00BD2787"/>
    <w:rsid w:val="00BD3CD5"/>
    <w:rsid w:val="00BD6AC1"/>
    <w:rsid w:val="00BD6DDF"/>
    <w:rsid w:val="00BD713C"/>
    <w:rsid w:val="00BD7BF4"/>
    <w:rsid w:val="00BE459A"/>
    <w:rsid w:val="00BE69EE"/>
    <w:rsid w:val="00BE7B32"/>
    <w:rsid w:val="00BF125E"/>
    <w:rsid w:val="00BF2A3B"/>
    <w:rsid w:val="00BF48D0"/>
    <w:rsid w:val="00BF58C9"/>
    <w:rsid w:val="00BF5E4C"/>
    <w:rsid w:val="00BF6103"/>
    <w:rsid w:val="00BF68EC"/>
    <w:rsid w:val="00BF7E6F"/>
    <w:rsid w:val="00C000FF"/>
    <w:rsid w:val="00C003DD"/>
    <w:rsid w:val="00C01271"/>
    <w:rsid w:val="00C01511"/>
    <w:rsid w:val="00C02D5B"/>
    <w:rsid w:val="00C0415B"/>
    <w:rsid w:val="00C04B3C"/>
    <w:rsid w:val="00C04E65"/>
    <w:rsid w:val="00C07902"/>
    <w:rsid w:val="00C10D7A"/>
    <w:rsid w:val="00C1117F"/>
    <w:rsid w:val="00C1194D"/>
    <w:rsid w:val="00C149F1"/>
    <w:rsid w:val="00C1575A"/>
    <w:rsid w:val="00C2036F"/>
    <w:rsid w:val="00C20F4F"/>
    <w:rsid w:val="00C21030"/>
    <w:rsid w:val="00C22275"/>
    <w:rsid w:val="00C22F10"/>
    <w:rsid w:val="00C2323C"/>
    <w:rsid w:val="00C23BEA"/>
    <w:rsid w:val="00C25C0C"/>
    <w:rsid w:val="00C2627C"/>
    <w:rsid w:val="00C26F49"/>
    <w:rsid w:val="00C303B4"/>
    <w:rsid w:val="00C313E9"/>
    <w:rsid w:val="00C32F91"/>
    <w:rsid w:val="00C3328A"/>
    <w:rsid w:val="00C340AC"/>
    <w:rsid w:val="00C364FF"/>
    <w:rsid w:val="00C36ABA"/>
    <w:rsid w:val="00C36AEA"/>
    <w:rsid w:val="00C408AB"/>
    <w:rsid w:val="00C42F81"/>
    <w:rsid w:val="00C44A2C"/>
    <w:rsid w:val="00C45AF4"/>
    <w:rsid w:val="00C46A4D"/>
    <w:rsid w:val="00C46EC3"/>
    <w:rsid w:val="00C47851"/>
    <w:rsid w:val="00C52274"/>
    <w:rsid w:val="00C53FD3"/>
    <w:rsid w:val="00C5450C"/>
    <w:rsid w:val="00C55B26"/>
    <w:rsid w:val="00C56B50"/>
    <w:rsid w:val="00C61207"/>
    <w:rsid w:val="00C634C2"/>
    <w:rsid w:val="00C65763"/>
    <w:rsid w:val="00C65FBC"/>
    <w:rsid w:val="00C662EE"/>
    <w:rsid w:val="00C6758A"/>
    <w:rsid w:val="00C67859"/>
    <w:rsid w:val="00C707EA"/>
    <w:rsid w:val="00C71F80"/>
    <w:rsid w:val="00C72099"/>
    <w:rsid w:val="00C7319A"/>
    <w:rsid w:val="00C73902"/>
    <w:rsid w:val="00C74910"/>
    <w:rsid w:val="00C74A0F"/>
    <w:rsid w:val="00C76F34"/>
    <w:rsid w:val="00C77CAF"/>
    <w:rsid w:val="00C77DB8"/>
    <w:rsid w:val="00C8052A"/>
    <w:rsid w:val="00C82C19"/>
    <w:rsid w:val="00C840CE"/>
    <w:rsid w:val="00C857C9"/>
    <w:rsid w:val="00C85ADC"/>
    <w:rsid w:val="00C86F2D"/>
    <w:rsid w:val="00C8720C"/>
    <w:rsid w:val="00C904B3"/>
    <w:rsid w:val="00C92803"/>
    <w:rsid w:val="00C929A6"/>
    <w:rsid w:val="00C960E4"/>
    <w:rsid w:val="00C9636C"/>
    <w:rsid w:val="00C96482"/>
    <w:rsid w:val="00C967E5"/>
    <w:rsid w:val="00CA008C"/>
    <w:rsid w:val="00CA00CF"/>
    <w:rsid w:val="00CA13C6"/>
    <w:rsid w:val="00CA3A7B"/>
    <w:rsid w:val="00CA44C3"/>
    <w:rsid w:val="00CA4706"/>
    <w:rsid w:val="00CA4A73"/>
    <w:rsid w:val="00CA52C3"/>
    <w:rsid w:val="00CA616A"/>
    <w:rsid w:val="00CA7491"/>
    <w:rsid w:val="00CB060C"/>
    <w:rsid w:val="00CB0F0F"/>
    <w:rsid w:val="00CB23E1"/>
    <w:rsid w:val="00CB5B28"/>
    <w:rsid w:val="00CB690F"/>
    <w:rsid w:val="00CB6FB8"/>
    <w:rsid w:val="00CC0BFB"/>
    <w:rsid w:val="00CC19D6"/>
    <w:rsid w:val="00CC1FFA"/>
    <w:rsid w:val="00CC3A6C"/>
    <w:rsid w:val="00CC4547"/>
    <w:rsid w:val="00CC4A5C"/>
    <w:rsid w:val="00CC5744"/>
    <w:rsid w:val="00CC73B2"/>
    <w:rsid w:val="00CC7FF8"/>
    <w:rsid w:val="00CD0E93"/>
    <w:rsid w:val="00CD1A4F"/>
    <w:rsid w:val="00CD2422"/>
    <w:rsid w:val="00CD2D69"/>
    <w:rsid w:val="00CD3998"/>
    <w:rsid w:val="00CD43F9"/>
    <w:rsid w:val="00CD5107"/>
    <w:rsid w:val="00CD59D2"/>
    <w:rsid w:val="00CD5E4E"/>
    <w:rsid w:val="00CD7DAB"/>
    <w:rsid w:val="00CD7ECE"/>
    <w:rsid w:val="00CE0448"/>
    <w:rsid w:val="00CE1287"/>
    <w:rsid w:val="00CE18DF"/>
    <w:rsid w:val="00CE1DF8"/>
    <w:rsid w:val="00CE2058"/>
    <w:rsid w:val="00CE3384"/>
    <w:rsid w:val="00CE37A4"/>
    <w:rsid w:val="00CE3BB9"/>
    <w:rsid w:val="00CE3E4C"/>
    <w:rsid w:val="00CE52DD"/>
    <w:rsid w:val="00CE6311"/>
    <w:rsid w:val="00CE65CD"/>
    <w:rsid w:val="00CE6E4D"/>
    <w:rsid w:val="00CE75FA"/>
    <w:rsid w:val="00CE7E33"/>
    <w:rsid w:val="00CF07D3"/>
    <w:rsid w:val="00CF42C2"/>
    <w:rsid w:val="00CF4AD1"/>
    <w:rsid w:val="00CF6EAB"/>
    <w:rsid w:val="00CF6F18"/>
    <w:rsid w:val="00CF70CD"/>
    <w:rsid w:val="00CF72C4"/>
    <w:rsid w:val="00D0376A"/>
    <w:rsid w:val="00D04B6D"/>
    <w:rsid w:val="00D05E49"/>
    <w:rsid w:val="00D0627C"/>
    <w:rsid w:val="00D0640F"/>
    <w:rsid w:val="00D07EC3"/>
    <w:rsid w:val="00D10856"/>
    <w:rsid w:val="00D126BC"/>
    <w:rsid w:val="00D1324B"/>
    <w:rsid w:val="00D13BC1"/>
    <w:rsid w:val="00D14CC5"/>
    <w:rsid w:val="00D16730"/>
    <w:rsid w:val="00D169A1"/>
    <w:rsid w:val="00D17032"/>
    <w:rsid w:val="00D17264"/>
    <w:rsid w:val="00D176F2"/>
    <w:rsid w:val="00D20050"/>
    <w:rsid w:val="00D20678"/>
    <w:rsid w:val="00D22F1E"/>
    <w:rsid w:val="00D232AF"/>
    <w:rsid w:val="00D2524B"/>
    <w:rsid w:val="00D25B28"/>
    <w:rsid w:val="00D26B03"/>
    <w:rsid w:val="00D26F8A"/>
    <w:rsid w:val="00D27749"/>
    <w:rsid w:val="00D27B25"/>
    <w:rsid w:val="00D301BA"/>
    <w:rsid w:val="00D30CD0"/>
    <w:rsid w:val="00D31993"/>
    <w:rsid w:val="00D33407"/>
    <w:rsid w:val="00D34358"/>
    <w:rsid w:val="00D34460"/>
    <w:rsid w:val="00D34EA6"/>
    <w:rsid w:val="00D3598C"/>
    <w:rsid w:val="00D36C55"/>
    <w:rsid w:val="00D36F92"/>
    <w:rsid w:val="00D37177"/>
    <w:rsid w:val="00D4080E"/>
    <w:rsid w:val="00D41763"/>
    <w:rsid w:val="00D418B4"/>
    <w:rsid w:val="00D42DF5"/>
    <w:rsid w:val="00D4440C"/>
    <w:rsid w:val="00D44ACA"/>
    <w:rsid w:val="00D469BA"/>
    <w:rsid w:val="00D46ADC"/>
    <w:rsid w:val="00D47E03"/>
    <w:rsid w:val="00D50585"/>
    <w:rsid w:val="00D50D6A"/>
    <w:rsid w:val="00D51B69"/>
    <w:rsid w:val="00D51BE4"/>
    <w:rsid w:val="00D52D9C"/>
    <w:rsid w:val="00D539E1"/>
    <w:rsid w:val="00D5400E"/>
    <w:rsid w:val="00D549B8"/>
    <w:rsid w:val="00D54A83"/>
    <w:rsid w:val="00D54BF5"/>
    <w:rsid w:val="00D54F1B"/>
    <w:rsid w:val="00D55C84"/>
    <w:rsid w:val="00D55D35"/>
    <w:rsid w:val="00D561F2"/>
    <w:rsid w:val="00D56B4E"/>
    <w:rsid w:val="00D60CA1"/>
    <w:rsid w:val="00D61391"/>
    <w:rsid w:val="00D62E6F"/>
    <w:rsid w:val="00D67233"/>
    <w:rsid w:val="00D672C9"/>
    <w:rsid w:val="00D67C22"/>
    <w:rsid w:val="00D70552"/>
    <w:rsid w:val="00D724A7"/>
    <w:rsid w:val="00D749BD"/>
    <w:rsid w:val="00D74D82"/>
    <w:rsid w:val="00D8009D"/>
    <w:rsid w:val="00D80E72"/>
    <w:rsid w:val="00D8120A"/>
    <w:rsid w:val="00D825B2"/>
    <w:rsid w:val="00D849C6"/>
    <w:rsid w:val="00D84EC5"/>
    <w:rsid w:val="00D86872"/>
    <w:rsid w:val="00D9136A"/>
    <w:rsid w:val="00D91AAE"/>
    <w:rsid w:val="00D929D4"/>
    <w:rsid w:val="00D92A1D"/>
    <w:rsid w:val="00D939BB"/>
    <w:rsid w:val="00D94242"/>
    <w:rsid w:val="00D95554"/>
    <w:rsid w:val="00D95D56"/>
    <w:rsid w:val="00D972EA"/>
    <w:rsid w:val="00DA09D6"/>
    <w:rsid w:val="00DA0DFF"/>
    <w:rsid w:val="00DA1553"/>
    <w:rsid w:val="00DA2BBB"/>
    <w:rsid w:val="00DA3B9B"/>
    <w:rsid w:val="00DA3F7E"/>
    <w:rsid w:val="00DA598D"/>
    <w:rsid w:val="00DA5F6E"/>
    <w:rsid w:val="00DA6CE4"/>
    <w:rsid w:val="00DA7D7F"/>
    <w:rsid w:val="00DB1C34"/>
    <w:rsid w:val="00DB3225"/>
    <w:rsid w:val="00DB5A86"/>
    <w:rsid w:val="00DB76E2"/>
    <w:rsid w:val="00DC07BB"/>
    <w:rsid w:val="00DC2692"/>
    <w:rsid w:val="00DC4B81"/>
    <w:rsid w:val="00DD0047"/>
    <w:rsid w:val="00DD07D5"/>
    <w:rsid w:val="00DD0842"/>
    <w:rsid w:val="00DD211E"/>
    <w:rsid w:val="00DD2869"/>
    <w:rsid w:val="00DD55CA"/>
    <w:rsid w:val="00DD5E89"/>
    <w:rsid w:val="00DD732F"/>
    <w:rsid w:val="00DD74F5"/>
    <w:rsid w:val="00DE0097"/>
    <w:rsid w:val="00DE068A"/>
    <w:rsid w:val="00DE0A48"/>
    <w:rsid w:val="00DE18EC"/>
    <w:rsid w:val="00DE1C24"/>
    <w:rsid w:val="00DE26DE"/>
    <w:rsid w:val="00DE3DB2"/>
    <w:rsid w:val="00DE4A67"/>
    <w:rsid w:val="00DE4DD1"/>
    <w:rsid w:val="00DE6C9F"/>
    <w:rsid w:val="00DE6DFB"/>
    <w:rsid w:val="00DF08C3"/>
    <w:rsid w:val="00DF0EC9"/>
    <w:rsid w:val="00DF1EC3"/>
    <w:rsid w:val="00DF2F50"/>
    <w:rsid w:val="00DF3777"/>
    <w:rsid w:val="00DF3F52"/>
    <w:rsid w:val="00DF53E6"/>
    <w:rsid w:val="00DF630C"/>
    <w:rsid w:val="00DF661E"/>
    <w:rsid w:val="00DF6E13"/>
    <w:rsid w:val="00E00136"/>
    <w:rsid w:val="00E03DDB"/>
    <w:rsid w:val="00E048A4"/>
    <w:rsid w:val="00E06643"/>
    <w:rsid w:val="00E067ED"/>
    <w:rsid w:val="00E07D27"/>
    <w:rsid w:val="00E10EA5"/>
    <w:rsid w:val="00E10EFD"/>
    <w:rsid w:val="00E13BFD"/>
    <w:rsid w:val="00E13FF4"/>
    <w:rsid w:val="00E1461F"/>
    <w:rsid w:val="00E14A0A"/>
    <w:rsid w:val="00E14BFB"/>
    <w:rsid w:val="00E14DE3"/>
    <w:rsid w:val="00E15778"/>
    <w:rsid w:val="00E15E6D"/>
    <w:rsid w:val="00E16A00"/>
    <w:rsid w:val="00E17517"/>
    <w:rsid w:val="00E17A4F"/>
    <w:rsid w:val="00E20614"/>
    <w:rsid w:val="00E207DD"/>
    <w:rsid w:val="00E20B95"/>
    <w:rsid w:val="00E20B9C"/>
    <w:rsid w:val="00E21122"/>
    <w:rsid w:val="00E2317B"/>
    <w:rsid w:val="00E23C9E"/>
    <w:rsid w:val="00E23D3D"/>
    <w:rsid w:val="00E24CB0"/>
    <w:rsid w:val="00E25448"/>
    <w:rsid w:val="00E258D8"/>
    <w:rsid w:val="00E259B3"/>
    <w:rsid w:val="00E25EAA"/>
    <w:rsid w:val="00E2647F"/>
    <w:rsid w:val="00E272D0"/>
    <w:rsid w:val="00E27488"/>
    <w:rsid w:val="00E31146"/>
    <w:rsid w:val="00E32296"/>
    <w:rsid w:val="00E32402"/>
    <w:rsid w:val="00E33905"/>
    <w:rsid w:val="00E36040"/>
    <w:rsid w:val="00E36255"/>
    <w:rsid w:val="00E37989"/>
    <w:rsid w:val="00E379AD"/>
    <w:rsid w:val="00E37D38"/>
    <w:rsid w:val="00E405E9"/>
    <w:rsid w:val="00E4078C"/>
    <w:rsid w:val="00E40965"/>
    <w:rsid w:val="00E40EE5"/>
    <w:rsid w:val="00E40F42"/>
    <w:rsid w:val="00E42065"/>
    <w:rsid w:val="00E42BD8"/>
    <w:rsid w:val="00E4338C"/>
    <w:rsid w:val="00E43999"/>
    <w:rsid w:val="00E453C1"/>
    <w:rsid w:val="00E4575B"/>
    <w:rsid w:val="00E45B8C"/>
    <w:rsid w:val="00E46E6C"/>
    <w:rsid w:val="00E47488"/>
    <w:rsid w:val="00E50586"/>
    <w:rsid w:val="00E52656"/>
    <w:rsid w:val="00E52B69"/>
    <w:rsid w:val="00E52BE7"/>
    <w:rsid w:val="00E52D6A"/>
    <w:rsid w:val="00E53FDC"/>
    <w:rsid w:val="00E5475E"/>
    <w:rsid w:val="00E549F7"/>
    <w:rsid w:val="00E56A67"/>
    <w:rsid w:val="00E56DA1"/>
    <w:rsid w:val="00E57738"/>
    <w:rsid w:val="00E57815"/>
    <w:rsid w:val="00E60462"/>
    <w:rsid w:val="00E6132B"/>
    <w:rsid w:val="00E62556"/>
    <w:rsid w:val="00E62CB0"/>
    <w:rsid w:val="00E6305C"/>
    <w:rsid w:val="00E63C0D"/>
    <w:rsid w:val="00E646BF"/>
    <w:rsid w:val="00E65A39"/>
    <w:rsid w:val="00E66FE3"/>
    <w:rsid w:val="00E67B18"/>
    <w:rsid w:val="00E70E56"/>
    <w:rsid w:val="00E70E7F"/>
    <w:rsid w:val="00E722A6"/>
    <w:rsid w:val="00E7406C"/>
    <w:rsid w:val="00E74416"/>
    <w:rsid w:val="00E752BA"/>
    <w:rsid w:val="00E77C25"/>
    <w:rsid w:val="00E8212A"/>
    <w:rsid w:val="00E83F35"/>
    <w:rsid w:val="00E852EB"/>
    <w:rsid w:val="00E85433"/>
    <w:rsid w:val="00E8673D"/>
    <w:rsid w:val="00E90168"/>
    <w:rsid w:val="00E90805"/>
    <w:rsid w:val="00E90CD1"/>
    <w:rsid w:val="00E910BB"/>
    <w:rsid w:val="00E92888"/>
    <w:rsid w:val="00E92C96"/>
    <w:rsid w:val="00E93AF5"/>
    <w:rsid w:val="00E93E28"/>
    <w:rsid w:val="00E945F0"/>
    <w:rsid w:val="00E94CDE"/>
    <w:rsid w:val="00E967B6"/>
    <w:rsid w:val="00E975FD"/>
    <w:rsid w:val="00EA0951"/>
    <w:rsid w:val="00EA127E"/>
    <w:rsid w:val="00EA1798"/>
    <w:rsid w:val="00EA21CB"/>
    <w:rsid w:val="00EA2779"/>
    <w:rsid w:val="00EA38BA"/>
    <w:rsid w:val="00EA438E"/>
    <w:rsid w:val="00EA4AE5"/>
    <w:rsid w:val="00EA4BD8"/>
    <w:rsid w:val="00EA4EA9"/>
    <w:rsid w:val="00EA509B"/>
    <w:rsid w:val="00EA71B0"/>
    <w:rsid w:val="00EA744F"/>
    <w:rsid w:val="00EB14A8"/>
    <w:rsid w:val="00EB17FC"/>
    <w:rsid w:val="00EB27C9"/>
    <w:rsid w:val="00EB2BE1"/>
    <w:rsid w:val="00EB3849"/>
    <w:rsid w:val="00EB38EB"/>
    <w:rsid w:val="00EB4236"/>
    <w:rsid w:val="00EB58DB"/>
    <w:rsid w:val="00EB6C8B"/>
    <w:rsid w:val="00EB76CC"/>
    <w:rsid w:val="00EC020A"/>
    <w:rsid w:val="00EC0887"/>
    <w:rsid w:val="00EC15D2"/>
    <w:rsid w:val="00EC2703"/>
    <w:rsid w:val="00EC312F"/>
    <w:rsid w:val="00EC4C65"/>
    <w:rsid w:val="00EC5B95"/>
    <w:rsid w:val="00EC680A"/>
    <w:rsid w:val="00EC6876"/>
    <w:rsid w:val="00EC72B1"/>
    <w:rsid w:val="00ED010B"/>
    <w:rsid w:val="00ED24E7"/>
    <w:rsid w:val="00ED4A8A"/>
    <w:rsid w:val="00ED5258"/>
    <w:rsid w:val="00ED626F"/>
    <w:rsid w:val="00ED68E1"/>
    <w:rsid w:val="00ED6E27"/>
    <w:rsid w:val="00ED7115"/>
    <w:rsid w:val="00ED79E9"/>
    <w:rsid w:val="00ED7E43"/>
    <w:rsid w:val="00EE046A"/>
    <w:rsid w:val="00EE079F"/>
    <w:rsid w:val="00EE14BD"/>
    <w:rsid w:val="00EE1BFE"/>
    <w:rsid w:val="00EE2048"/>
    <w:rsid w:val="00EE2C69"/>
    <w:rsid w:val="00EE342A"/>
    <w:rsid w:val="00EE3571"/>
    <w:rsid w:val="00EE5745"/>
    <w:rsid w:val="00EE5E8D"/>
    <w:rsid w:val="00EE6148"/>
    <w:rsid w:val="00EE653C"/>
    <w:rsid w:val="00EE66AB"/>
    <w:rsid w:val="00EE736F"/>
    <w:rsid w:val="00EE77F1"/>
    <w:rsid w:val="00EF1569"/>
    <w:rsid w:val="00EF1D85"/>
    <w:rsid w:val="00EF46C0"/>
    <w:rsid w:val="00F00803"/>
    <w:rsid w:val="00F00CB3"/>
    <w:rsid w:val="00F02236"/>
    <w:rsid w:val="00F02CA0"/>
    <w:rsid w:val="00F04105"/>
    <w:rsid w:val="00F041C4"/>
    <w:rsid w:val="00F0541D"/>
    <w:rsid w:val="00F05C25"/>
    <w:rsid w:val="00F0632C"/>
    <w:rsid w:val="00F064B0"/>
    <w:rsid w:val="00F108EF"/>
    <w:rsid w:val="00F109AA"/>
    <w:rsid w:val="00F11837"/>
    <w:rsid w:val="00F12118"/>
    <w:rsid w:val="00F12FF1"/>
    <w:rsid w:val="00F14F86"/>
    <w:rsid w:val="00F1704D"/>
    <w:rsid w:val="00F1758E"/>
    <w:rsid w:val="00F17BE0"/>
    <w:rsid w:val="00F2070C"/>
    <w:rsid w:val="00F26308"/>
    <w:rsid w:val="00F278B2"/>
    <w:rsid w:val="00F27B4B"/>
    <w:rsid w:val="00F30935"/>
    <w:rsid w:val="00F32975"/>
    <w:rsid w:val="00F331D2"/>
    <w:rsid w:val="00F3369C"/>
    <w:rsid w:val="00F339BE"/>
    <w:rsid w:val="00F35064"/>
    <w:rsid w:val="00F36BA0"/>
    <w:rsid w:val="00F377EA"/>
    <w:rsid w:val="00F37D6B"/>
    <w:rsid w:val="00F40914"/>
    <w:rsid w:val="00F42538"/>
    <w:rsid w:val="00F4270F"/>
    <w:rsid w:val="00F42C98"/>
    <w:rsid w:val="00F44AA2"/>
    <w:rsid w:val="00F4554E"/>
    <w:rsid w:val="00F455FD"/>
    <w:rsid w:val="00F47311"/>
    <w:rsid w:val="00F474BB"/>
    <w:rsid w:val="00F47A1B"/>
    <w:rsid w:val="00F50602"/>
    <w:rsid w:val="00F51287"/>
    <w:rsid w:val="00F51DF1"/>
    <w:rsid w:val="00F520A9"/>
    <w:rsid w:val="00F5217D"/>
    <w:rsid w:val="00F53C38"/>
    <w:rsid w:val="00F53E7C"/>
    <w:rsid w:val="00F55FC3"/>
    <w:rsid w:val="00F564F0"/>
    <w:rsid w:val="00F56507"/>
    <w:rsid w:val="00F56FB9"/>
    <w:rsid w:val="00F60547"/>
    <w:rsid w:val="00F607F6"/>
    <w:rsid w:val="00F616B8"/>
    <w:rsid w:val="00F6364D"/>
    <w:rsid w:val="00F665E0"/>
    <w:rsid w:val="00F66600"/>
    <w:rsid w:val="00F70277"/>
    <w:rsid w:val="00F70C7E"/>
    <w:rsid w:val="00F73610"/>
    <w:rsid w:val="00F754D6"/>
    <w:rsid w:val="00F759C3"/>
    <w:rsid w:val="00F761EC"/>
    <w:rsid w:val="00F76F2A"/>
    <w:rsid w:val="00F84425"/>
    <w:rsid w:val="00F84707"/>
    <w:rsid w:val="00F8538B"/>
    <w:rsid w:val="00F85D95"/>
    <w:rsid w:val="00F85DE0"/>
    <w:rsid w:val="00F860D0"/>
    <w:rsid w:val="00F86D7A"/>
    <w:rsid w:val="00F87611"/>
    <w:rsid w:val="00F87B6E"/>
    <w:rsid w:val="00F909FE"/>
    <w:rsid w:val="00F91B7B"/>
    <w:rsid w:val="00F958CE"/>
    <w:rsid w:val="00F95F1B"/>
    <w:rsid w:val="00F96ECD"/>
    <w:rsid w:val="00F97593"/>
    <w:rsid w:val="00F97B94"/>
    <w:rsid w:val="00FA1BF1"/>
    <w:rsid w:val="00FA2BF1"/>
    <w:rsid w:val="00FA3164"/>
    <w:rsid w:val="00FA5B8D"/>
    <w:rsid w:val="00FA7096"/>
    <w:rsid w:val="00FA75E8"/>
    <w:rsid w:val="00FA77A9"/>
    <w:rsid w:val="00FA78C5"/>
    <w:rsid w:val="00FA7F68"/>
    <w:rsid w:val="00FB01F6"/>
    <w:rsid w:val="00FB069B"/>
    <w:rsid w:val="00FB0DCD"/>
    <w:rsid w:val="00FB1600"/>
    <w:rsid w:val="00FB1E4A"/>
    <w:rsid w:val="00FB278B"/>
    <w:rsid w:val="00FB3794"/>
    <w:rsid w:val="00FB58F1"/>
    <w:rsid w:val="00FB5A44"/>
    <w:rsid w:val="00FB6D7A"/>
    <w:rsid w:val="00FB713D"/>
    <w:rsid w:val="00FB797E"/>
    <w:rsid w:val="00FB7F18"/>
    <w:rsid w:val="00FC03D7"/>
    <w:rsid w:val="00FC10A6"/>
    <w:rsid w:val="00FC153E"/>
    <w:rsid w:val="00FC1DFF"/>
    <w:rsid w:val="00FC2682"/>
    <w:rsid w:val="00FC2798"/>
    <w:rsid w:val="00FC4A31"/>
    <w:rsid w:val="00FC573A"/>
    <w:rsid w:val="00FC5C4C"/>
    <w:rsid w:val="00FC6A07"/>
    <w:rsid w:val="00FC7138"/>
    <w:rsid w:val="00FD135D"/>
    <w:rsid w:val="00FD3CA8"/>
    <w:rsid w:val="00FD467F"/>
    <w:rsid w:val="00FD4C19"/>
    <w:rsid w:val="00FD4C23"/>
    <w:rsid w:val="00FD4FD7"/>
    <w:rsid w:val="00FD56A5"/>
    <w:rsid w:val="00FD5C21"/>
    <w:rsid w:val="00FE0143"/>
    <w:rsid w:val="00FE1210"/>
    <w:rsid w:val="00FE2C30"/>
    <w:rsid w:val="00FE2E48"/>
    <w:rsid w:val="00FE30F5"/>
    <w:rsid w:val="00FE3B7F"/>
    <w:rsid w:val="00FE3D4D"/>
    <w:rsid w:val="00FE5BDF"/>
    <w:rsid w:val="00FE6359"/>
    <w:rsid w:val="00FE6BB7"/>
    <w:rsid w:val="00FE7660"/>
    <w:rsid w:val="00FF07A2"/>
    <w:rsid w:val="00FF1810"/>
    <w:rsid w:val="00FF1963"/>
    <w:rsid w:val="00FF1EAB"/>
    <w:rsid w:val="00FF301D"/>
    <w:rsid w:val="00FF40C7"/>
    <w:rsid w:val="00FF6062"/>
    <w:rsid w:val="00FF6F59"/>
    <w:rsid w:val="00FF7946"/>
    <w:rsid w:val="00FF799C"/>
    <w:rsid w:val="00FF7FAA"/>
    <w:rsid w:val="03A16840"/>
    <w:rsid w:val="0A72BF22"/>
    <w:rsid w:val="150928C8"/>
    <w:rsid w:val="1DC87134"/>
    <w:rsid w:val="1F075139"/>
    <w:rsid w:val="2733F8A5"/>
    <w:rsid w:val="32E3899F"/>
    <w:rsid w:val="4CD90669"/>
    <w:rsid w:val="5413C4C8"/>
    <w:rsid w:val="5D8E1C26"/>
    <w:rsid w:val="5D8E1C26"/>
    <w:rsid w:val="6279BAC5"/>
    <w:rsid w:val="6315C3D0"/>
    <w:rsid w:val="6FFE571C"/>
    <w:rsid w:val="7717740A"/>
    <w:rsid w:val="77D99BBC"/>
    <w:rsid w:val="7DA10987"/>
    <w:rsid w:val="7F6C027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CCB3DC"/>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HOOVER"/>
    <w:qFormat/>
    <w:rsid w:val="000F5D45"/>
    <w:pPr>
      <w:ind w:firstLine="964"/>
      <w:jc w:val="both"/>
    </w:pPr>
    <w:rPr>
      <w:sz w:val="20"/>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DEFE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FBD9C6" w:themeFill="accent1" w:themeFillTint="3F"/>
      </w:tcPr>
    </w:tblStylePr>
    <w:tblStylePr w:type="band1Horz">
      <w:tblPr/>
      <w:tcPr>
        <w:shd w:val="clear" w:color="auto" w:fill="FCE0D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TtuloTDC">
    <w:name w:val="TOC Heading"/>
    <w:basedOn w:val="Ttulo1"/>
    <w:next w:val="Normal"/>
    <w:uiPriority w:val="39"/>
    <w:unhideWhenUsed/>
    <w:qFormat/>
    <w:rsid w:val="007476B1"/>
    <w:pPr>
      <w:spacing w:before="240" w:after="0" w:line="259" w:lineRule="auto"/>
      <w:outlineLvl w:val="9"/>
    </w:pPr>
    <w:rPr>
      <w:rFonts w:asciiTheme="majorHAnsi" w:hAnsiTheme="majorHAnsi" w:eastAsiaTheme="majorEastAsia" w:cstheme="majorBidi"/>
      <w:color w:val="BC4A0B" w:themeColor="accent1" w:themeShade="BF"/>
      <w:sz w:val="32"/>
      <w:szCs w:val="32"/>
    </w:rPr>
  </w:style>
  <w:style w:type="paragraph" w:styleId="TDC1">
    <w:name w:val="toc 1"/>
    <w:basedOn w:val="Normal"/>
    <w:next w:val="Normal"/>
    <w:autoRedefine/>
    <w:uiPriority w:val="39"/>
    <w:unhideWhenUsed/>
    <w:rsid w:val="00ED79E9"/>
    <w:pPr>
      <w:spacing w:after="100"/>
    </w:pPr>
  </w:style>
  <w:style w:type="paragraph" w:styleId="TDC2">
    <w:name w:val="toc 2"/>
    <w:basedOn w:val="Normal"/>
    <w:next w:val="Normal"/>
    <w:autoRedefine/>
    <w:uiPriority w:val="39"/>
    <w:unhideWhenUsed/>
    <w:rsid w:val="00ED79E9"/>
    <w:pPr>
      <w:spacing w:after="100"/>
      <w:ind w:left="220"/>
    </w:pPr>
  </w:style>
  <w:style w:type="paragraph" w:styleId="Sinespaciado">
    <w:name w:val="No Spacing"/>
    <w:link w:val="SinespaciadoCar"/>
    <w:uiPriority w:val="1"/>
    <w:qFormat/>
    <w:rsid w:val="000F5D45"/>
    <w:pPr>
      <w:spacing w:line="240" w:lineRule="auto"/>
    </w:pPr>
  </w:style>
  <w:style w:type="character" w:styleId="textod1" w:customStyle="1">
    <w:name w:val="textod1"/>
    <w:basedOn w:val="Fuentedeprrafopredeter"/>
    <w:rsid w:val="00292530"/>
    <w:rPr>
      <w:rFonts w:hint="default" w:ascii="Arial" w:hAnsi="Arial" w:cs="Arial"/>
      <w:color w:val="444444"/>
      <w:sz w:val="18"/>
      <w:szCs w:val="18"/>
    </w:rPr>
  </w:style>
  <w:style w:type="paragraph" w:styleId="Textonotapie">
    <w:name w:val="footnote text"/>
    <w:basedOn w:val="Normal"/>
    <w:link w:val="TextonotapieCar"/>
    <w:unhideWhenUsed/>
    <w:rsid w:val="00870DD2"/>
    <w:pPr>
      <w:spacing w:after="200"/>
      <w:ind w:firstLine="0"/>
      <w:jc w:val="left"/>
    </w:pPr>
    <w:rPr>
      <w:rFonts w:ascii="Calibri" w:hAnsi="Calibri" w:eastAsia="Calibri" w:cs="Times New Roman"/>
      <w:szCs w:val="20"/>
      <w:lang w:val="es-ES" w:eastAsia="en-US"/>
    </w:rPr>
  </w:style>
  <w:style w:type="character" w:styleId="TextonotapieCar" w:customStyle="1">
    <w:name w:val="Texto nota pie Car"/>
    <w:basedOn w:val="Fuentedeprrafopredeter"/>
    <w:link w:val="Textonotapie"/>
    <w:rsid w:val="00870DD2"/>
    <w:rPr>
      <w:rFonts w:ascii="Calibri" w:hAnsi="Calibri" w:eastAsia="Calibri" w:cs="Times New Roman"/>
      <w:sz w:val="20"/>
      <w:szCs w:val="20"/>
      <w:lang w:val="es-ES" w:eastAsia="en-US"/>
    </w:rPr>
  </w:style>
  <w:style w:type="character" w:styleId="Refdenotaalpie">
    <w:name w:val="footnote reference"/>
    <w:unhideWhenUsed/>
    <w:rsid w:val="00870DD2"/>
    <w:rPr>
      <w:vertAlign w:val="superscript"/>
    </w:rPr>
  </w:style>
  <w:style w:type="paragraph" w:styleId="TDC3">
    <w:name w:val="toc 3"/>
    <w:basedOn w:val="Normal"/>
    <w:next w:val="Normal"/>
    <w:autoRedefine/>
    <w:uiPriority w:val="39"/>
    <w:unhideWhenUsed/>
    <w:rsid w:val="002248A6"/>
    <w:pPr>
      <w:spacing w:after="100"/>
      <w:ind w:left="400"/>
    </w:pPr>
  </w:style>
  <w:style w:type="character" w:styleId="SinespaciadoCar" w:customStyle="1">
    <w:name w:val="Sin espaciado Car"/>
    <w:basedOn w:val="Fuentedeprrafopredeter"/>
    <w:link w:val="Sinespaciado"/>
    <w:uiPriority w:val="1"/>
    <w:rsid w:val="000E76C3"/>
  </w:style>
  <w:style w:type="paragraph" w:styleId="Descripcin">
    <w:name w:val="caption"/>
    <w:basedOn w:val="Normal"/>
    <w:next w:val="Normal"/>
    <w:uiPriority w:val="35"/>
    <w:unhideWhenUsed/>
    <w:qFormat/>
    <w:rsid w:val="000E76C3"/>
    <w:pPr>
      <w:spacing w:after="200" w:line="240" w:lineRule="auto"/>
      <w:ind w:firstLine="0"/>
      <w:jc w:val="left"/>
    </w:pPr>
    <w:rPr>
      <w:rFonts w:asciiTheme="minorHAnsi" w:hAnsiTheme="minorHAnsi" w:eastAsiaTheme="minorHAnsi" w:cstheme="minorBidi"/>
      <w:i/>
      <w:iCs/>
      <w:color w:val="1F497D" w:themeColor="text2"/>
      <w:sz w:val="18"/>
      <w:szCs w:val="18"/>
      <w:lang w:eastAsia="en-US"/>
    </w:rPr>
  </w:style>
  <w:style w:type="character" w:styleId="Textoennegrita">
    <w:name w:val="Strong"/>
    <w:basedOn w:val="Fuentedeprrafopredeter"/>
    <w:uiPriority w:val="22"/>
    <w:qFormat/>
    <w:rsid w:val="001D3384"/>
    <w:rPr>
      <w:b/>
      <w:bCs/>
    </w:rPr>
  </w:style>
  <w:style w:type="character" w:styleId="Ttulo1Car" w:customStyle="1">
    <w:name w:val="Título 1 Car"/>
    <w:basedOn w:val="Fuentedeprrafopredeter"/>
    <w:link w:val="Ttulo1"/>
    <w:uiPriority w:val="9"/>
    <w:rsid w:val="00F55FC3"/>
    <w:rPr>
      <w:sz w:val="40"/>
      <w:szCs w:val="40"/>
    </w:rPr>
  </w:style>
  <w:style w:type="paragraph" w:styleId="Bibliografa">
    <w:name w:val="Bibliography"/>
    <w:basedOn w:val="Normal"/>
    <w:next w:val="Normal"/>
    <w:uiPriority w:val="37"/>
    <w:unhideWhenUsed/>
    <w:rsid w:val="00F55FC3"/>
  </w:style>
  <w:style w:type="paragraph" w:styleId="Textonotaalfinal">
    <w:name w:val="endnote text"/>
    <w:basedOn w:val="Normal"/>
    <w:link w:val="TextonotaalfinalCar"/>
    <w:uiPriority w:val="99"/>
    <w:semiHidden/>
    <w:unhideWhenUsed/>
    <w:rsid w:val="00CF72C4"/>
    <w:pPr>
      <w:spacing w:line="240" w:lineRule="auto"/>
    </w:pPr>
    <w:rPr>
      <w:szCs w:val="20"/>
    </w:rPr>
  </w:style>
  <w:style w:type="character" w:styleId="TextonotaalfinalCar" w:customStyle="1">
    <w:name w:val="Texto nota al final Car"/>
    <w:basedOn w:val="Fuentedeprrafopredeter"/>
    <w:link w:val="Textonotaalfinal"/>
    <w:uiPriority w:val="99"/>
    <w:semiHidden/>
    <w:rsid w:val="00CF72C4"/>
    <w:rPr>
      <w:sz w:val="20"/>
      <w:szCs w:val="20"/>
    </w:rPr>
  </w:style>
  <w:style w:type="character" w:styleId="Refdenotaalfinal">
    <w:name w:val="endnote reference"/>
    <w:basedOn w:val="Fuentedeprrafopredeter"/>
    <w:uiPriority w:val="99"/>
    <w:semiHidden/>
    <w:unhideWhenUsed/>
    <w:rsid w:val="00CF72C4"/>
    <w:rPr>
      <w:vertAlign w:val="superscript"/>
    </w:rPr>
  </w:style>
  <w:style w:type="character" w:styleId="Textodelmarcadordeposicin">
    <w:name w:val="Placeholder Text"/>
    <w:basedOn w:val="Fuentedeprrafopredeter"/>
    <w:uiPriority w:val="99"/>
    <w:semiHidden/>
    <w:rsid w:val="00283D5C"/>
    <w:rPr>
      <w:color w:val="808080"/>
    </w:rPr>
  </w:style>
  <w:style w:type="character" w:styleId="Mencinsinresolver">
    <w:name w:val="Unresolved Mention"/>
    <w:basedOn w:val="Fuentedeprrafopredeter"/>
    <w:uiPriority w:val="99"/>
    <w:semiHidden/>
    <w:unhideWhenUsed/>
    <w:rsid w:val="0086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76">
      <w:bodyDiv w:val="1"/>
      <w:marLeft w:val="0"/>
      <w:marRight w:val="0"/>
      <w:marTop w:val="0"/>
      <w:marBottom w:val="0"/>
      <w:divBdr>
        <w:top w:val="none" w:sz="0" w:space="0" w:color="auto"/>
        <w:left w:val="none" w:sz="0" w:space="0" w:color="auto"/>
        <w:bottom w:val="none" w:sz="0" w:space="0" w:color="auto"/>
        <w:right w:val="none" w:sz="0" w:space="0" w:color="auto"/>
      </w:divBdr>
    </w:div>
    <w:div w:id="9453471">
      <w:bodyDiv w:val="1"/>
      <w:marLeft w:val="0"/>
      <w:marRight w:val="0"/>
      <w:marTop w:val="0"/>
      <w:marBottom w:val="0"/>
      <w:divBdr>
        <w:top w:val="none" w:sz="0" w:space="0" w:color="auto"/>
        <w:left w:val="none" w:sz="0" w:space="0" w:color="auto"/>
        <w:bottom w:val="none" w:sz="0" w:space="0" w:color="auto"/>
        <w:right w:val="none" w:sz="0" w:space="0" w:color="auto"/>
      </w:divBdr>
    </w:div>
    <w:div w:id="19550747">
      <w:bodyDiv w:val="1"/>
      <w:marLeft w:val="0"/>
      <w:marRight w:val="0"/>
      <w:marTop w:val="0"/>
      <w:marBottom w:val="0"/>
      <w:divBdr>
        <w:top w:val="none" w:sz="0" w:space="0" w:color="auto"/>
        <w:left w:val="none" w:sz="0" w:space="0" w:color="auto"/>
        <w:bottom w:val="none" w:sz="0" w:space="0" w:color="auto"/>
        <w:right w:val="none" w:sz="0" w:space="0" w:color="auto"/>
      </w:divBdr>
    </w:div>
    <w:div w:id="40328296">
      <w:bodyDiv w:val="1"/>
      <w:marLeft w:val="0"/>
      <w:marRight w:val="0"/>
      <w:marTop w:val="0"/>
      <w:marBottom w:val="0"/>
      <w:divBdr>
        <w:top w:val="none" w:sz="0" w:space="0" w:color="auto"/>
        <w:left w:val="none" w:sz="0" w:space="0" w:color="auto"/>
        <w:bottom w:val="none" w:sz="0" w:space="0" w:color="auto"/>
        <w:right w:val="none" w:sz="0" w:space="0" w:color="auto"/>
      </w:divBdr>
    </w:div>
    <w:div w:id="40591260">
      <w:bodyDiv w:val="1"/>
      <w:marLeft w:val="0"/>
      <w:marRight w:val="0"/>
      <w:marTop w:val="0"/>
      <w:marBottom w:val="0"/>
      <w:divBdr>
        <w:top w:val="none" w:sz="0" w:space="0" w:color="auto"/>
        <w:left w:val="none" w:sz="0" w:space="0" w:color="auto"/>
        <w:bottom w:val="none" w:sz="0" w:space="0" w:color="auto"/>
        <w:right w:val="none" w:sz="0" w:space="0" w:color="auto"/>
      </w:divBdr>
    </w:div>
    <w:div w:id="52658006">
      <w:bodyDiv w:val="1"/>
      <w:marLeft w:val="0"/>
      <w:marRight w:val="0"/>
      <w:marTop w:val="0"/>
      <w:marBottom w:val="0"/>
      <w:divBdr>
        <w:top w:val="none" w:sz="0" w:space="0" w:color="auto"/>
        <w:left w:val="none" w:sz="0" w:space="0" w:color="auto"/>
        <w:bottom w:val="none" w:sz="0" w:space="0" w:color="auto"/>
        <w:right w:val="none" w:sz="0" w:space="0" w:color="auto"/>
      </w:divBdr>
    </w:div>
    <w:div w:id="55327018">
      <w:bodyDiv w:val="1"/>
      <w:marLeft w:val="0"/>
      <w:marRight w:val="0"/>
      <w:marTop w:val="0"/>
      <w:marBottom w:val="0"/>
      <w:divBdr>
        <w:top w:val="none" w:sz="0" w:space="0" w:color="auto"/>
        <w:left w:val="none" w:sz="0" w:space="0" w:color="auto"/>
        <w:bottom w:val="none" w:sz="0" w:space="0" w:color="auto"/>
        <w:right w:val="none" w:sz="0" w:space="0" w:color="auto"/>
      </w:divBdr>
    </w:div>
    <w:div w:id="61028318">
      <w:bodyDiv w:val="1"/>
      <w:marLeft w:val="0"/>
      <w:marRight w:val="0"/>
      <w:marTop w:val="0"/>
      <w:marBottom w:val="0"/>
      <w:divBdr>
        <w:top w:val="none" w:sz="0" w:space="0" w:color="auto"/>
        <w:left w:val="none" w:sz="0" w:space="0" w:color="auto"/>
        <w:bottom w:val="none" w:sz="0" w:space="0" w:color="auto"/>
        <w:right w:val="none" w:sz="0" w:space="0" w:color="auto"/>
      </w:divBdr>
    </w:div>
    <w:div w:id="69625642">
      <w:bodyDiv w:val="1"/>
      <w:marLeft w:val="0"/>
      <w:marRight w:val="0"/>
      <w:marTop w:val="0"/>
      <w:marBottom w:val="0"/>
      <w:divBdr>
        <w:top w:val="none" w:sz="0" w:space="0" w:color="auto"/>
        <w:left w:val="none" w:sz="0" w:space="0" w:color="auto"/>
        <w:bottom w:val="none" w:sz="0" w:space="0" w:color="auto"/>
        <w:right w:val="none" w:sz="0" w:space="0" w:color="auto"/>
      </w:divBdr>
    </w:div>
    <w:div w:id="78335854">
      <w:bodyDiv w:val="1"/>
      <w:marLeft w:val="0"/>
      <w:marRight w:val="0"/>
      <w:marTop w:val="0"/>
      <w:marBottom w:val="0"/>
      <w:divBdr>
        <w:top w:val="none" w:sz="0" w:space="0" w:color="auto"/>
        <w:left w:val="none" w:sz="0" w:space="0" w:color="auto"/>
        <w:bottom w:val="none" w:sz="0" w:space="0" w:color="auto"/>
        <w:right w:val="none" w:sz="0" w:space="0" w:color="auto"/>
      </w:divBdr>
    </w:div>
    <w:div w:id="79445901">
      <w:bodyDiv w:val="1"/>
      <w:marLeft w:val="0"/>
      <w:marRight w:val="0"/>
      <w:marTop w:val="0"/>
      <w:marBottom w:val="0"/>
      <w:divBdr>
        <w:top w:val="none" w:sz="0" w:space="0" w:color="auto"/>
        <w:left w:val="none" w:sz="0" w:space="0" w:color="auto"/>
        <w:bottom w:val="none" w:sz="0" w:space="0" w:color="auto"/>
        <w:right w:val="none" w:sz="0" w:space="0" w:color="auto"/>
      </w:divBdr>
    </w:div>
    <w:div w:id="81343076">
      <w:bodyDiv w:val="1"/>
      <w:marLeft w:val="0"/>
      <w:marRight w:val="0"/>
      <w:marTop w:val="0"/>
      <w:marBottom w:val="0"/>
      <w:divBdr>
        <w:top w:val="none" w:sz="0" w:space="0" w:color="auto"/>
        <w:left w:val="none" w:sz="0" w:space="0" w:color="auto"/>
        <w:bottom w:val="none" w:sz="0" w:space="0" w:color="auto"/>
        <w:right w:val="none" w:sz="0" w:space="0" w:color="auto"/>
      </w:divBdr>
    </w:div>
    <w:div w:id="85460954">
      <w:bodyDiv w:val="1"/>
      <w:marLeft w:val="0"/>
      <w:marRight w:val="0"/>
      <w:marTop w:val="0"/>
      <w:marBottom w:val="0"/>
      <w:divBdr>
        <w:top w:val="none" w:sz="0" w:space="0" w:color="auto"/>
        <w:left w:val="none" w:sz="0" w:space="0" w:color="auto"/>
        <w:bottom w:val="none" w:sz="0" w:space="0" w:color="auto"/>
        <w:right w:val="none" w:sz="0" w:space="0" w:color="auto"/>
      </w:divBdr>
    </w:div>
    <w:div w:id="91511351">
      <w:bodyDiv w:val="1"/>
      <w:marLeft w:val="0"/>
      <w:marRight w:val="0"/>
      <w:marTop w:val="0"/>
      <w:marBottom w:val="0"/>
      <w:divBdr>
        <w:top w:val="none" w:sz="0" w:space="0" w:color="auto"/>
        <w:left w:val="none" w:sz="0" w:space="0" w:color="auto"/>
        <w:bottom w:val="none" w:sz="0" w:space="0" w:color="auto"/>
        <w:right w:val="none" w:sz="0" w:space="0" w:color="auto"/>
      </w:divBdr>
    </w:div>
    <w:div w:id="95247354">
      <w:bodyDiv w:val="1"/>
      <w:marLeft w:val="0"/>
      <w:marRight w:val="0"/>
      <w:marTop w:val="0"/>
      <w:marBottom w:val="0"/>
      <w:divBdr>
        <w:top w:val="none" w:sz="0" w:space="0" w:color="auto"/>
        <w:left w:val="none" w:sz="0" w:space="0" w:color="auto"/>
        <w:bottom w:val="none" w:sz="0" w:space="0" w:color="auto"/>
        <w:right w:val="none" w:sz="0" w:space="0" w:color="auto"/>
      </w:divBdr>
    </w:div>
    <w:div w:id="101387616">
      <w:bodyDiv w:val="1"/>
      <w:marLeft w:val="0"/>
      <w:marRight w:val="0"/>
      <w:marTop w:val="0"/>
      <w:marBottom w:val="0"/>
      <w:divBdr>
        <w:top w:val="none" w:sz="0" w:space="0" w:color="auto"/>
        <w:left w:val="none" w:sz="0" w:space="0" w:color="auto"/>
        <w:bottom w:val="none" w:sz="0" w:space="0" w:color="auto"/>
        <w:right w:val="none" w:sz="0" w:space="0" w:color="auto"/>
      </w:divBdr>
    </w:div>
    <w:div w:id="104544653">
      <w:bodyDiv w:val="1"/>
      <w:marLeft w:val="0"/>
      <w:marRight w:val="0"/>
      <w:marTop w:val="0"/>
      <w:marBottom w:val="0"/>
      <w:divBdr>
        <w:top w:val="none" w:sz="0" w:space="0" w:color="auto"/>
        <w:left w:val="none" w:sz="0" w:space="0" w:color="auto"/>
        <w:bottom w:val="none" w:sz="0" w:space="0" w:color="auto"/>
        <w:right w:val="none" w:sz="0" w:space="0" w:color="auto"/>
      </w:divBdr>
      <w:divsChild>
        <w:div w:id="199050415">
          <w:marLeft w:val="547"/>
          <w:marRight w:val="0"/>
          <w:marTop w:val="0"/>
          <w:marBottom w:val="0"/>
          <w:divBdr>
            <w:top w:val="none" w:sz="0" w:space="0" w:color="auto"/>
            <w:left w:val="none" w:sz="0" w:space="0" w:color="auto"/>
            <w:bottom w:val="none" w:sz="0" w:space="0" w:color="auto"/>
            <w:right w:val="none" w:sz="0" w:space="0" w:color="auto"/>
          </w:divBdr>
        </w:div>
      </w:divsChild>
    </w:div>
    <w:div w:id="105082299">
      <w:bodyDiv w:val="1"/>
      <w:marLeft w:val="0"/>
      <w:marRight w:val="0"/>
      <w:marTop w:val="0"/>
      <w:marBottom w:val="0"/>
      <w:divBdr>
        <w:top w:val="none" w:sz="0" w:space="0" w:color="auto"/>
        <w:left w:val="none" w:sz="0" w:space="0" w:color="auto"/>
        <w:bottom w:val="none" w:sz="0" w:space="0" w:color="auto"/>
        <w:right w:val="none" w:sz="0" w:space="0" w:color="auto"/>
      </w:divBdr>
    </w:div>
    <w:div w:id="105783702">
      <w:bodyDiv w:val="1"/>
      <w:marLeft w:val="0"/>
      <w:marRight w:val="0"/>
      <w:marTop w:val="0"/>
      <w:marBottom w:val="0"/>
      <w:divBdr>
        <w:top w:val="none" w:sz="0" w:space="0" w:color="auto"/>
        <w:left w:val="none" w:sz="0" w:space="0" w:color="auto"/>
        <w:bottom w:val="none" w:sz="0" w:space="0" w:color="auto"/>
        <w:right w:val="none" w:sz="0" w:space="0" w:color="auto"/>
      </w:divBdr>
    </w:div>
    <w:div w:id="108860630">
      <w:bodyDiv w:val="1"/>
      <w:marLeft w:val="0"/>
      <w:marRight w:val="0"/>
      <w:marTop w:val="0"/>
      <w:marBottom w:val="0"/>
      <w:divBdr>
        <w:top w:val="none" w:sz="0" w:space="0" w:color="auto"/>
        <w:left w:val="none" w:sz="0" w:space="0" w:color="auto"/>
        <w:bottom w:val="none" w:sz="0" w:space="0" w:color="auto"/>
        <w:right w:val="none" w:sz="0" w:space="0" w:color="auto"/>
      </w:divBdr>
    </w:div>
    <w:div w:id="119110658">
      <w:bodyDiv w:val="1"/>
      <w:marLeft w:val="0"/>
      <w:marRight w:val="0"/>
      <w:marTop w:val="0"/>
      <w:marBottom w:val="0"/>
      <w:divBdr>
        <w:top w:val="none" w:sz="0" w:space="0" w:color="auto"/>
        <w:left w:val="none" w:sz="0" w:space="0" w:color="auto"/>
        <w:bottom w:val="none" w:sz="0" w:space="0" w:color="auto"/>
        <w:right w:val="none" w:sz="0" w:space="0" w:color="auto"/>
      </w:divBdr>
    </w:div>
    <w:div w:id="120224276">
      <w:bodyDiv w:val="1"/>
      <w:marLeft w:val="0"/>
      <w:marRight w:val="0"/>
      <w:marTop w:val="0"/>
      <w:marBottom w:val="0"/>
      <w:divBdr>
        <w:top w:val="none" w:sz="0" w:space="0" w:color="auto"/>
        <w:left w:val="none" w:sz="0" w:space="0" w:color="auto"/>
        <w:bottom w:val="none" w:sz="0" w:space="0" w:color="auto"/>
        <w:right w:val="none" w:sz="0" w:space="0" w:color="auto"/>
      </w:divBdr>
    </w:div>
    <w:div w:id="122433734">
      <w:bodyDiv w:val="1"/>
      <w:marLeft w:val="0"/>
      <w:marRight w:val="0"/>
      <w:marTop w:val="0"/>
      <w:marBottom w:val="0"/>
      <w:divBdr>
        <w:top w:val="none" w:sz="0" w:space="0" w:color="auto"/>
        <w:left w:val="none" w:sz="0" w:space="0" w:color="auto"/>
        <w:bottom w:val="none" w:sz="0" w:space="0" w:color="auto"/>
        <w:right w:val="none" w:sz="0" w:space="0" w:color="auto"/>
      </w:divBdr>
    </w:div>
    <w:div w:id="126094355">
      <w:bodyDiv w:val="1"/>
      <w:marLeft w:val="0"/>
      <w:marRight w:val="0"/>
      <w:marTop w:val="0"/>
      <w:marBottom w:val="0"/>
      <w:divBdr>
        <w:top w:val="none" w:sz="0" w:space="0" w:color="auto"/>
        <w:left w:val="none" w:sz="0" w:space="0" w:color="auto"/>
        <w:bottom w:val="none" w:sz="0" w:space="0" w:color="auto"/>
        <w:right w:val="none" w:sz="0" w:space="0" w:color="auto"/>
      </w:divBdr>
    </w:div>
    <w:div w:id="128473867">
      <w:bodyDiv w:val="1"/>
      <w:marLeft w:val="0"/>
      <w:marRight w:val="0"/>
      <w:marTop w:val="0"/>
      <w:marBottom w:val="0"/>
      <w:divBdr>
        <w:top w:val="none" w:sz="0" w:space="0" w:color="auto"/>
        <w:left w:val="none" w:sz="0" w:space="0" w:color="auto"/>
        <w:bottom w:val="none" w:sz="0" w:space="0" w:color="auto"/>
        <w:right w:val="none" w:sz="0" w:space="0" w:color="auto"/>
      </w:divBdr>
    </w:div>
    <w:div w:id="137309968">
      <w:bodyDiv w:val="1"/>
      <w:marLeft w:val="0"/>
      <w:marRight w:val="0"/>
      <w:marTop w:val="0"/>
      <w:marBottom w:val="0"/>
      <w:divBdr>
        <w:top w:val="none" w:sz="0" w:space="0" w:color="auto"/>
        <w:left w:val="none" w:sz="0" w:space="0" w:color="auto"/>
        <w:bottom w:val="none" w:sz="0" w:space="0" w:color="auto"/>
        <w:right w:val="none" w:sz="0" w:space="0" w:color="auto"/>
      </w:divBdr>
    </w:div>
    <w:div w:id="157506275">
      <w:bodyDiv w:val="1"/>
      <w:marLeft w:val="0"/>
      <w:marRight w:val="0"/>
      <w:marTop w:val="0"/>
      <w:marBottom w:val="0"/>
      <w:divBdr>
        <w:top w:val="none" w:sz="0" w:space="0" w:color="auto"/>
        <w:left w:val="none" w:sz="0" w:space="0" w:color="auto"/>
        <w:bottom w:val="none" w:sz="0" w:space="0" w:color="auto"/>
        <w:right w:val="none" w:sz="0" w:space="0" w:color="auto"/>
      </w:divBdr>
    </w:div>
    <w:div w:id="159664516">
      <w:bodyDiv w:val="1"/>
      <w:marLeft w:val="0"/>
      <w:marRight w:val="0"/>
      <w:marTop w:val="0"/>
      <w:marBottom w:val="0"/>
      <w:divBdr>
        <w:top w:val="none" w:sz="0" w:space="0" w:color="auto"/>
        <w:left w:val="none" w:sz="0" w:space="0" w:color="auto"/>
        <w:bottom w:val="none" w:sz="0" w:space="0" w:color="auto"/>
        <w:right w:val="none" w:sz="0" w:space="0" w:color="auto"/>
      </w:divBdr>
    </w:div>
    <w:div w:id="161505849">
      <w:bodyDiv w:val="1"/>
      <w:marLeft w:val="0"/>
      <w:marRight w:val="0"/>
      <w:marTop w:val="0"/>
      <w:marBottom w:val="0"/>
      <w:divBdr>
        <w:top w:val="none" w:sz="0" w:space="0" w:color="auto"/>
        <w:left w:val="none" w:sz="0" w:space="0" w:color="auto"/>
        <w:bottom w:val="none" w:sz="0" w:space="0" w:color="auto"/>
        <w:right w:val="none" w:sz="0" w:space="0" w:color="auto"/>
      </w:divBdr>
    </w:div>
    <w:div w:id="189993925">
      <w:bodyDiv w:val="1"/>
      <w:marLeft w:val="0"/>
      <w:marRight w:val="0"/>
      <w:marTop w:val="0"/>
      <w:marBottom w:val="0"/>
      <w:divBdr>
        <w:top w:val="none" w:sz="0" w:space="0" w:color="auto"/>
        <w:left w:val="none" w:sz="0" w:space="0" w:color="auto"/>
        <w:bottom w:val="none" w:sz="0" w:space="0" w:color="auto"/>
        <w:right w:val="none" w:sz="0" w:space="0" w:color="auto"/>
      </w:divBdr>
    </w:div>
    <w:div w:id="192354369">
      <w:bodyDiv w:val="1"/>
      <w:marLeft w:val="0"/>
      <w:marRight w:val="0"/>
      <w:marTop w:val="0"/>
      <w:marBottom w:val="0"/>
      <w:divBdr>
        <w:top w:val="none" w:sz="0" w:space="0" w:color="auto"/>
        <w:left w:val="none" w:sz="0" w:space="0" w:color="auto"/>
        <w:bottom w:val="none" w:sz="0" w:space="0" w:color="auto"/>
        <w:right w:val="none" w:sz="0" w:space="0" w:color="auto"/>
      </w:divBdr>
    </w:div>
    <w:div w:id="220748789">
      <w:bodyDiv w:val="1"/>
      <w:marLeft w:val="0"/>
      <w:marRight w:val="0"/>
      <w:marTop w:val="0"/>
      <w:marBottom w:val="0"/>
      <w:divBdr>
        <w:top w:val="none" w:sz="0" w:space="0" w:color="auto"/>
        <w:left w:val="none" w:sz="0" w:space="0" w:color="auto"/>
        <w:bottom w:val="none" w:sz="0" w:space="0" w:color="auto"/>
        <w:right w:val="none" w:sz="0" w:space="0" w:color="auto"/>
      </w:divBdr>
    </w:div>
    <w:div w:id="226261789">
      <w:bodyDiv w:val="1"/>
      <w:marLeft w:val="0"/>
      <w:marRight w:val="0"/>
      <w:marTop w:val="0"/>
      <w:marBottom w:val="0"/>
      <w:divBdr>
        <w:top w:val="none" w:sz="0" w:space="0" w:color="auto"/>
        <w:left w:val="none" w:sz="0" w:space="0" w:color="auto"/>
        <w:bottom w:val="none" w:sz="0" w:space="0" w:color="auto"/>
        <w:right w:val="none" w:sz="0" w:space="0" w:color="auto"/>
      </w:divBdr>
    </w:div>
    <w:div w:id="227961088">
      <w:bodyDiv w:val="1"/>
      <w:marLeft w:val="0"/>
      <w:marRight w:val="0"/>
      <w:marTop w:val="0"/>
      <w:marBottom w:val="0"/>
      <w:divBdr>
        <w:top w:val="none" w:sz="0" w:space="0" w:color="auto"/>
        <w:left w:val="none" w:sz="0" w:space="0" w:color="auto"/>
        <w:bottom w:val="none" w:sz="0" w:space="0" w:color="auto"/>
        <w:right w:val="none" w:sz="0" w:space="0" w:color="auto"/>
      </w:divBdr>
    </w:div>
    <w:div w:id="236786444">
      <w:bodyDiv w:val="1"/>
      <w:marLeft w:val="0"/>
      <w:marRight w:val="0"/>
      <w:marTop w:val="0"/>
      <w:marBottom w:val="0"/>
      <w:divBdr>
        <w:top w:val="none" w:sz="0" w:space="0" w:color="auto"/>
        <w:left w:val="none" w:sz="0" w:space="0" w:color="auto"/>
        <w:bottom w:val="none" w:sz="0" w:space="0" w:color="auto"/>
        <w:right w:val="none" w:sz="0" w:space="0" w:color="auto"/>
      </w:divBdr>
    </w:div>
    <w:div w:id="243999861">
      <w:bodyDiv w:val="1"/>
      <w:marLeft w:val="0"/>
      <w:marRight w:val="0"/>
      <w:marTop w:val="0"/>
      <w:marBottom w:val="0"/>
      <w:divBdr>
        <w:top w:val="none" w:sz="0" w:space="0" w:color="auto"/>
        <w:left w:val="none" w:sz="0" w:space="0" w:color="auto"/>
        <w:bottom w:val="none" w:sz="0" w:space="0" w:color="auto"/>
        <w:right w:val="none" w:sz="0" w:space="0" w:color="auto"/>
      </w:divBdr>
    </w:div>
    <w:div w:id="245726380">
      <w:bodyDiv w:val="1"/>
      <w:marLeft w:val="0"/>
      <w:marRight w:val="0"/>
      <w:marTop w:val="0"/>
      <w:marBottom w:val="0"/>
      <w:divBdr>
        <w:top w:val="none" w:sz="0" w:space="0" w:color="auto"/>
        <w:left w:val="none" w:sz="0" w:space="0" w:color="auto"/>
        <w:bottom w:val="none" w:sz="0" w:space="0" w:color="auto"/>
        <w:right w:val="none" w:sz="0" w:space="0" w:color="auto"/>
      </w:divBdr>
    </w:div>
    <w:div w:id="266668285">
      <w:bodyDiv w:val="1"/>
      <w:marLeft w:val="0"/>
      <w:marRight w:val="0"/>
      <w:marTop w:val="0"/>
      <w:marBottom w:val="0"/>
      <w:divBdr>
        <w:top w:val="none" w:sz="0" w:space="0" w:color="auto"/>
        <w:left w:val="none" w:sz="0" w:space="0" w:color="auto"/>
        <w:bottom w:val="none" w:sz="0" w:space="0" w:color="auto"/>
        <w:right w:val="none" w:sz="0" w:space="0" w:color="auto"/>
      </w:divBdr>
    </w:div>
    <w:div w:id="272321431">
      <w:bodyDiv w:val="1"/>
      <w:marLeft w:val="0"/>
      <w:marRight w:val="0"/>
      <w:marTop w:val="0"/>
      <w:marBottom w:val="0"/>
      <w:divBdr>
        <w:top w:val="none" w:sz="0" w:space="0" w:color="auto"/>
        <w:left w:val="none" w:sz="0" w:space="0" w:color="auto"/>
        <w:bottom w:val="none" w:sz="0" w:space="0" w:color="auto"/>
        <w:right w:val="none" w:sz="0" w:space="0" w:color="auto"/>
      </w:divBdr>
    </w:div>
    <w:div w:id="279607041">
      <w:bodyDiv w:val="1"/>
      <w:marLeft w:val="0"/>
      <w:marRight w:val="0"/>
      <w:marTop w:val="0"/>
      <w:marBottom w:val="0"/>
      <w:divBdr>
        <w:top w:val="none" w:sz="0" w:space="0" w:color="auto"/>
        <w:left w:val="none" w:sz="0" w:space="0" w:color="auto"/>
        <w:bottom w:val="none" w:sz="0" w:space="0" w:color="auto"/>
        <w:right w:val="none" w:sz="0" w:space="0" w:color="auto"/>
      </w:divBdr>
    </w:div>
    <w:div w:id="280263665">
      <w:bodyDiv w:val="1"/>
      <w:marLeft w:val="0"/>
      <w:marRight w:val="0"/>
      <w:marTop w:val="0"/>
      <w:marBottom w:val="0"/>
      <w:divBdr>
        <w:top w:val="none" w:sz="0" w:space="0" w:color="auto"/>
        <w:left w:val="none" w:sz="0" w:space="0" w:color="auto"/>
        <w:bottom w:val="none" w:sz="0" w:space="0" w:color="auto"/>
        <w:right w:val="none" w:sz="0" w:space="0" w:color="auto"/>
      </w:divBdr>
    </w:div>
    <w:div w:id="286158744">
      <w:bodyDiv w:val="1"/>
      <w:marLeft w:val="0"/>
      <w:marRight w:val="0"/>
      <w:marTop w:val="0"/>
      <w:marBottom w:val="0"/>
      <w:divBdr>
        <w:top w:val="none" w:sz="0" w:space="0" w:color="auto"/>
        <w:left w:val="none" w:sz="0" w:space="0" w:color="auto"/>
        <w:bottom w:val="none" w:sz="0" w:space="0" w:color="auto"/>
        <w:right w:val="none" w:sz="0" w:space="0" w:color="auto"/>
      </w:divBdr>
    </w:div>
    <w:div w:id="289481936">
      <w:bodyDiv w:val="1"/>
      <w:marLeft w:val="0"/>
      <w:marRight w:val="0"/>
      <w:marTop w:val="0"/>
      <w:marBottom w:val="0"/>
      <w:divBdr>
        <w:top w:val="none" w:sz="0" w:space="0" w:color="auto"/>
        <w:left w:val="none" w:sz="0" w:space="0" w:color="auto"/>
        <w:bottom w:val="none" w:sz="0" w:space="0" w:color="auto"/>
        <w:right w:val="none" w:sz="0" w:space="0" w:color="auto"/>
      </w:divBdr>
    </w:div>
    <w:div w:id="311982459">
      <w:bodyDiv w:val="1"/>
      <w:marLeft w:val="0"/>
      <w:marRight w:val="0"/>
      <w:marTop w:val="0"/>
      <w:marBottom w:val="0"/>
      <w:divBdr>
        <w:top w:val="none" w:sz="0" w:space="0" w:color="auto"/>
        <w:left w:val="none" w:sz="0" w:space="0" w:color="auto"/>
        <w:bottom w:val="none" w:sz="0" w:space="0" w:color="auto"/>
        <w:right w:val="none" w:sz="0" w:space="0" w:color="auto"/>
      </w:divBdr>
    </w:div>
    <w:div w:id="326594025">
      <w:bodyDiv w:val="1"/>
      <w:marLeft w:val="0"/>
      <w:marRight w:val="0"/>
      <w:marTop w:val="0"/>
      <w:marBottom w:val="0"/>
      <w:divBdr>
        <w:top w:val="none" w:sz="0" w:space="0" w:color="auto"/>
        <w:left w:val="none" w:sz="0" w:space="0" w:color="auto"/>
        <w:bottom w:val="none" w:sz="0" w:space="0" w:color="auto"/>
        <w:right w:val="none" w:sz="0" w:space="0" w:color="auto"/>
      </w:divBdr>
    </w:div>
    <w:div w:id="350030968">
      <w:bodyDiv w:val="1"/>
      <w:marLeft w:val="0"/>
      <w:marRight w:val="0"/>
      <w:marTop w:val="0"/>
      <w:marBottom w:val="0"/>
      <w:divBdr>
        <w:top w:val="none" w:sz="0" w:space="0" w:color="auto"/>
        <w:left w:val="none" w:sz="0" w:space="0" w:color="auto"/>
        <w:bottom w:val="none" w:sz="0" w:space="0" w:color="auto"/>
        <w:right w:val="none" w:sz="0" w:space="0" w:color="auto"/>
      </w:divBdr>
    </w:div>
    <w:div w:id="351541386">
      <w:bodyDiv w:val="1"/>
      <w:marLeft w:val="0"/>
      <w:marRight w:val="0"/>
      <w:marTop w:val="0"/>
      <w:marBottom w:val="0"/>
      <w:divBdr>
        <w:top w:val="none" w:sz="0" w:space="0" w:color="auto"/>
        <w:left w:val="none" w:sz="0" w:space="0" w:color="auto"/>
        <w:bottom w:val="none" w:sz="0" w:space="0" w:color="auto"/>
        <w:right w:val="none" w:sz="0" w:space="0" w:color="auto"/>
      </w:divBdr>
    </w:div>
    <w:div w:id="413624826">
      <w:bodyDiv w:val="1"/>
      <w:marLeft w:val="0"/>
      <w:marRight w:val="0"/>
      <w:marTop w:val="0"/>
      <w:marBottom w:val="0"/>
      <w:divBdr>
        <w:top w:val="none" w:sz="0" w:space="0" w:color="auto"/>
        <w:left w:val="none" w:sz="0" w:space="0" w:color="auto"/>
        <w:bottom w:val="none" w:sz="0" w:space="0" w:color="auto"/>
        <w:right w:val="none" w:sz="0" w:space="0" w:color="auto"/>
      </w:divBdr>
      <w:divsChild>
        <w:div w:id="1051733723">
          <w:marLeft w:val="547"/>
          <w:marRight w:val="0"/>
          <w:marTop w:val="0"/>
          <w:marBottom w:val="0"/>
          <w:divBdr>
            <w:top w:val="none" w:sz="0" w:space="0" w:color="auto"/>
            <w:left w:val="none" w:sz="0" w:space="0" w:color="auto"/>
            <w:bottom w:val="none" w:sz="0" w:space="0" w:color="auto"/>
            <w:right w:val="none" w:sz="0" w:space="0" w:color="auto"/>
          </w:divBdr>
        </w:div>
      </w:divsChild>
    </w:div>
    <w:div w:id="413749939">
      <w:bodyDiv w:val="1"/>
      <w:marLeft w:val="0"/>
      <w:marRight w:val="0"/>
      <w:marTop w:val="0"/>
      <w:marBottom w:val="0"/>
      <w:divBdr>
        <w:top w:val="none" w:sz="0" w:space="0" w:color="auto"/>
        <w:left w:val="none" w:sz="0" w:space="0" w:color="auto"/>
        <w:bottom w:val="none" w:sz="0" w:space="0" w:color="auto"/>
        <w:right w:val="none" w:sz="0" w:space="0" w:color="auto"/>
      </w:divBdr>
    </w:div>
    <w:div w:id="414865702">
      <w:bodyDiv w:val="1"/>
      <w:marLeft w:val="0"/>
      <w:marRight w:val="0"/>
      <w:marTop w:val="0"/>
      <w:marBottom w:val="0"/>
      <w:divBdr>
        <w:top w:val="none" w:sz="0" w:space="0" w:color="auto"/>
        <w:left w:val="none" w:sz="0" w:space="0" w:color="auto"/>
        <w:bottom w:val="none" w:sz="0" w:space="0" w:color="auto"/>
        <w:right w:val="none" w:sz="0" w:space="0" w:color="auto"/>
      </w:divBdr>
    </w:div>
    <w:div w:id="424612802">
      <w:bodyDiv w:val="1"/>
      <w:marLeft w:val="0"/>
      <w:marRight w:val="0"/>
      <w:marTop w:val="0"/>
      <w:marBottom w:val="0"/>
      <w:divBdr>
        <w:top w:val="none" w:sz="0" w:space="0" w:color="auto"/>
        <w:left w:val="none" w:sz="0" w:space="0" w:color="auto"/>
        <w:bottom w:val="none" w:sz="0" w:space="0" w:color="auto"/>
        <w:right w:val="none" w:sz="0" w:space="0" w:color="auto"/>
      </w:divBdr>
    </w:div>
    <w:div w:id="425922301">
      <w:bodyDiv w:val="1"/>
      <w:marLeft w:val="0"/>
      <w:marRight w:val="0"/>
      <w:marTop w:val="0"/>
      <w:marBottom w:val="0"/>
      <w:divBdr>
        <w:top w:val="none" w:sz="0" w:space="0" w:color="auto"/>
        <w:left w:val="none" w:sz="0" w:space="0" w:color="auto"/>
        <w:bottom w:val="none" w:sz="0" w:space="0" w:color="auto"/>
        <w:right w:val="none" w:sz="0" w:space="0" w:color="auto"/>
      </w:divBdr>
    </w:div>
    <w:div w:id="429084083">
      <w:bodyDiv w:val="1"/>
      <w:marLeft w:val="0"/>
      <w:marRight w:val="0"/>
      <w:marTop w:val="0"/>
      <w:marBottom w:val="0"/>
      <w:divBdr>
        <w:top w:val="none" w:sz="0" w:space="0" w:color="auto"/>
        <w:left w:val="none" w:sz="0" w:space="0" w:color="auto"/>
        <w:bottom w:val="none" w:sz="0" w:space="0" w:color="auto"/>
        <w:right w:val="none" w:sz="0" w:space="0" w:color="auto"/>
      </w:divBdr>
    </w:div>
    <w:div w:id="431555365">
      <w:bodyDiv w:val="1"/>
      <w:marLeft w:val="0"/>
      <w:marRight w:val="0"/>
      <w:marTop w:val="0"/>
      <w:marBottom w:val="0"/>
      <w:divBdr>
        <w:top w:val="none" w:sz="0" w:space="0" w:color="auto"/>
        <w:left w:val="none" w:sz="0" w:space="0" w:color="auto"/>
        <w:bottom w:val="none" w:sz="0" w:space="0" w:color="auto"/>
        <w:right w:val="none" w:sz="0" w:space="0" w:color="auto"/>
      </w:divBdr>
    </w:div>
    <w:div w:id="433404873">
      <w:bodyDiv w:val="1"/>
      <w:marLeft w:val="0"/>
      <w:marRight w:val="0"/>
      <w:marTop w:val="0"/>
      <w:marBottom w:val="0"/>
      <w:divBdr>
        <w:top w:val="none" w:sz="0" w:space="0" w:color="auto"/>
        <w:left w:val="none" w:sz="0" w:space="0" w:color="auto"/>
        <w:bottom w:val="none" w:sz="0" w:space="0" w:color="auto"/>
        <w:right w:val="none" w:sz="0" w:space="0" w:color="auto"/>
      </w:divBdr>
    </w:div>
    <w:div w:id="433670201">
      <w:bodyDiv w:val="1"/>
      <w:marLeft w:val="0"/>
      <w:marRight w:val="0"/>
      <w:marTop w:val="0"/>
      <w:marBottom w:val="0"/>
      <w:divBdr>
        <w:top w:val="none" w:sz="0" w:space="0" w:color="auto"/>
        <w:left w:val="none" w:sz="0" w:space="0" w:color="auto"/>
        <w:bottom w:val="none" w:sz="0" w:space="0" w:color="auto"/>
        <w:right w:val="none" w:sz="0" w:space="0" w:color="auto"/>
      </w:divBdr>
    </w:div>
    <w:div w:id="448283089">
      <w:bodyDiv w:val="1"/>
      <w:marLeft w:val="0"/>
      <w:marRight w:val="0"/>
      <w:marTop w:val="0"/>
      <w:marBottom w:val="0"/>
      <w:divBdr>
        <w:top w:val="none" w:sz="0" w:space="0" w:color="auto"/>
        <w:left w:val="none" w:sz="0" w:space="0" w:color="auto"/>
        <w:bottom w:val="none" w:sz="0" w:space="0" w:color="auto"/>
        <w:right w:val="none" w:sz="0" w:space="0" w:color="auto"/>
      </w:divBdr>
      <w:divsChild>
        <w:div w:id="95559739">
          <w:marLeft w:val="0"/>
          <w:marRight w:val="0"/>
          <w:marTop w:val="0"/>
          <w:marBottom w:val="0"/>
          <w:divBdr>
            <w:top w:val="none" w:sz="0" w:space="0" w:color="auto"/>
            <w:left w:val="none" w:sz="0" w:space="0" w:color="auto"/>
            <w:bottom w:val="none" w:sz="0" w:space="0" w:color="auto"/>
            <w:right w:val="none" w:sz="0" w:space="0" w:color="auto"/>
          </w:divBdr>
          <w:divsChild>
            <w:div w:id="457799795">
              <w:marLeft w:val="-225"/>
              <w:marRight w:val="-225"/>
              <w:marTop w:val="0"/>
              <w:marBottom w:val="0"/>
              <w:divBdr>
                <w:top w:val="none" w:sz="0" w:space="0" w:color="auto"/>
                <w:left w:val="none" w:sz="0" w:space="0" w:color="auto"/>
                <w:bottom w:val="none" w:sz="0" w:space="0" w:color="auto"/>
                <w:right w:val="none" w:sz="0" w:space="0" w:color="auto"/>
              </w:divBdr>
              <w:divsChild>
                <w:div w:id="3339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735">
          <w:marLeft w:val="0"/>
          <w:marRight w:val="0"/>
          <w:marTop w:val="0"/>
          <w:marBottom w:val="0"/>
          <w:divBdr>
            <w:top w:val="none" w:sz="0" w:space="0" w:color="auto"/>
            <w:left w:val="none" w:sz="0" w:space="0" w:color="auto"/>
            <w:bottom w:val="none" w:sz="0" w:space="0" w:color="auto"/>
            <w:right w:val="none" w:sz="0" w:space="0" w:color="auto"/>
          </w:divBdr>
          <w:divsChild>
            <w:div w:id="99766536">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sChild>
    </w:div>
    <w:div w:id="454061989">
      <w:bodyDiv w:val="1"/>
      <w:marLeft w:val="0"/>
      <w:marRight w:val="0"/>
      <w:marTop w:val="0"/>
      <w:marBottom w:val="0"/>
      <w:divBdr>
        <w:top w:val="none" w:sz="0" w:space="0" w:color="auto"/>
        <w:left w:val="none" w:sz="0" w:space="0" w:color="auto"/>
        <w:bottom w:val="none" w:sz="0" w:space="0" w:color="auto"/>
        <w:right w:val="none" w:sz="0" w:space="0" w:color="auto"/>
      </w:divBdr>
    </w:div>
    <w:div w:id="468136690">
      <w:bodyDiv w:val="1"/>
      <w:marLeft w:val="0"/>
      <w:marRight w:val="0"/>
      <w:marTop w:val="0"/>
      <w:marBottom w:val="0"/>
      <w:divBdr>
        <w:top w:val="none" w:sz="0" w:space="0" w:color="auto"/>
        <w:left w:val="none" w:sz="0" w:space="0" w:color="auto"/>
        <w:bottom w:val="none" w:sz="0" w:space="0" w:color="auto"/>
        <w:right w:val="none" w:sz="0" w:space="0" w:color="auto"/>
      </w:divBdr>
    </w:div>
    <w:div w:id="478574583">
      <w:bodyDiv w:val="1"/>
      <w:marLeft w:val="0"/>
      <w:marRight w:val="0"/>
      <w:marTop w:val="0"/>
      <w:marBottom w:val="0"/>
      <w:divBdr>
        <w:top w:val="none" w:sz="0" w:space="0" w:color="auto"/>
        <w:left w:val="none" w:sz="0" w:space="0" w:color="auto"/>
        <w:bottom w:val="none" w:sz="0" w:space="0" w:color="auto"/>
        <w:right w:val="none" w:sz="0" w:space="0" w:color="auto"/>
      </w:divBdr>
    </w:div>
    <w:div w:id="482476564">
      <w:bodyDiv w:val="1"/>
      <w:marLeft w:val="0"/>
      <w:marRight w:val="0"/>
      <w:marTop w:val="0"/>
      <w:marBottom w:val="0"/>
      <w:divBdr>
        <w:top w:val="none" w:sz="0" w:space="0" w:color="auto"/>
        <w:left w:val="none" w:sz="0" w:space="0" w:color="auto"/>
        <w:bottom w:val="none" w:sz="0" w:space="0" w:color="auto"/>
        <w:right w:val="none" w:sz="0" w:space="0" w:color="auto"/>
      </w:divBdr>
    </w:div>
    <w:div w:id="485706300">
      <w:bodyDiv w:val="1"/>
      <w:marLeft w:val="0"/>
      <w:marRight w:val="0"/>
      <w:marTop w:val="0"/>
      <w:marBottom w:val="0"/>
      <w:divBdr>
        <w:top w:val="none" w:sz="0" w:space="0" w:color="auto"/>
        <w:left w:val="none" w:sz="0" w:space="0" w:color="auto"/>
        <w:bottom w:val="none" w:sz="0" w:space="0" w:color="auto"/>
        <w:right w:val="none" w:sz="0" w:space="0" w:color="auto"/>
      </w:divBdr>
    </w:div>
    <w:div w:id="506486276">
      <w:bodyDiv w:val="1"/>
      <w:marLeft w:val="0"/>
      <w:marRight w:val="0"/>
      <w:marTop w:val="0"/>
      <w:marBottom w:val="0"/>
      <w:divBdr>
        <w:top w:val="none" w:sz="0" w:space="0" w:color="auto"/>
        <w:left w:val="none" w:sz="0" w:space="0" w:color="auto"/>
        <w:bottom w:val="none" w:sz="0" w:space="0" w:color="auto"/>
        <w:right w:val="none" w:sz="0" w:space="0" w:color="auto"/>
      </w:divBdr>
    </w:div>
    <w:div w:id="523713648">
      <w:bodyDiv w:val="1"/>
      <w:marLeft w:val="0"/>
      <w:marRight w:val="0"/>
      <w:marTop w:val="0"/>
      <w:marBottom w:val="0"/>
      <w:divBdr>
        <w:top w:val="none" w:sz="0" w:space="0" w:color="auto"/>
        <w:left w:val="none" w:sz="0" w:space="0" w:color="auto"/>
        <w:bottom w:val="none" w:sz="0" w:space="0" w:color="auto"/>
        <w:right w:val="none" w:sz="0" w:space="0" w:color="auto"/>
      </w:divBdr>
    </w:div>
    <w:div w:id="533470338">
      <w:bodyDiv w:val="1"/>
      <w:marLeft w:val="0"/>
      <w:marRight w:val="0"/>
      <w:marTop w:val="0"/>
      <w:marBottom w:val="0"/>
      <w:divBdr>
        <w:top w:val="none" w:sz="0" w:space="0" w:color="auto"/>
        <w:left w:val="none" w:sz="0" w:space="0" w:color="auto"/>
        <w:bottom w:val="none" w:sz="0" w:space="0" w:color="auto"/>
        <w:right w:val="none" w:sz="0" w:space="0" w:color="auto"/>
      </w:divBdr>
    </w:div>
    <w:div w:id="537594904">
      <w:bodyDiv w:val="1"/>
      <w:marLeft w:val="0"/>
      <w:marRight w:val="0"/>
      <w:marTop w:val="0"/>
      <w:marBottom w:val="0"/>
      <w:divBdr>
        <w:top w:val="none" w:sz="0" w:space="0" w:color="auto"/>
        <w:left w:val="none" w:sz="0" w:space="0" w:color="auto"/>
        <w:bottom w:val="none" w:sz="0" w:space="0" w:color="auto"/>
        <w:right w:val="none" w:sz="0" w:space="0" w:color="auto"/>
      </w:divBdr>
    </w:div>
    <w:div w:id="548540887">
      <w:bodyDiv w:val="1"/>
      <w:marLeft w:val="0"/>
      <w:marRight w:val="0"/>
      <w:marTop w:val="0"/>
      <w:marBottom w:val="0"/>
      <w:divBdr>
        <w:top w:val="none" w:sz="0" w:space="0" w:color="auto"/>
        <w:left w:val="none" w:sz="0" w:space="0" w:color="auto"/>
        <w:bottom w:val="none" w:sz="0" w:space="0" w:color="auto"/>
        <w:right w:val="none" w:sz="0" w:space="0" w:color="auto"/>
      </w:divBdr>
    </w:div>
    <w:div w:id="550574720">
      <w:bodyDiv w:val="1"/>
      <w:marLeft w:val="0"/>
      <w:marRight w:val="0"/>
      <w:marTop w:val="0"/>
      <w:marBottom w:val="0"/>
      <w:divBdr>
        <w:top w:val="none" w:sz="0" w:space="0" w:color="auto"/>
        <w:left w:val="none" w:sz="0" w:space="0" w:color="auto"/>
        <w:bottom w:val="none" w:sz="0" w:space="0" w:color="auto"/>
        <w:right w:val="none" w:sz="0" w:space="0" w:color="auto"/>
      </w:divBdr>
    </w:div>
    <w:div w:id="552738964">
      <w:bodyDiv w:val="1"/>
      <w:marLeft w:val="0"/>
      <w:marRight w:val="0"/>
      <w:marTop w:val="0"/>
      <w:marBottom w:val="0"/>
      <w:divBdr>
        <w:top w:val="none" w:sz="0" w:space="0" w:color="auto"/>
        <w:left w:val="none" w:sz="0" w:space="0" w:color="auto"/>
        <w:bottom w:val="none" w:sz="0" w:space="0" w:color="auto"/>
        <w:right w:val="none" w:sz="0" w:space="0" w:color="auto"/>
      </w:divBdr>
    </w:div>
    <w:div w:id="573900772">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579100983">
      <w:bodyDiv w:val="1"/>
      <w:marLeft w:val="0"/>
      <w:marRight w:val="0"/>
      <w:marTop w:val="0"/>
      <w:marBottom w:val="0"/>
      <w:divBdr>
        <w:top w:val="none" w:sz="0" w:space="0" w:color="auto"/>
        <w:left w:val="none" w:sz="0" w:space="0" w:color="auto"/>
        <w:bottom w:val="none" w:sz="0" w:space="0" w:color="auto"/>
        <w:right w:val="none" w:sz="0" w:space="0" w:color="auto"/>
      </w:divBdr>
    </w:div>
    <w:div w:id="583689903">
      <w:bodyDiv w:val="1"/>
      <w:marLeft w:val="0"/>
      <w:marRight w:val="0"/>
      <w:marTop w:val="0"/>
      <w:marBottom w:val="0"/>
      <w:divBdr>
        <w:top w:val="none" w:sz="0" w:space="0" w:color="auto"/>
        <w:left w:val="none" w:sz="0" w:space="0" w:color="auto"/>
        <w:bottom w:val="none" w:sz="0" w:space="0" w:color="auto"/>
        <w:right w:val="none" w:sz="0" w:space="0" w:color="auto"/>
      </w:divBdr>
    </w:div>
    <w:div w:id="600381696">
      <w:bodyDiv w:val="1"/>
      <w:marLeft w:val="0"/>
      <w:marRight w:val="0"/>
      <w:marTop w:val="0"/>
      <w:marBottom w:val="0"/>
      <w:divBdr>
        <w:top w:val="none" w:sz="0" w:space="0" w:color="auto"/>
        <w:left w:val="none" w:sz="0" w:space="0" w:color="auto"/>
        <w:bottom w:val="none" w:sz="0" w:space="0" w:color="auto"/>
        <w:right w:val="none" w:sz="0" w:space="0" w:color="auto"/>
      </w:divBdr>
    </w:div>
    <w:div w:id="601299219">
      <w:bodyDiv w:val="1"/>
      <w:marLeft w:val="0"/>
      <w:marRight w:val="0"/>
      <w:marTop w:val="0"/>
      <w:marBottom w:val="0"/>
      <w:divBdr>
        <w:top w:val="none" w:sz="0" w:space="0" w:color="auto"/>
        <w:left w:val="none" w:sz="0" w:space="0" w:color="auto"/>
        <w:bottom w:val="none" w:sz="0" w:space="0" w:color="auto"/>
        <w:right w:val="none" w:sz="0" w:space="0" w:color="auto"/>
      </w:divBdr>
    </w:div>
    <w:div w:id="601498165">
      <w:bodyDiv w:val="1"/>
      <w:marLeft w:val="0"/>
      <w:marRight w:val="0"/>
      <w:marTop w:val="0"/>
      <w:marBottom w:val="0"/>
      <w:divBdr>
        <w:top w:val="none" w:sz="0" w:space="0" w:color="auto"/>
        <w:left w:val="none" w:sz="0" w:space="0" w:color="auto"/>
        <w:bottom w:val="none" w:sz="0" w:space="0" w:color="auto"/>
        <w:right w:val="none" w:sz="0" w:space="0" w:color="auto"/>
      </w:divBdr>
    </w:div>
    <w:div w:id="603613290">
      <w:bodyDiv w:val="1"/>
      <w:marLeft w:val="0"/>
      <w:marRight w:val="0"/>
      <w:marTop w:val="0"/>
      <w:marBottom w:val="0"/>
      <w:divBdr>
        <w:top w:val="none" w:sz="0" w:space="0" w:color="auto"/>
        <w:left w:val="none" w:sz="0" w:space="0" w:color="auto"/>
        <w:bottom w:val="none" w:sz="0" w:space="0" w:color="auto"/>
        <w:right w:val="none" w:sz="0" w:space="0" w:color="auto"/>
      </w:divBdr>
    </w:div>
    <w:div w:id="604701881">
      <w:bodyDiv w:val="1"/>
      <w:marLeft w:val="0"/>
      <w:marRight w:val="0"/>
      <w:marTop w:val="0"/>
      <w:marBottom w:val="0"/>
      <w:divBdr>
        <w:top w:val="none" w:sz="0" w:space="0" w:color="auto"/>
        <w:left w:val="none" w:sz="0" w:space="0" w:color="auto"/>
        <w:bottom w:val="none" w:sz="0" w:space="0" w:color="auto"/>
        <w:right w:val="none" w:sz="0" w:space="0" w:color="auto"/>
      </w:divBdr>
    </w:div>
    <w:div w:id="617643434">
      <w:bodyDiv w:val="1"/>
      <w:marLeft w:val="0"/>
      <w:marRight w:val="0"/>
      <w:marTop w:val="0"/>
      <w:marBottom w:val="0"/>
      <w:divBdr>
        <w:top w:val="none" w:sz="0" w:space="0" w:color="auto"/>
        <w:left w:val="none" w:sz="0" w:space="0" w:color="auto"/>
        <w:bottom w:val="none" w:sz="0" w:space="0" w:color="auto"/>
        <w:right w:val="none" w:sz="0" w:space="0" w:color="auto"/>
      </w:divBdr>
    </w:div>
    <w:div w:id="631593820">
      <w:bodyDiv w:val="1"/>
      <w:marLeft w:val="0"/>
      <w:marRight w:val="0"/>
      <w:marTop w:val="0"/>
      <w:marBottom w:val="0"/>
      <w:divBdr>
        <w:top w:val="none" w:sz="0" w:space="0" w:color="auto"/>
        <w:left w:val="none" w:sz="0" w:space="0" w:color="auto"/>
        <w:bottom w:val="none" w:sz="0" w:space="0" w:color="auto"/>
        <w:right w:val="none" w:sz="0" w:space="0" w:color="auto"/>
      </w:divBdr>
    </w:div>
    <w:div w:id="641078060">
      <w:bodyDiv w:val="1"/>
      <w:marLeft w:val="0"/>
      <w:marRight w:val="0"/>
      <w:marTop w:val="0"/>
      <w:marBottom w:val="0"/>
      <w:divBdr>
        <w:top w:val="none" w:sz="0" w:space="0" w:color="auto"/>
        <w:left w:val="none" w:sz="0" w:space="0" w:color="auto"/>
        <w:bottom w:val="none" w:sz="0" w:space="0" w:color="auto"/>
        <w:right w:val="none" w:sz="0" w:space="0" w:color="auto"/>
      </w:divBdr>
    </w:div>
    <w:div w:id="645626997">
      <w:bodyDiv w:val="1"/>
      <w:marLeft w:val="0"/>
      <w:marRight w:val="0"/>
      <w:marTop w:val="0"/>
      <w:marBottom w:val="0"/>
      <w:divBdr>
        <w:top w:val="none" w:sz="0" w:space="0" w:color="auto"/>
        <w:left w:val="none" w:sz="0" w:space="0" w:color="auto"/>
        <w:bottom w:val="none" w:sz="0" w:space="0" w:color="auto"/>
        <w:right w:val="none" w:sz="0" w:space="0" w:color="auto"/>
      </w:divBdr>
    </w:div>
    <w:div w:id="686445861">
      <w:bodyDiv w:val="1"/>
      <w:marLeft w:val="0"/>
      <w:marRight w:val="0"/>
      <w:marTop w:val="0"/>
      <w:marBottom w:val="0"/>
      <w:divBdr>
        <w:top w:val="none" w:sz="0" w:space="0" w:color="auto"/>
        <w:left w:val="none" w:sz="0" w:space="0" w:color="auto"/>
        <w:bottom w:val="none" w:sz="0" w:space="0" w:color="auto"/>
        <w:right w:val="none" w:sz="0" w:space="0" w:color="auto"/>
      </w:divBdr>
    </w:div>
    <w:div w:id="687752158">
      <w:bodyDiv w:val="1"/>
      <w:marLeft w:val="0"/>
      <w:marRight w:val="0"/>
      <w:marTop w:val="0"/>
      <w:marBottom w:val="0"/>
      <w:divBdr>
        <w:top w:val="none" w:sz="0" w:space="0" w:color="auto"/>
        <w:left w:val="none" w:sz="0" w:space="0" w:color="auto"/>
        <w:bottom w:val="none" w:sz="0" w:space="0" w:color="auto"/>
        <w:right w:val="none" w:sz="0" w:space="0" w:color="auto"/>
      </w:divBdr>
    </w:div>
    <w:div w:id="692616146">
      <w:bodyDiv w:val="1"/>
      <w:marLeft w:val="0"/>
      <w:marRight w:val="0"/>
      <w:marTop w:val="0"/>
      <w:marBottom w:val="0"/>
      <w:divBdr>
        <w:top w:val="none" w:sz="0" w:space="0" w:color="auto"/>
        <w:left w:val="none" w:sz="0" w:space="0" w:color="auto"/>
        <w:bottom w:val="none" w:sz="0" w:space="0" w:color="auto"/>
        <w:right w:val="none" w:sz="0" w:space="0" w:color="auto"/>
      </w:divBdr>
    </w:div>
    <w:div w:id="695807690">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47963205">
      <w:bodyDiv w:val="1"/>
      <w:marLeft w:val="0"/>
      <w:marRight w:val="0"/>
      <w:marTop w:val="0"/>
      <w:marBottom w:val="0"/>
      <w:divBdr>
        <w:top w:val="none" w:sz="0" w:space="0" w:color="auto"/>
        <w:left w:val="none" w:sz="0" w:space="0" w:color="auto"/>
        <w:bottom w:val="none" w:sz="0" w:space="0" w:color="auto"/>
        <w:right w:val="none" w:sz="0" w:space="0" w:color="auto"/>
      </w:divBdr>
    </w:div>
    <w:div w:id="750544090">
      <w:bodyDiv w:val="1"/>
      <w:marLeft w:val="0"/>
      <w:marRight w:val="0"/>
      <w:marTop w:val="0"/>
      <w:marBottom w:val="0"/>
      <w:divBdr>
        <w:top w:val="none" w:sz="0" w:space="0" w:color="auto"/>
        <w:left w:val="none" w:sz="0" w:space="0" w:color="auto"/>
        <w:bottom w:val="none" w:sz="0" w:space="0" w:color="auto"/>
        <w:right w:val="none" w:sz="0" w:space="0" w:color="auto"/>
      </w:divBdr>
    </w:div>
    <w:div w:id="754546101">
      <w:bodyDiv w:val="1"/>
      <w:marLeft w:val="0"/>
      <w:marRight w:val="0"/>
      <w:marTop w:val="0"/>
      <w:marBottom w:val="0"/>
      <w:divBdr>
        <w:top w:val="none" w:sz="0" w:space="0" w:color="auto"/>
        <w:left w:val="none" w:sz="0" w:space="0" w:color="auto"/>
        <w:bottom w:val="none" w:sz="0" w:space="0" w:color="auto"/>
        <w:right w:val="none" w:sz="0" w:space="0" w:color="auto"/>
      </w:divBdr>
    </w:div>
    <w:div w:id="757214902">
      <w:bodyDiv w:val="1"/>
      <w:marLeft w:val="0"/>
      <w:marRight w:val="0"/>
      <w:marTop w:val="0"/>
      <w:marBottom w:val="0"/>
      <w:divBdr>
        <w:top w:val="none" w:sz="0" w:space="0" w:color="auto"/>
        <w:left w:val="none" w:sz="0" w:space="0" w:color="auto"/>
        <w:bottom w:val="none" w:sz="0" w:space="0" w:color="auto"/>
        <w:right w:val="none" w:sz="0" w:space="0" w:color="auto"/>
      </w:divBdr>
    </w:div>
    <w:div w:id="757603663">
      <w:bodyDiv w:val="1"/>
      <w:marLeft w:val="0"/>
      <w:marRight w:val="0"/>
      <w:marTop w:val="0"/>
      <w:marBottom w:val="0"/>
      <w:divBdr>
        <w:top w:val="none" w:sz="0" w:space="0" w:color="auto"/>
        <w:left w:val="none" w:sz="0" w:space="0" w:color="auto"/>
        <w:bottom w:val="none" w:sz="0" w:space="0" w:color="auto"/>
        <w:right w:val="none" w:sz="0" w:space="0" w:color="auto"/>
      </w:divBdr>
    </w:div>
    <w:div w:id="758796171">
      <w:bodyDiv w:val="1"/>
      <w:marLeft w:val="0"/>
      <w:marRight w:val="0"/>
      <w:marTop w:val="0"/>
      <w:marBottom w:val="0"/>
      <w:divBdr>
        <w:top w:val="none" w:sz="0" w:space="0" w:color="auto"/>
        <w:left w:val="none" w:sz="0" w:space="0" w:color="auto"/>
        <w:bottom w:val="none" w:sz="0" w:space="0" w:color="auto"/>
        <w:right w:val="none" w:sz="0" w:space="0" w:color="auto"/>
      </w:divBdr>
    </w:div>
    <w:div w:id="765854187">
      <w:bodyDiv w:val="1"/>
      <w:marLeft w:val="0"/>
      <w:marRight w:val="0"/>
      <w:marTop w:val="0"/>
      <w:marBottom w:val="0"/>
      <w:divBdr>
        <w:top w:val="none" w:sz="0" w:space="0" w:color="auto"/>
        <w:left w:val="none" w:sz="0" w:space="0" w:color="auto"/>
        <w:bottom w:val="none" w:sz="0" w:space="0" w:color="auto"/>
        <w:right w:val="none" w:sz="0" w:space="0" w:color="auto"/>
      </w:divBdr>
    </w:div>
    <w:div w:id="770734421">
      <w:bodyDiv w:val="1"/>
      <w:marLeft w:val="0"/>
      <w:marRight w:val="0"/>
      <w:marTop w:val="0"/>
      <w:marBottom w:val="0"/>
      <w:divBdr>
        <w:top w:val="none" w:sz="0" w:space="0" w:color="auto"/>
        <w:left w:val="none" w:sz="0" w:space="0" w:color="auto"/>
        <w:bottom w:val="none" w:sz="0" w:space="0" w:color="auto"/>
        <w:right w:val="none" w:sz="0" w:space="0" w:color="auto"/>
      </w:divBdr>
    </w:div>
    <w:div w:id="777217727">
      <w:bodyDiv w:val="1"/>
      <w:marLeft w:val="0"/>
      <w:marRight w:val="0"/>
      <w:marTop w:val="0"/>
      <w:marBottom w:val="0"/>
      <w:divBdr>
        <w:top w:val="none" w:sz="0" w:space="0" w:color="auto"/>
        <w:left w:val="none" w:sz="0" w:space="0" w:color="auto"/>
        <w:bottom w:val="none" w:sz="0" w:space="0" w:color="auto"/>
        <w:right w:val="none" w:sz="0" w:space="0" w:color="auto"/>
      </w:divBdr>
    </w:div>
    <w:div w:id="784692772">
      <w:bodyDiv w:val="1"/>
      <w:marLeft w:val="0"/>
      <w:marRight w:val="0"/>
      <w:marTop w:val="0"/>
      <w:marBottom w:val="0"/>
      <w:divBdr>
        <w:top w:val="none" w:sz="0" w:space="0" w:color="auto"/>
        <w:left w:val="none" w:sz="0" w:space="0" w:color="auto"/>
        <w:bottom w:val="none" w:sz="0" w:space="0" w:color="auto"/>
        <w:right w:val="none" w:sz="0" w:space="0" w:color="auto"/>
      </w:divBdr>
    </w:div>
    <w:div w:id="800996527">
      <w:bodyDiv w:val="1"/>
      <w:marLeft w:val="0"/>
      <w:marRight w:val="0"/>
      <w:marTop w:val="0"/>
      <w:marBottom w:val="0"/>
      <w:divBdr>
        <w:top w:val="none" w:sz="0" w:space="0" w:color="auto"/>
        <w:left w:val="none" w:sz="0" w:space="0" w:color="auto"/>
        <w:bottom w:val="none" w:sz="0" w:space="0" w:color="auto"/>
        <w:right w:val="none" w:sz="0" w:space="0" w:color="auto"/>
      </w:divBdr>
    </w:div>
    <w:div w:id="808985434">
      <w:bodyDiv w:val="1"/>
      <w:marLeft w:val="0"/>
      <w:marRight w:val="0"/>
      <w:marTop w:val="0"/>
      <w:marBottom w:val="0"/>
      <w:divBdr>
        <w:top w:val="none" w:sz="0" w:space="0" w:color="auto"/>
        <w:left w:val="none" w:sz="0" w:space="0" w:color="auto"/>
        <w:bottom w:val="none" w:sz="0" w:space="0" w:color="auto"/>
        <w:right w:val="none" w:sz="0" w:space="0" w:color="auto"/>
      </w:divBdr>
    </w:div>
    <w:div w:id="820511385">
      <w:bodyDiv w:val="1"/>
      <w:marLeft w:val="0"/>
      <w:marRight w:val="0"/>
      <w:marTop w:val="0"/>
      <w:marBottom w:val="0"/>
      <w:divBdr>
        <w:top w:val="none" w:sz="0" w:space="0" w:color="auto"/>
        <w:left w:val="none" w:sz="0" w:space="0" w:color="auto"/>
        <w:bottom w:val="none" w:sz="0" w:space="0" w:color="auto"/>
        <w:right w:val="none" w:sz="0" w:space="0" w:color="auto"/>
      </w:divBdr>
    </w:div>
    <w:div w:id="832717940">
      <w:bodyDiv w:val="1"/>
      <w:marLeft w:val="0"/>
      <w:marRight w:val="0"/>
      <w:marTop w:val="0"/>
      <w:marBottom w:val="0"/>
      <w:divBdr>
        <w:top w:val="none" w:sz="0" w:space="0" w:color="auto"/>
        <w:left w:val="none" w:sz="0" w:space="0" w:color="auto"/>
        <w:bottom w:val="none" w:sz="0" w:space="0" w:color="auto"/>
        <w:right w:val="none" w:sz="0" w:space="0" w:color="auto"/>
      </w:divBdr>
    </w:div>
    <w:div w:id="835877504">
      <w:bodyDiv w:val="1"/>
      <w:marLeft w:val="0"/>
      <w:marRight w:val="0"/>
      <w:marTop w:val="0"/>
      <w:marBottom w:val="0"/>
      <w:divBdr>
        <w:top w:val="none" w:sz="0" w:space="0" w:color="auto"/>
        <w:left w:val="none" w:sz="0" w:space="0" w:color="auto"/>
        <w:bottom w:val="none" w:sz="0" w:space="0" w:color="auto"/>
        <w:right w:val="none" w:sz="0" w:space="0" w:color="auto"/>
      </w:divBdr>
    </w:div>
    <w:div w:id="849298119">
      <w:bodyDiv w:val="1"/>
      <w:marLeft w:val="0"/>
      <w:marRight w:val="0"/>
      <w:marTop w:val="0"/>
      <w:marBottom w:val="0"/>
      <w:divBdr>
        <w:top w:val="none" w:sz="0" w:space="0" w:color="auto"/>
        <w:left w:val="none" w:sz="0" w:space="0" w:color="auto"/>
        <w:bottom w:val="none" w:sz="0" w:space="0" w:color="auto"/>
        <w:right w:val="none" w:sz="0" w:space="0" w:color="auto"/>
      </w:divBdr>
    </w:div>
    <w:div w:id="855926623">
      <w:bodyDiv w:val="1"/>
      <w:marLeft w:val="0"/>
      <w:marRight w:val="0"/>
      <w:marTop w:val="0"/>
      <w:marBottom w:val="0"/>
      <w:divBdr>
        <w:top w:val="none" w:sz="0" w:space="0" w:color="auto"/>
        <w:left w:val="none" w:sz="0" w:space="0" w:color="auto"/>
        <w:bottom w:val="none" w:sz="0" w:space="0" w:color="auto"/>
        <w:right w:val="none" w:sz="0" w:space="0" w:color="auto"/>
      </w:divBdr>
    </w:div>
    <w:div w:id="857691975">
      <w:bodyDiv w:val="1"/>
      <w:marLeft w:val="0"/>
      <w:marRight w:val="0"/>
      <w:marTop w:val="0"/>
      <w:marBottom w:val="0"/>
      <w:divBdr>
        <w:top w:val="none" w:sz="0" w:space="0" w:color="auto"/>
        <w:left w:val="none" w:sz="0" w:space="0" w:color="auto"/>
        <w:bottom w:val="none" w:sz="0" w:space="0" w:color="auto"/>
        <w:right w:val="none" w:sz="0" w:space="0" w:color="auto"/>
      </w:divBdr>
    </w:div>
    <w:div w:id="864245068">
      <w:bodyDiv w:val="1"/>
      <w:marLeft w:val="0"/>
      <w:marRight w:val="0"/>
      <w:marTop w:val="0"/>
      <w:marBottom w:val="0"/>
      <w:divBdr>
        <w:top w:val="none" w:sz="0" w:space="0" w:color="auto"/>
        <w:left w:val="none" w:sz="0" w:space="0" w:color="auto"/>
        <w:bottom w:val="none" w:sz="0" w:space="0" w:color="auto"/>
        <w:right w:val="none" w:sz="0" w:space="0" w:color="auto"/>
      </w:divBdr>
      <w:divsChild>
        <w:div w:id="385764078">
          <w:marLeft w:val="0"/>
          <w:marRight w:val="0"/>
          <w:marTop w:val="0"/>
          <w:marBottom w:val="0"/>
          <w:divBdr>
            <w:top w:val="none" w:sz="0" w:space="0" w:color="auto"/>
            <w:left w:val="none" w:sz="0" w:space="0" w:color="auto"/>
            <w:bottom w:val="none" w:sz="0" w:space="0" w:color="auto"/>
            <w:right w:val="none" w:sz="0" w:space="0" w:color="auto"/>
          </w:divBdr>
        </w:div>
      </w:divsChild>
    </w:div>
    <w:div w:id="865099371">
      <w:bodyDiv w:val="1"/>
      <w:marLeft w:val="0"/>
      <w:marRight w:val="0"/>
      <w:marTop w:val="0"/>
      <w:marBottom w:val="0"/>
      <w:divBdr>
        <w:top w:val="none" w:sz="0" w:space="0" w:color="auto"/>
        <w:left w:val="none" w:sz="0" w:space="0" w:color="auto"/>
        <w:bottom w:val="none" w:sz="0" w:space="0" w:color="auto"/>
        <w:right w:val="none" w:sz="0" w:space="0" w:color="auto"/>
      </w:divBdr>
    </w:div>
    <w:div w:id="875121282">
      <w:bodyDiv w:val="1"/>
      <w:marLeft w:val="0"/>
      <w:marRight w:val="0"/>
      <w:marTop w:val="0"/>
      <w:marBottom w:val="0"/>
      <w:divBdr>
        <w:top w:val="none" w:sz="0" w:space="0" w:color="auto"/>
        <w:left w:val="none" w:sz="0" w:space="0" w:color="auto"/>
        <w:bottom w:val="none" w:sz="0" w:space="0" w:color="auto"/>
        <w:right w:val="none" w:sz="0" w:space="0" w:color="auto"/>
      </w:divBdr>
    </w:div>
    <w:div w:id="888037087">
      <w:bodyDiv w:val="1"/>
      <w:marLeft w:val="0"/>
      <w:marRight w:val="0"/>
      <w:marTop w:val="0"/>
      <w:marBottom w:val="0"/>
      <w:divBdr>
        <w:top w:val="none" w:sz="0" w:space="0" w:color="auto"/>
        <w:left w:val="none" w:sz="0" w:space="0" w:color="auto"/>
        <w:bottom w:val="none" w:sz="0" w:space="0" w:color="auto"/>
        <w:right w:val="none" w:sz="0" w:space="0" w:color="auto"/>
      </w:divBdr>
    </w:div>
    <w:div w:id="892277333">
      <w:bodyDiv w:val="1"/>
      <w:marLeft w:val="0"/>
      <w:marRight w:val="0"/>
      <w:marTop w:val="0"/>
      <w:marBottom w:val="0"/>
      <w:divBdr>
        <w:top w:val="none" w:sz="0" w:space="0" w:color="auto"/>
        <w:left w:val="none" w:sz="0" w:space="0" w:color="auto"/>
        <w:bottom w:val="none" w:sz="0" w:space="0" w:color="auto"/>
        <w:right w:val="none" w:sz="0" w:space="0" w:color="auto"/>
      </w:divBdr>
    </w:div>
    <w:div w:id="900600171">
      <w:bodyDiv w:val="1"/>
      <w:marLeft w:val="0"/>
      <w:marRight w:val="0"/>
      <w:marTop w:val="0"/>
      <w:marBottom w:val="0"/>
      <w:divBdr>
        <w:top w:val="none" w:sz="0" w:space="0" w:color="auto"/>
        <w:left w:val="none" w:sz="0" w:space="0" w:color="auto"/>
        <w:bottom w:val="none" w:sz="0" w:space="0" w:color="auto"/>
        <w:right w:val="none" w:sz="0" w:space="0" w:color="auto"/>
      </w:divBdr>
    </w:div>
    <w:div w:id="904023831">
      <w:bodyDiv w:val="1"/>
      <w:marLeft w:val="0"/>
      <w:marRight w:val="0"/>
      <w:marTop w:val="0"/>
      <w:marBottom w:val="0"/>
      <w:divBdr>
        <w:top w:val="none" w:sz="0" w:space="0" w:color="auto"/>
        <w:left w:val="none" w:sz="0" w:space="0" w:color="auto"/>
        <w:bottom w:val="none" w:sz="0" w:space="0" w:color="auto"/>
        <w:right w:val="none" w:sz="0" w:space="0" w:color="auto"/>
      </w:divBdr>
      <w:divsChild>
        <w:div w:id="1423452358">
          <w:marLeft w:val="547"/>
          <w:marRight w:val="0"/>
          <w:marTop w:val="0"/>
          <w:marBottom w:val="0"/>
          <w:divBdr>
            <w:top w:val="none" w:sz="0" w:space="0" w:color="auto"/>
            <w:left w:val="none" w:sz="0" w:space="0" w:color="auto"/>
            <w:bottom w:val="none" w:sz="0" w:space="0" w:color="auto"/>
            <w:right w:val="none" w:sz="0" w:space="0" w:color="auto"/>
          </w:divBdr>
        </w:div>
      </w:divsChild>
    </w:div>
    <w:div w:id="904612007">
      <w:bodyDiv w:val="1"/>
      <w:marLeft w:val="0"/>
      <w:marRight w:val="0"/>
      <w:marTop w:val="0"/>
      <w:marBottom w:val="0"/>
      <w:divBdr>
        <w:top w:val="none" w:sz="0" w:space="0" w:color="auto"/>
        <w:left w:val="none" w:sz="0" w:space="0" w:color="auto"/>
        <w:bottom w:val="none" w:sz="0" w:space="0" w:color="auto"/>
        <w:right w:val="none" w:sz="0" w:space="0" w:color="auto"/>
      </w:divBdr>
    </w:div>
    <w:div w:id="907495620">
      <w:bodyDiv w:val="1"/>
      <w:marLeft w:val="0"/>
      <w:marRight w:val="0"/>
      <w:marTop w:val="0"/>
      <w:marBottom w:val="0"/>
      <w:divBdr>
        <w:top w:val="none" w:sz="0" w:space="0" w:color="auto"/>
        <w:left w:val="none" w:sz="0" w:space="0" w:color="auto"/>
        <w:bottom w:val="none" w:sz="0" w:space="0" w:color="auto"/>
        <w:right w:val="none" w:sz="0" w:space="0" w:color="auto"/>
      </w:divBdr>
    </w:div>
    <w:div w:id="923026948">
      <w:bodyDiv w:val="1"/>
      <w:marLeft w:val="0"/>
      <w:marRight w:val="0"/>
      <w:marTop w:val="0"/>
      <w:marBottom w:val="0"/>
      <w:divBdr>
        <w:top w:val="none" w:sz="0" w:space="0" w:color="auto"/>
        <w:left w:val="none" w:sz="0" w:space="0" w:color="auto"/>
        <w:bottom w:val="none" w:sz="0" w:space="0" w:color="auto"/>
        <w:right w:val="none" w:sz="0" w:space="0" w:color="auto"/>
      </w:divBdr>
    </w:div>
    <w:div w:id="923339519">
      <w:bodyDiv w:val="1"/>
      <w:marLeft w:val="0"/>
      <w:marRight w:val="0"/>
      <w:marTop w:val="0"/>
      <w:marBottom w:val="0"/>
      <w:divBdr>
        <w:top w:val="none" w:sz="0" w:space="0" w:color="auto"/>
        <w:left w:val="none" w:sz="0" w:space="0" w:color="auto"/>
        <w:bottom w:val="none" w:sz="0" w:space="0" w:color="auto"/>
        <w:right w:val="none" w:sz="0" w:space="0" w:color="auto"/>
      </w:divBdr>
    </w:div>
    <w:div w:id="966007669">
      <w:bodyDiv w:val="1"/>
      <w:marLeft w:val="0"/>
      <w:marRight w:val="0"/>
      <w:marTop w:val="0"/>
      <w:marBottom w:val="0"/>
      <w:divBdr>
        <w:top w:val="none" w:sz="0" w:space="0" w:color="auto"/>
        <w:left w:val="none" w:sz="0" w:space="0" w:color="auto"/>
        <w:bottom w:val="none" w:sz="0" w:space="0" w:color="auto"/>
        <w:right w:val="none" w:sz="0" w:space="0" w:color="auto"/>
      </w:divBdr>
    </w:div>
    <w:div w:id="998462686">
      <w:bodyDiv w:val="1"/>
      <w:marLeft w:val="0"/>
      <w:marRight w:val="0"/>
      <w:marTop w:val="0"/>
      <w:marBottom w:val="0"/>
      <w:divBdr>
        <w:top w:val="none" w:sz="0" w:space="0" w:color="auto"/>
        <w:left w:val="none" w:sz="0" w:space="0" w:color="auto"/>
        <w:bottom w:val="none" w:sz="0" w:space="0" w:color="auto"/>
        <w:right w:val="none" w:sz="0" w:space="0" w:color="auto"/>
      </w:divBdr>
    </w:div>
    <w:div w:id="1049761888">
      <w:bodyDiv w:val="1"/>
      <w:marLeft w:val="0"/>
      <w:marRight w:val="0"/>
      <w:marTop w:val="0"/>
      <w:marBottom w:val="0"/>
      <w:divBdr>
        <w:top w:val="none" w:sz="0" w:space="0" w:color="auto"/>
        <w:left w:val="none" w:sz="0" w:space="0" w:color="auto"/>
        <w:bottom w:val="none" w:sz="0" w:space="0" w:color="auto"/>
        <w:right w:val="none" w:sz="0" w:space="0" w:color="auto"/>
      </w:divBdr>
    </w:div>
    <w:div w:id="1050029888">
      <w:bodyDiv w:val="1"/>
      <w:marLeft w:val="0"/>
      <w:marRight w:val="0"/>
      <w:marTop w:val="0"/>
      <w:marBottom w:val="0"/>
      <w:divBdr>
        <w:top w:val="none" w:sz="0" w:space="0" w:color="auto"/>
        <w:left w:val="none" w:sz="0" w:space="0" w:color="auto"/>
        <w:bottom w:val="none" w:sz="0" w:space="0" w:color="auto"/>
        <w:right w:val="none" w:sz="0" w:space="0" w:color="auto"/>
      </w:divBdr>
    </w:div>
    <w:div w:id="1069501261">
      <w:bodyDiv w:val="1"/>
      <w:marLeft w:val="0"/>
      <w:marRight w:val="0"/>
      <w:marTop w:val="0"/>
      <w:marBottom w:val="0"/>
      <w:divBdr>
        <w:top w:val="none" w:sz="0" w:space="0" w:color="auto"/>
        <w:left w:val="none" w:sz="0" w:space="0" w:color="auto"/>
        <w:bottom w:val="none" w:sz="0" w:space="0" w:color="auto"/>
        <w:right w:val="none" w:sz="0" w:space="0" w:color="auto"/>
      </w:divBdr>
    </w:div>
    <w:div w:id="1079524446">
      <w:bodyDiv w:val="1"/>
      <w:marLeft w:val="0"/>
      <w:marRight w:val="0"/>
      <w:marTop w:val="0"/>
      <w:marBottom w:val="0"/>
      <w:divBdr>
        <w:top w:val="none" w:sz="0" w:space="0" w:color="auto"/>
        <w:left w:val="none" w:sz="0" w:space="0" w:color="auto"/>
        <w:bottom w:val="none" w:sz="0" w:space="0" w:color="auto"/>
        <w:right w:val="none" w:sz="0" w:space="0" w:color="auto"/>
      </w:divBdr>
    </w:div>
    <w:div w:id="1086343446">
      <w:bodyDiv w:val="1"/>
      <w:marLeft w:val="0"/>
      <w:marRight w:val="0"/>
      <w:marTop w:val="0"/>
      <w:marBottom w:val="0"/>
      <w:divBdr>
        <w:top w:val="none" w:sz="0" w:space="0" w:color="auto"/>
        <w:left w:val="none" w:sz="0" w:space="0" w:color="auto"/>
        <w:bottom w:val="none" w:sz="0" w:space="0" w:color="auto"/>
        <w:right w:val="none" w:sz="0" w:space="0" w:color="auto"/>
      </w:divBdr>
    </w:div>
    <w:div w:id="1095200783">
      <w:bodyDiv w:val="1"/>
      <w:marLeft w:val="0"/>
      <w:marRight w:val="0"/>
      <w:marTop w:val="0"/>
      <w:marBottom w:val="0"/>
      <w:divBdr>
        <w:top w:val="none" w:sz="0" w:space="0" w:color="auto"/>
        <w:left w:val="none" w:sz="0" w:space="0" w:color="auto"/>
        <w:bottom w:val="none" w:sz="0" w:space="0" w:color="auto"/>
        <w:right w:val="none" w:sz="0" w:space="0" w:color="auto"/>
      </w:divBdr>
    </w:div>
    <w:div w:id="1107651591">
      <w:bodyDiv w:val="1"/>
      <w:marLeft w:val="0"/>
      <w:marRight w:val="0"/>
      <w:marTop w:val="0"/>
      <w:marBottom w:val="0"/>
      <w:divBdr>
        <w:top w:val="none" w:sz="0" w:space="0" w:color="auto"/>
        <w:left w:val="none" w:sz="0" w:space="0" w:color="auto"/>
        <w:bottom w:val="none" w:sz="0" w:space="0" w:color="auto"/>
        <w:right w:val="none" w:sz="0" w:space="0" w:color="auto"/>
      </w:divBdr>
    </w:div>
    <w:div w:id="1125613383">
      <w:bodyDiv w:val="1"/>
      <w:marLeft w:val="0"/>
      <w:marRight w:val="0"/>
      <w:marTop w:val="0"/>
      <w:marBottom w:val="0"/>
      <w:divBdr>
        <w:top w:val="none" w:sz="0" w:space="0" w:color="auto"/>
        <w:left w:val="none" w:sz="0" w:space="0" w:color="auto"/>
        <w:bottom w:val="none" w:sz="0" w:space="0" w:color="auto"/>
        <w:right w:val="none" w:sz="0" w:space="0" w:color="auto"/>
      </w:divBdr>
    </w:div>
    <w:div w:id="1154295811">
      <w:bodyDiv w:val="1"/>
      <w:marLeft w:val="0"/>
      <w:marRight w:val="0"/>
      <w:marTop w:val="0"/>
      <w:marBottom w:val="0"/>
      <w:divBdr>
        <w:top w:val="none" w:sz="0" w:space="0" w:color="auto"/>
        <w:left w:val="none" w:sz="0" w:space="0" w:color="auto"/>
        <w:bottom w:val="none" w:sz="0" w:space="0" w:color="auto"/>
        <w:right w:val="none" w:sz="0" w:space="0" w:color="auto"/>
      </w:divBdr>
    </w:div>
    <w:div w:id="1168591387">
      <w:bodyDiv w:val="1"/>
      <w:marLeft w:val="0"/>
      <w:marRight w:val="0"/>
      <w:marTop w:val="0"/>
      <w:marBottom w:val="0"/>
      <w:divBdr>
        <w:top w:val="none" w:sz="0" w:space="0" w:color="auto"/>
        <w:left w:val="none" w:sz="0" w:space="0" w:color="auto"/>
        <w:bottom w:val="none" w:sz="0" w:space="0" w:color="auto"/>
        <w:right w:val="none" w:sz="0" w:space="0" w:color="auto"/>
      </w:divBdr>
    </w:div>
    <w:div w:id="1170564426">
      <w:bodyDiv w:val="1"/>
      <w:marLeft w:val="0"/>
      <w:marRight w:val="0"/>
      <w:marTop w:val="0"/>
      <w:marBottom w:val="0"/>
      <w:divBdr>
        <w:top w:val="none" w:sz="0" w:space="0" w:color="auto"/>
        <w:left w:val="none" w:sz="0" w:space="0" w:color="auto"/>
        <w:bottom w:val="none" w:sz="0" w:space="0" w:color="auto"/>
        <w:right w:val="none" w:sz="0" w:space="0" w:color="auto"/>
      </w:divBdr>
    </w:div>
    <w:div w:id="1174566703">
      <w:bodyDiv w:val="1"/>
      <w:marLeft w:val="0"/>
      <w:marRight w:val="0"/>
      <w:marTop w:val="0"/>
      <w:marBottom w:val="0"/>
      <w:divBdr>
        <w:top w:val="none" w:sz="0" w:space="0" w:color="auto"/>
        <w:left w:val="none" w:sz="0" w:space="0" w:color="auto"/>
        <w:bottom w:val="none" w:sz="0" w:space="0" w:color="auto"/>
        <w:right w:val="none" w:sz="0" w:space="0" w:color="auto"/>
      </w:divBdr>
    </w:div>
    <w:div w:id="1183087764">
      <w:bodyDiv w:val="1"/>
      <w:marLeft w:val="0"/>
      <w:marRight w:val="0"/>
      <w:marTop w:val="0"/>
      <w:marBottom w:val="0"/>
      <w:divBdr>
        <w:top w:val="none" w:sz="0" w:space="0" w:color="auto"/>
        <w:left w:val="none" w:sz="0" w:space="0" w:color="auto"/>
        <w:bottom w:val="none" w:sz="0" w:space="0" w:color="auto"/>
        <w:right w:val="none" w:sz="0" w:space="0" w:color="auto"/>
      </w:divBdr>
    </w:div>
    <w:div w:id="1192189493">
      <w:bodyDiv w:val="1"/>
      <w:marLeft w:val="0"/>
      <w:marRight w:val="0"/>
      <w:marTop w:val="0"/>
      <w:marBottom w:val="0"/>
      <w:divBdr>
        <w:top w:val="none" w:sz="0" w:space="0" w:color="auto"/>
        <w:left w:val="none" w:sz="0" w:space="0" w:color="auto"/>
        <w:bottom w:val="none" w:sz="0" w:space="0" w:color="auto"/>
        <w:right w:val="none" w:sz="0" w:space="0" w:color="auto"/>
      </w:divBdr>
    </w:div>
    <w:div w:id="1201438207">
      <w:bodyDiv w:val="1"/>
      <w:marLeft w:val="0"/>
      <w:marRight w:val="0"/>
      <w:marTop w:val="0"/>
      <w:marBottom w:val="0"/>
      <w:divBdr>
        <w:top w:val="none" w:sz="0" w:space="0" w:color="auto"/>
        <w:left w:val="none" w:sz="0" w:space="0" w:color="auto"/>
        <w:bottom w:val="none" w:sz="0" w:space="0" w:color="auto"/>
        <w:right w:val="none" w:sz="0" w:space="0" w:color="auto"/>
      </w:divBdr>
    </w:div>
    <w:div w:id="1202783446">
      <w:bodyDiv w:val="1"/>
      <w:marLeft w:val="0"/>
      <w:marRight w:val="0"/>
      <w:marTop w:val="0"/>
      <w:marBottom w:val="0"/>
      <w:divBdr>
        <w:top w:val="none" w:sz="0" w:space="0" w:color="auto"/>
        <w:left w:val="none" w:sz="0" w:space="0" w:color="auto"/>
        <w:bottom w:val="none" w:sz="0" w:space="0" w:color="auto"/>
        <w:right w:val="none" w:sz="0" w:space="0" w:color="auto"/>
      </w:divBdr>
    </w:div>
    <w:div w:id="1222407175">
      <w:bodyDiv w:val="1"/>
      <w:marLeft w:val="0"/>
      <w:marRight w:val="0"/>
      <w:marTop w:val="0"/>
      <w:marBottom w:val="0"/>
      <w:divBdr>
        <w:top w:val="none" w:sz="0" w:space="0" w:color="auto"/>
        <w:left w:val="none" w:sz="0" w:space="0" w:color="auto"/>
        <w:bottom w:val="none" w:sz="0" w:space="0" w:color="auto"/>
        <w:right w:val="none" w:sz="0" w:space="0" w:color="auto"/>
      </w:divBdr>
    </w:div>
    <w:div w:id="1223562061">
      <w:bodyDiv w:val="1"/>
      <w:marLeft w:val="0"/>
      <w:marRight w:val="0"/>
      <w:marTop w:val="0"/>
      <w:marBottom w:val="0"/>
      <w:divBdr>
        <w:top w:val="none" w:sz="0" w:space="0" w:color="auto"/>
        <w:left w:val="none" w:sz="0" w:space="0" w:color="auto"/>
        <w:bottom w:val="none" w:sz="0" w:space="0" w:color="auto"/>
        <w:right w:val="none" w:sz="0" w:space="0" w:color="auto"/>
      </w:divBdr>
    </w:div>
    <w:div w:id="1224831215">
      <w:bodyDiv w:val="1"/>
      <w:marLeft w:val="0"/>
      <w:marRight w:val="0"/>
      <w:marTop w:val="0"/>
      <w:marBottom w:val="0"/>
      <w:divBdr>
        <w:top w:val="none" w:sz="0" w:space="0" w:color="auto"/>
        <w:left w:val="none" w:sz="0" w:space="0" w:color="auto"/>
        <w:bottom w:val="none" w:sz="0" w:space="0" w:color="auto"/>
        <w:right w:val="none" w:sz="0" w:space="0" w:color="auto"/>
      </w:divBdr>
    </w:div>
    <w:div w:id="1263490966">
      <w:bodyDiv w:val="1"/>
      <w:marLeft w:val="0"/>
      <w:marRight w:val="0"/>
      <w:marTop w:val="0"/>
      <w:marBottom w:val="0"/>
      <w:divBdr>
        <w:top w:val="none" w:sz="0" w:space="0" w:color="auto"/>
        <w:left w:val="none" w:sz="0" w:space="0" w:color="auto"/>
        <w:bottom w:val="none" w:sz="0" w:space="0" w:color="auto"/>
        <w:right w:val="none" w:sz="0" w:space="0" w:color="auto"/>
      </w:divBdr>
    </w:div>
    <w:div w:id="1265453680">
      <w:bodyDiv w:val="1"/>
      <w:marLeft w:val="0"/>
      <w:marRight w:val="0"/>
      <w:marTop w:val="0"/>
      <w:marBottom w:val="0"/>
      <w:divBdr>
        <w:top w:val="none" w:sz="0" w:space="0" w:color="auto"/>
        <w:left w:val="none" w:sz="0" w:space="0" w:color="auto"/>
        <w:bottom w:val="none" w:sz="0" w:space="0" w:color="auto"/>
        <w:right w:val="none" w:sz="0" w:space="0" w:color="auto"/>
      </w:divBdr>
    </w:div>
    <w:div w:id="1266187071">
      <w:bodyDiv w:val="1"/>
      <w:marLeft w:val="0"/>
      <w:marRight w:val="0"/>
      <w:marTop w:val="0"/>
      <w:marBottom w:val="0"/>
      <w:divBdr>
        <w:top w:val="none" w:sz="0" w:space="0" w:color="auto"/>
        <w:left w:val="none" w:sz="0" w:space="0" w:color="auto"/>
        <w:bottom w:val="none" w:sz="0" w:space="0" w:color="auto"/>
        <w:right w:val="none" w:sz="0" w:space="0" w:color="auto"/>
      </w:divBdr>
    </w:div>
    <w:div w:id="1269586674">
      <w:bodyDiv w:val="1"/>
      <w:marLeft w:val="0"/>
      <w:marRight w:val="0"/>
      <w:marTop w:val="0"/>
      <w:marBottom w:val="0"/>
      <w:divBdr>
        <w:top w:val="none" w:sz="0" w:space="0" w:color="auto"/>
        <w:left w:val="none" w:sz="0" w:space="0" w:color="auto"/>
        <w:bottom w:val="none" w:sz="0" w:space="0" w:color="auto"/>
        <w:right w:val="none" w:sz="0" w:space="0" w:color="auto"/>
      </w:divBdr>
    </w:div>
    <w:div w:id="1275869684">
      <w:bodyDiv w:val="1"/>
      <w:marLeft w:val="0"/>
      <w:marRight w:val="0"/>
      <w:marTop w:val="0"/>
      <w:marBottom w:val="0"/>
      <w:divBdr>
        <w:top w:val="none" w:sz="0" w:space="0" w:color="auto"/>
        <w:left w:val="none" w:sz="0" w:space="0" w:color="auto"/>
        <w:bottom w:val="none" w:sz="0" w:space="0" w:color="auto"/>
        <w:right w:val="none" w:sz="0" w:space="0" w:color="auto"/>
      </w:divBdr>
    </w:div>
    <w:div w:id="1283265772">
      <w:bodyDiv w:val="1"/>
      <w:marLeft w:val="0"/>
      <w:marRight w:val="0"/>
      <w:marTop w:val="0"/>
      <w:marBottom w:val="0"/>
      <w:divBdr>
        <w:top w:val="none" w:sz="0" w:space="0" w:color="auto"/>
        <w:left w:val="none" w:sz="0" w:space="0" w:color="auto"/>
        <w:bottom w:val="none" w:sz="0" w:space="0" w:color="auto"/>
        <w:right w:val="none" w:sz="0" w:space="0" w:color="auto"/>
      </w:divBdr>
    </w:div>
    <w:div w:id="1349714213">
      <w:bodyDiv w:val="1"/>
      <w:marLeft w:val="0"/>
      <w:marRight w:val="0"/>
      <w:marTop w:val="0"/>
      <w:marBottom w:val="0"/>
      <w:divBdr>
        <w:top w:val="none" w:sz="0" w:space="0" w:color="auto"/>
        <w:left w:val="none" w:sz="0" w:space="0" w:color="auto"/>
        <w:bottom w:val="none" w:sz="0" w:space="0" w:color="auto"/>
        <w:right w:val="none" w:sz="0" w:space="0" w:color="auto"/>
      </w:divBdr>
    </w:div>
    <w:div w:id="1352223897">
      <w:bodyDiv w:val="1"/>
      <w:marLeft w:val="0"/>
      <w:marRight w:val="0"/>
      <w:marTop w:val="0"/>
      <w:marBottom w:val="0"/>
      <w:divBdr>
        <w:top w:val="none" w:sz="0" w:space="0" w:color="auto"/>
        <w:left w:val="none" w:sz="0" w:space="0" w:color="auto"/>
        <w:bottom w:val="none" w:sz="0" w:space="0" w:color="auto"/>
        <w:right w:val="none" w:sz="0" w:space="0" w:color="auto"/>
      </w:divBdr>
    </w:div>
    <w:div w:id="1353528927">
      <w:bodyDiv w:val="1"/>
      <w:marLeft w:val="0"/>
      <w:marRight w:val="0"/>
      <w:marTop w:val="0"/>
      <w:marBottom w:val="0"/>
      <w:divBdr>
        <w:top w:val="none" w:sz="0" w:space="0" w:color="auto"/>
        <w:left w:val="none" w:sz="0" w:space="0" w:color="auto"/>
        <w:bottom w:val="none" w:sz="0" w:space="0" w:color="auto"/>
        <w:right w:val="none" w:sz="0" w:space="0" w:color="auto"/>
      </w:divBdr>
    </w:div>
    <w:div w:id="1376657172">
      <w:bodyDiv w:val="1"/>
      <w:marLeft w:val="0"/>
      <w:marRight w:val="0"/>
      <w:marTop w:val="0"/>
      <w:marBottom w:val="0"/>
      <w:divBdr>
        <w:top w:val="none" w:sz="0" w:space="0" w:color="auto"/>
        <w:left w:val="none" w:sz="0" w:space="0" w:color="auto"/>
        <w:bottom w:val="none" w:sz="0" w:space="0" w:color="auto"/>
        <w:right w:val="none" w:sz="0" w:space="0" w:color="auto"/>
      </w:divBdr>
    </w:div>
    <w:div w:id="1388456706">
      <w:bodyDiv w:val="1"/>
      <w:marLeft w:val="0"/>
      <w:marRight w:val="0"/>
      <w:marTop w:val="0"/>
      <w:marBottom w:val="0"/>
      <w:divBdr>
        <w:top w:val="none" w:sz="0" w:space="0" w:color="auto"/>
        <w:left w:val="none" w:sz="0" w:space="0" w:color="auto"/>
        <w:bottom w:val="none" w:sz="0" w:space="0" w:color="auto"/>
        <w:right w:val="none" w:sz="0" w:space="0" w:color="auto"/>
      </w:divBdr>
    </w:div>
    <w:div w:id="1389306296">
      <w:bodyDiv w:val="1"/>
      <w:marLeft w:val="0"/>
      <w:marRight w:val="0"/>
      <w:marTop w:val="0"/>
      <w:marBottom w:val="0"/>
      <w:divBdr>
        <w:top w:val="none" w:sz="0" w:space="0" w:color="auto"/>
        <w:left w:val="none" w:sz="0" w:space="0" w:color="auto"/>
        <w:bottom w:val="none" w:sz="0" w:space="0" w:color="auto"/>
        <w:right w:val="none" w:sz="0" w:space="0" w:color="auto"/>
      </w:divBdr>
    </w:div>
    <w:div w:id="1389956533">
      <w:bodyDiv w:val="1"/>
      <w:marLeft w:val="0"/>
      <w:marRight w:val="0"/>
      <w:marTop w:val="0"/>
      <w:marBottom w:val="0"/>
      <w:divBdr>
        <w:top w:val="none" w:sz="0" w:space="0" w:color="auto"/>
        <w:left w:val="none" w:sz="0" w:space="0" w:color="auto"/>
        <w:bottom w:val="none" w:sz="0" w:space="0" w:color="auto"/>
        <w:right w:val="none" w:sz="0" w:space="0" w:color="auto"/>
      </w:divBdr>
    </w:div>
    <w:div w:id="1413694659">
      <w:bodyDiv w:val="1"/>
      <w:marLeft w:val="0"/>
      <w:marRight w:val="0"/>
      <w:marTop w:val="0"/>
      <w:marBottom w:val="0"/>
      <w:divBdr>
        <w:top w:val="none" w:sz="0" w:space="0" w:color="auto"/>
        <w:left w:val="none" w:sz="0" w:space="0" w:color="auto"/>
        <w:bottom w:val="none" w:sz="0" w:space="0" w:color="auto"/>
        <w:right w:val="none" w:sz="0" w:space="0" w:color="auto"/>
      </w:divBdr>
    </w:div>
    <w:div w:id="1434714201">
      <w:bodyDiv w:val="1"/>
      <w:marLeft w:val="0"/>
      <w:marRight w:val="0"/>
      <w:marTop w:val="0"/>
      <w:marBottom w:val="0"/>
      <w:divBdr>
        <w:top w:val="none" w:sz="0" w:space="0" w:color="auto"/>
        <w:left w:val="none" w:sz="0" w:space="0" w:color="auto"/>
        <w:bottom w:val="none" w:sz="0" w:space="0" w:color="auto"/>
        <w:right w:val="none" w:sz="0" w:space="0" w:color="auto"/>
      </w:divBdr>
    </w:div>
    <w:div w:id="1454858559">
      <w:bodyDiv w:val="1"/>
      <w:marLeft w:val="0"/>
      <w:marRight w:val="0"/>
      <w:marTop w:val="0"/>
      <w:marBottom w:val="0"/>
      <w:divBdr>
        <w:top w:val="none" w:sz="0" w:space="0" w:color="auto"/>
        <w:left w:val="none" w:sz="0" w:space="0" w:color="auto"/>
        <w:bottom w:val="none" w:sz="0" w:space="0" w:color="auto"/>
        <w:right w:val="none" w:sz="0" w:space="0" w:color="auto"/>
      </w:divBdr>
    </w:div>
    <w:div w:id="1484274219">
      <w:bodyDiv w:val="1"/>
      <w:marLeft w:val="0"/>
      <w:marRight w:val="0"/>
      <w:marTop w:val="0"/>
      <w:marBottom w:val="0"/>
      <w:divBdr>
        <w:top w:val="none" w:sz="0" w:space="0" w:color="auto"/>
        <w:left w:val="none" w:sz="0" w:space="0" w:color="auto"/>
        <w:bottom w:val="none" w:sz="0" w:space="0" w:color="auto"/>
        <w:right w:val="none" w:sz="0" w:space="0" w:color="auto"/>
      </w:divBdr>
    </w:div>
    <w:div w:id="1485733145">
      <w:bodyDiv w:val="1"/>
      <w:marLeft w:val="0"/>
      <w:marRight w:val="0"/>
      <w:marTop w:val="0"/>
      <w:marBottom w:val="0"/>
      <w:divBdr>
        <w:top w:val="none" w:sz="0" w:space="0" w:color="auto"/>
        <w:left w:val="none" w:sz="0" w:space="0" w:color="auto"/>
        <w:bottom w:val="none" w:sz="0" w:space="0" w:color="auto"/>
        <w:right w:val="none" w:sz="0" w:space="0" w:color="auto"/>
      </w:divBdr>
    </w:div>
    <w:div w:id="1502771747">
      <w:bodyDiv w:val="1"/>
      <w:marLeft w:val="0"/>
      <w:marRight w:val="0"/>
      <w:marTop w:val="0"/>
      <w:marBottom w:val="0"/>
      <w:divBdr>
        <w:top w:val="none" w:sz="0" w:space="0" w:color="auto"/>
        <w:left w:val="none" w:sz="0" w:space="0" w:color="auto"/>
        <w:bottom w:val="none" w:sz="0" w:space="0" w:color="auto"/>
        <w:right w:val="none" w:sz="0" w:space="0" w:color="auto"/>
      </w:divBdr>
    </w:div>
    <w:div w:id="1546870795">
      <w:bodyDiv w:val="1"/>
      <w:marLeft w:val="0"/>
      <w:marRight w:val="0"/>
      <w:marTop w:val="0"/>
      <w:marBottom w:val="0"/>
      <w:divBdr>
        <w:top w:val="none" w:sz="0" w:space="0" w:color="auto"/>
        <w:left w:val="none" w:sz="0" w:space="0" w:color="auto"/>
        <w:bottom w:val="none" w:sz="0" w:space="0" w:color="auto"/>
        <w:right w:val="none" w:sz="0" w:space="0" w:color="auto"/>
      </w:divBdr>
    </w:div>
    <w:div w:id="1553349691">
      <w:bodyDiv w:val="1"/>
      <w:marLeft w:val="0"/>
      <w:marRight w:val="0"/>
      <w:marTop w:val="0"/>
      <w:marBottom w:val="0"/>
      <w:divBdr>
        <w:top w:val="none" w:sz="0" w:space="0" w:color="auto"/>
        <w:left w:val="none" w:sz="0" w:space="0" w:color="auto"/>
        <w:bottom w:val="none" w:sz="0" w:space="0" w:color="auto"/>
        <w:right w:val="none" w:sz="0" w:space="0" w:color="auto"/>
      </w:divBdr>
    </w:div>
    <w:div w:id="1563439776">
      <w:bodyDiv w:val="1"/>
      <w:marLeft w:val="0"/>
      <w:marRight w:val="0"/>
      <w:marTop w:val="0"/>
      <w:marBottom w:val="0"/>
      <w:divBdr>
        <w:top w:val="none" w:sz="0" w:space="0" w:color="auto"/>
        <w:left w:val="none" w:sz="0" w:space="0" w:color="auto"/>
        <w:bottom w:val="none" w:sz="0" w:space="0" w:color="auto"/>
        <w:right w:val="none" w:sz="0" w:space="0" w:color="auto"/>
      </w:divBdr>
    </w:div>
    <w:div w:id="1579515246">
      <w:bodyDiv w:val="1"/>
      <w:marLeft w:val="0"/>
      <w:marRight w:val="0"/>
      <w:marTop w:val="0"/>
      <w:marBottom w:val="0"/>
      <w:divBdr>
        <w:top w:val="none" w:sz="0" w:space="0" w:color="auto"/>
        <w:left w:val="none" w:sz="0" w:space="0" w:color="auto"/>
        <w:bottom w:val="none" w:sz="0" w:space="0" w:color="auto"/>
        <w:right w:val="none" w:sz="0" w:space="0" w:color="auto"/>
      </w:divBdr>
    </w:div>
    <w:div w:id="1581138721">
      <w:bodyDiv w:val="1"/>
      <w:marLeft w:val="0"/>
      <w:marRight w:val="0"/>
      <w:marTop w:val="0"/>
      <w:marBottom w:val="0"/>
      <w:divBdr>
        <w:top w:val="none" w:sz="0" w:space="0" w:color="auto"/>
        <w:left w:val="none" w:sz="0" w:space="0" w:color="auto"/>
        <w:bottom w:val="none" w:sz="0" w:space="0" w:color="auto"/>
        <w:right w:val="none" w:sz="0" w:space="0" w:color="auto"/>
      </w:divBdr>
    </w:div>
    <w:div w:id="1591044405">
      <w:bodyDiv w:val="1"/>
      <w:marLeft w:val="0"/>
      <w:marRight w:val="0"/>
      <w:marTop w:val="0"/>
      <w:marBottom w:val="0"/>
      <w:divBdr>
        <w:top w:val="none" w:sz="0" w:space="0" w:color="auto"/>
        <w:left w:val="none" w:sz="0" w:space="0" w:color="auto"/>
        <w:bottom w:val="none" w:sz="0" w:space="0" w:color="auto"/>
        <w:right w:val="none" w:sz="0" w:space="0" w:color="auto"/>
      </w:divBdr>
    </w:div>
    <w:div w:id="1620646840">
      <w:bodyDiv w:val="1"/>
      <w:marLeft w:val="0"/>
      <w:marRight w:val="0"/>
      <w:marTop w:val="0"/>
      <w:marBottom w:val="0"/>
      <w:divBdr>
        <w:top w:val="none" w:sz="0" w:space="0" w:color="auto"/>
        <w:left w:val="none" w:sz="0" w:space="0" w:color="auto"/>
        <w:bottom w:val="none" w:sz="0" w:space="0" w:color="auto"/>
        <w:right w:val="none" w:sz="0" w:space="0" w:color="auto"/>
      </w:divBdr>
    </w:div>
    <w:div w:id="1630090996">
      <w:bodyDiv w:val="1"/>
      <w:marLeft w:val="0"/>
      <w:marRight w:val="0"/>
      <w:marTop w:val="0"/>
      <w:marBottom w:val="0"/>
      <w:divBdr>
        <w:top w:val="none" w:sz="0" w:space="0" w:color="auto"/>
        <w:left w:val="none" w:sz="0" w:space="0" w:color="auto"/>
        <w:bottom w:val="none" w:sz="0" w:space="0" w:color="auto"/>
        <w:right w:val="none" w:sz="0" w:space="0" w:color="auto"/>
      </w:divBdr>
    </w:div>
    <w:div w:id="1636257149">
      <w:bodyDiv w:val="1"/>
      <w:marLeft w:val="0"/>
      <w:marRight w:val="0"/>
      <w:marTop w:val="0"/>
      <w:marBottom w:val="0"/>
      <w:divBdr>
        <w:top w:val="none" w:sz="0" w:space="0" w:color="auto"/>
        <w:left w:val="none" w:sz="0" w:space="0" w:color="auto"/>
        <w:bottom w:val="none" w:sz="0" w:space="0" w:color="auto"/>
        <w:right w:val="none" w:sz="0" w:space="0" w:color="auto"/>
      </w:divBdr>
    </w:div>
    <w:div w:id="1638414784">
      <w:bodyDiv w:val="1"/>
      <w:marLeft w:val="0"/>
      <w:marRight w:val="0"/>
      <w:marTop w:val="0"/>
      <w:marBottom w:val="0"/>
      <w:divBdr>
        <w:top w:val="none" w:sz="0" w:space="0" w:color="auto"/>
        <w:left w:val="none" w:sz="0" w:space="0" w:color="auto"/>
        <w:bottom w:val="none" w:sz="0" w:space="0" w:color="auto"/>
        <w:right w:val="none" w:sz="0" w:space="0" w:color="auto"/>
      </w:divBdr>
    </w:div>
    <w:div w:id="1649047347">
      <w:bodyDiv w:val="1"/>
      <w:marLeft w:val="0"/>
      <w:marRight w:val="0"/>
      <w:marTop w:val="0"/>
      <w:marBottom w:val="0"/>
      <w:divBdr>
        <w:top w:val="none" w:sz="0" w:space="0" w:color="auto"/>
        <w:left w:val="none" w:sz="0" w:space="0" w:color="auto"/>
        <w:bottom w:val="none" w:sz="0" w:space="0" w:color="auto"/>
        <w:right w:val="none" w:sz="0" w:space="0" w:color="auto"/>
      </w:divBdr>
    </w:div>
    <w:div w:id="1655983487">
      <w:bodyDiv w:val="1"/>
      <w:marLeft w:val="0"/>
      <w:marRight w:val="0"/>
      <w:marTop w:val="0"/>
      <w:marBottom w:val="0"/>
      <w:divBdr>
        <w:top w:val="none" w:sz="0" w:space="0" w:color="auto"/>
        <w:left w:val="none" w:sz="0" w:space="0" w:color="auto"/>
        <w:bottom w:val="none" w:sz="0" w:space="0" w:color="auto"/>
        <w:right w:val="none" w:sz="0" w:space="0" w:color="auto"/>
      </w:divBdr>
    </w:div>
    <w:div w:id="1661689485">
      <w:bodyDiv w:val="1"/>
      <w:marLeft w:val="0"/>
      <w:marRight w:val="0"/>
      <w:marTop w:val="0"/>
      <w:marBottom w:val="0"/>
      <w:divBdr>
        <w:top w:val="none" w:sz="0" w:space="0" w:color="auto"/>
        <w:left w:val="none" w:sz="0" w:space="0" w:color="auto"/>
        <w:bottom w:val="none" w:sz="0" w:space="0" w:color="auto"/>
        <w:right w:val="none" w:sz="0" w:space="0" w:color="auto"/>
      </w:divBdr>
    </w:div>
    <w:div w:id="1661695501">
      <w:bodyDiv w:val="1"/>
      <w:marLeft w:val="0"/>
      <w:marRight w:val="0"/>
      <w:marTop w:val="0"/>
      <w:marBottom w:val="0"/>
      <w:divBdr>
        <w:top w:val="none" w:sz="0" w:space="0" w:color="auto"/>
        <w:left w:val="none" w:sz="0" w:space="0" w:color="auto"/>
        <w:bottom w:val="none" w:sz="0" w:space="0" w:color="auto"/>
        <w:right w:val="none" w:sz="0" w:space="0" w:color="auto"/>
      </w:divBdr>
    </w:div>
    <w:div w:id="1676607876">
      <w:bodyDiv w:val="1"/>
      <w:marLeft w:val="0"/>
      <w:marRight w:val="0"/>
      <w:marTop w:val="0"/>
      <w:marBottom w:val="0"/>
      <w:divBdr>
        <w:top w:val="none" w:sz="0" w:space="0" w:color="auto"/>
        <w:left w:val="none" w:sz="0" w:space="0" w:color="auto"/>
        <w:bottom w:val="none" w:sz="0" w:space="0" w:color="auto"/>
        <w:right w:val="none" w:sz="0" w:space="0" w:color="auto"/>
      </w:divBdr>
    </w:div>
    <w:div w:id="1683358950">
      <w:bodyDiv w:val="1"/>
      <w:marLeft w:val="0"/>
      <w:marRight w:val="0"/>
      <w:marTop w:val="0"/>
      <w:marBottom w:val="0"/>
      <w:divBdr>
        <w:top w:val="none" w:sz="0" w:space="0" w:color="auto"/>
        <w:left w:val="none" w:sz="0" w:space="0" w:color="auto"/>
        <w:bottom w:val="none" w:sz="0" w:space="0" w:color="auto"/>
        <w:right w:val="none" w:sz="0" w:space="0" w:color="auto"/>
      </w:divBdr>
    </w:div>
    <w:div w:id="1683555870">
      <w:bodyDiv w:val="1"/>
      <w:marLeft w:val="0"/>
      <w:marRight w:val="0"/>
      <w:marTop w:val="0"/>
      <w:marBottom w:val="0"/>
      <w:divBdr>
        <w:top w:val="none" w:sz="0" w:space="0" w:color="auto"/>
        <w:left w:val="none" w:sz="0" w:space="0" w:color="auto"/>
        <w:bottom w:val="none" w:sz="0" w:space="0" w:color="auto"/>
        <w:right w:val="none" w:sz="0" w:space="0" w:color="auto"/>
      </w:divBdr>
    </w:div>
    <w:div w:id="1687362565">
      <w:bodyDiv w:val="1"/>
      <w:marLeft w:val="0"/>
      <w:marRight w:val="0"/>
      <w:marTop w:val="0"/>
      <w:marBottom w:val="0"/>
      <w:divBdr>
        <w:top w:val="none" w:sz="0" w:space="0" w:color="auto"/>
        <w:left w:val="none" w:sz="0" w:space="0" w:color="auto"/>
        <w:bottom w:val="none" w:sz="0" w:space="0" w:color="auto"/>
        <w:right w:val="none" w:sz="0" w:space="0" w:color="auto"/>
      </w:divBdr>
    </w:div>
    <w:div w:id="1699499538">
      <w:bodyDiv w:val="1"/>
      <w:marLeft w:val="0"/>
      <w:marRight w:val="0"/>
      <w:marTop w:val="0"/>
      <w:marBottom w:val="0"/>
      <w:divBdr>
        <w:top w:val="none" w:sz="0" w:space="0" w:color="auto"/>
        <w:left w:val="none" w:sz="0" w:space="0" w:color="auto"/>
        <w:bottom w:val="none" w:sz="0" w:space="0" w:color="auto"/>
        <w:right w:val="none" w:sz="0" w:space="0" w:color="auto"/>
      </w:divBdr>
    </w:div>
    <w:div w:id="1707096374">
      <w:bodyDiv w:val="1"/>
      <w:marLeft w:val="0"/>
      <w:marRight w:val="0"/>
      <w:marTop w:val="0"/>
      <w:marBottom w:val="0"/>
      <w:divBdr>
        <w:top w:val="none" w:sz="0" w:space="0" w:color="auto"/>
        <w:left w:val="none" w:sz="0" w:space="0" w:color="auto"/>
        <w:bottom w:val="none" w:sz="0" w:space="0" w:color="auto"/>
        <w:right w:val="none" w:sz="0" w:space="0" w:color="auto"/>
      </w:divBdr>
    </w:div>
    <w:div w:id="1727027211">
      <w:bodyDiv w:val="1"/>
      <w:marLeft w:val="0"/>
      <w:marRight w:val="0"/>
      <w:marTop w:val="0"/>
      <w:marBottom w:val="0"/>
      <w:divBdr>
        <w:top w:val="none" w:sz="0" w:space="0" w:color="auto"/>
        <w:left w:val="none" w:sz="0" w:space="0" w:color="auto"/>
        <w:bottom w:val="none" w:sz="0" w:space="0" w:color="auto"/>
        <w:right w:val="none" w:sz="0" w:space="0" w:color="auto"/>
      </w:divBdr>
    </w:div>
    <w:div w:id="1733507829">
      <w:bodyDiv w:val="1"/>
      <w:marLeft w:val="0"/>
      <w:marRight w:val="0"/>
      <w:marTop w:val="0"/>
      <w:marBottom w:val="0"/>
      <w:divBdr>
        <w:top w:val="none" w:sz="0" w:space="0" w:color="auto"/>
        <w:left w:val="none" w:sz="0" w:space="0" w:color="auto"/>
        <w:bottom w:val="none" w:sz="0" w:space="0" w:color="auto"/>
        <w:right w:val="none" w:sz="0" w:space="0" w:color="auto"/>
      </w:divBdr>
      <w:divsChild>
        <w:div w:id="1307511981">
          <w:marLeft w:val="547"/>
          <w:marRight w:val="0"/>
          <w:marTop w:val="0"/>
          <w:marBottom w:val="0"/>
          <w:divBdr>
            <w:top w:val="none" w:sz="0" w:space="0" w:color="auto"/>
            <w:left w:val="none" w:sz="0" w:space="0" w:color="auto"/>
            <w:bottom w:val="none" w:sz="0" w:space="0" w:color="auto"/>
            <w:right w:val="none" w:sz="0" w:space="0" w:color="auto"/>
          </w:divBdr>
        </w:div>
      </w:divsChild>
    </w:div>
    <w:div w:id="1741824535">
      <w:bodyDiv w:val="1"/>
      <w:marLeft w:val="0"/>
      <w:marRight w:val="0"/>
      <w:marTop w:val="0"/>
      <w:marBottom w:val="0"/>
      <w:divBdr>
        <w:top w:val="none" w:sz="0" w:space="0" w:color="auto"/>
        <w:left w:val="none" w:sz="0" w:space="0" w:color="auto"/>
        <w:bottom w:val="none" w:sz="0" w:space="0" w:color="auto"/>
        <w:right w:val="none" w:sz="0" w:space="0" w:color="auto"/>
      </w:divBdr>
    </w:div>
    <w:div w:id="1751732854">
      <w:bodyDiv w:val="1"/>
      <w:marLeft w:val="0"/>
      <w:marRight w:val="0"/>
      <w:marTop w:val="0"/>
      <w:marBottom w:val="0"/>
      <w:divBdr>
        <w:top w:val="none" w:sz="0" w:space="0" w:color="auto"/>
        <w:left w:val="none" w:sz="0" w:space="0" w:color="auto"/>
        <w:bottom w:val="none" w:sz="0" w:space="0" w:color="auto"/>
        <w:right w:val="none" w:sz="0" w:space="0" w:color="auto"/>
      </w:divBdr>
    </w:div>
    <w:div w:id="1766684266">
      <w:bodyDiv w:val="1"/>
      <w:marLeft w:val="0"/>
      <w:marRight w:val="0"/>
      <w:marTop w:val="0"/>
      <w:marBottom w:val="0"/>
      <w:divBdr>
        <w:top w:val="none" w:sz="0" w:space="0" w:color="auto"/>
        <w:left w:val="none" w:sz="0" w:space="0" w:color="auto"/>
        <w:bottom w:val="none" w:sz="0" w:space="0" w:color="auto"/>
        <w:right w:val="none" w:sz="0" w:space="0" w:color="auto"/>
      </w:divBdr>
    </w:div>
    <w:div w:id="1768110685">
      <w:bodyDiv w:val="1"/>
      <w:marLeft w:val="0"/>
      <w:marRight w:val="0"/>
      <w:marTop w:val="0"/>
      <w:marBottom w:val="0"/>
      <w:divBdr>
        <w:top w:val="none" w:sz="0" w:space="0" w:color="auto"/>
        <w:left w:val="none" w:sz="0" w:space="0" w:color="auto"/>
        <w:bottom w:val="none" w:sz="0" w:space="0" w:color="auto"/>
        <w:right w:val="none" w:sz="0" w:space="0" w:color="auto"/>
      </w:divBdr>
    </w:div>
    <w:div w:id="1797219367">
      <w:bodyDiv w:val="1"/>
      <w:marLeft w:val="0"/>
      <w:marRight w:val="0"/>
      <w:marTop w:val="0"/>
      <w:marBottom w:val="0"/>
      <w:divBdr>
        <w:top w:val="none" w:sz="0" w:space="0" w:color="auto"/>
        <w:left w:val="none" w:sz="0" w:space="0" w:color="auto"/>
        <w:bottom w:val="none" w:sz="0" w:space="0" w:color="auto"/>
        <w:right w:val="none" w:sz="0" w:space="0" w:color="auto"/>
      </w:divBdr>
    </w:div>
    <w:div w:id="1799109066">
      <w:bodyDiv w:val="1"/>
      <w:marLeft w:val="0"/>
      <w:marRight w:val="0"/>
      <w:marTop w:val="0"/>
      <w:marBottom w:val="0"/>
      <w:divBdr>
        <w:top w:val="none" w:sz="0" w:space="0" w:color="auto"/>
        <w:left w:val="none" w:sz="0" w:space="0" w:color="auto"/>
        <w:bottom w:val="none" w:sz="0" w:space="0" w:color="auto"/>
        <w:right w:val="none" w:sz="0" w:space="0" w:color="auto"/>
      </w:divBdr>
    </w:div>
    <w:div w:id="1806461100">
      <w:bodyDiv w:val="1"/>
      <w:marLeft w:val="0"/>
      <w:marRight w:val="0"/>
      <w:marTop w:val="0"/>
      <w:marBottom w:val="0"/>
      <w:divBdr>
        <w:top w:val="none" w:sz="0" w:space="0" w:color="auto"/>
        <w:left w:val="none" w:sz="0" w:space="0" w:color="auto"/>
        <w:bottom w:val="none" w:sz="0" w:space="0" w:color="auto"/>
        <w:right w:val="none" w:sz="0" w:space="0" w:color="auto"/>
      </w:divBdr>
    </w:div>
    <w:div w:id="1824157569">
      <w:bodyDiv w:val="1"/>
      <w:marLeft w:val="0"/>
      <w:marRight w:val="0"/>
      <w:marTop w:val="0"/>
      <w:marBottom w:val="0"/>
      <w:divBdr>
        <w:top w:val="none" w:sz="0" w:space="0" w:color="auto"/>
        <w:left w:val="none" w:sz="0" w:space="0" w:color="auto"/>
        <w:bottom w:val="none" w:sz="0" w:space="0" w:color="auto"/>
        <w:right w:val="none" w:sz="0" w:space="0" w:color="auto"/>
      </w:divBdr>
    </w:div>
    <w:div w:id="1831561262">
      <w:bodyDiv w:val="1"/>
      <w:marLeft w:val="0"/>
      <w:marRight w:val="0"/>
      <w:marTop w:val="0"/>
      <w:marBottom w:val="0"/>
      <w:divBdr>
        <w:top w:val="none" w:sz="0" w:space="0" w:color="auto"/>
        <w:left w:val="none" w:sz="0" w:space="0" w:color="auto"/>
        <w:bottom w:val="none" w:sz="0" w:space="0" w:color="auto"/>
        <w:right w:val="none" w:sz="0" w:space="0" w:color="auto"/>
      </w:divBdr>
    </w:div>
    <w:div w:id="1879123055">
      <w:bodyDiv w:val="1"/>
      <w:marLeft w:val="0"/>
      <w:marRight w:val="0"/>
      <w:marTop w:val="0"/>
      <w:marBottom w:val="0"/>
      <w:divBdr>
        <w:top w:val="none" w:sz="0" w:space="0" w:color="auto"/>
        <w:left w:val="none" w:sz="0" w:space="0" w:color="auto"/>
        <w:bottom w:val="none" w:sz="0" w:space="0" w:color="auto"/>
        <w:right w:val="none" w:sz="0" w:space="0" w:color="auto"/>
      </w:divBdr>
    </w:div>
    <w:div w:id="1879510368">
      <w:bodyDiv w:val="1"/>
      <w:marLeft w:val="0"/>
      <w:marRight w:val="0"/>
      <w:marTop w:val="0"/>
      <w:marBottom w:val="0"/>
      <w:divBdr>
        <w:top w:val="none" w:sz="0" w:space="0" w:color="auto"/>
        <w:left w:val="none" w:sz="0" w:space="0" w:color="auto"/>
        <w:bottom w:val="none" w:sz="0" w:space="0" w:color="auto"/>
        <w:right w:val="none" w:sz="0" w:space="0" w:color="auto"/>
      </w:divBdr>
    </w:div>
    <w:div w:id="1892810792">
      <w:bodyDiv w:val="1"/>
      <w:marLeft w:val="0"/>
      <w:marRight w:val="0"/>
      <w:marTop w:val="0"/>
      <w:marBottom w:val="0"/>
      <w:divBdr>
        <w:top w:val="none" w:sz="0" w:space="0" w:color="auto"/>
        <w:left w:val="none" w:sz="0" w:space="0" w:color="auto"/>
        <w:bottom w:val="none" w:sz="0" w:space="0" w:color="auto"/>
        <w:right w:val="none" w:sz="0" w:space="0" w:color="auto"/>
      </w:divBdr>
    </w:div>
    <w:div w:id="1905489669">
      <w:bodyDiv w:val="1"/>
      <w:marLeft w:val="0"/>
      <w:marRight w:val="0"/>
      <w:marTop w:val="0"/>
      <w:marBottom w:val="0"/>
      <w:divBdr>
        <w:top w:val="none" w:sz="0" w:space="0" w:color="auto"/>
        <w:left w:val="none" w:sz="0" w:space="0" w:color="auto"/>
        <w:bottom w:val="none" w:sz="0" w:space="0" w:color="auto"/>
        <w:right w:val="none" w:sz="0" w:space="0" w:color="auto"/>
      </w:divBdr>
    </w:div>
    <w:div w:id="1908493289">
      <w:bodyDiv w:val="1"/>
      <w:marLeft w:val="0"/>
      <w:marRight w:val="0"/>
      <w:marTop w:val="0"/>
      <w:marBottom w:val="0"/>
      <w:divBdr>
        <w:top w:val="none" w:sz="0" w:space="0" w:color="auto"/>
        <w:left w:val="none" w:sz="0" w:space="0" w:color="auto"/>
        <w:bottom w:val="none" w:sz="0" w:space="0" w:color="auto"/>
        <w:right w:val="none" w:sz="0" w:space="0" w:color="auto"/>
      </w:divBdr>
    </w:div>
    <w:div w:id="1920824228">
      <w:bodyDiv w:val="1"/>
      <w:marLeft w:val="0"/>
      <w:marRight w:val="0"/>
      <w:marTop w:val="0"/>
      <w:marBottom w:val="0"/>
      <w:divBdr>
        <w:top w:val="none" w:sz="0" w:space="0" w:color="auto"/>
        <w:left w:val="none" w:sz="0" w:space="0" w:color="auto"/>
        <w:bottom w:val="none" w:sz="0" w:space="0" w:color="auto"/>
        <w:right w:val="none" w:sz="0" w:space="0" w:color="auto"/>
      </w:divBdr>
    </w:div>
    <w:div w:id="1923249260">
      <w:bodyDiv w:val="1"/>
      <w:marLeft w:val="0"/>
      <w:marRight w:val="0"/>
      <w:marTop w:val="0"/>
      <w:marBottom w:val="0"/>
      <w:divBdr>
        <w:top w:val="none" w:sz="0" w:space="0" w:color="auto"/>
        <w:left w:val="none" w:sz="0" w:space="0" w:color="auto"/>
        <w:bottom w:val="none" w:sz="0" w:space="0" w:color="auto"/>
        <w:right w:val="none" w:sz="0" w:space="0" w:color="auto"/>
      </w:divBdr>
    </w:div>
    <w:div w:id="1927225369">
      <w:bodyDiv w:val="1"/>
      <w:marLeft w:val="0"/>
      <w:marRight w:val="0"/>
      <w:marTop w:val="0"/>
      <w:marBottom w:val="0"/>
      <w:divBdr>
        <w:top w:val="none" w:sz="0" w:space="0" w:color="auto"/>
        <w:left w:val="none" w:sz="0" w:space="0" w:color="auto"/>
        <w:bottom w:val="none" w:sz="0" w:space="0" w:color="auto"/>
        <w:right w:val="none" w:sz="0" w:space="0" w:color="auto"/>
      </w:divBdr>
    </w:div>
    <w:div w:id="1932354394">
      <w:bodyDiv w:val="1"/>
      <w:marLeft w:val="0"/>
      <w:marRight w:val="0"/>
      <w:marTop w:val="0"/>
      <w:marBottom w:val="0"/>
      <w:divBdr>
        <w:top w:val="none" w:sz="0" w:space="0" w:color="auto"/>
        <w:left w:val="none" w:sz="0" w:space="0" w:color="auto"/>
        <w:bottom w:val="none" w:sz="0" w:space="0" w:color="auto"/>
        <w:right w:val="none" w:sz="0" w:space="0" w:color="auto"/>
      </w:divBdr>
    </w:div>
    <w:div w:id="1948806541">
      <w:bodyDiv w:val="1"/>
      <w:marLeft w:val="0"/>
      <w:marRight w:val="0"/>
      <w:marTop w:val="0"/>
      <w:marBottom w:val="0"/>
      <w:divBdr>
        <w:top w:val="none" w:sz="0" w:space="0" w:color="auto"/>
        <w:left w:val="none" w:sz="0" w:space="0" w:color="auto"/>
        <w:bottom w:val="none" w:sz="0" w:space="0" w:color="auto"/>
        <w:right w:val="none" w:sz="0" w:space="0" w:color="auto"/>
      </w:divBdr>
    </w:div>
    <w:div w:id="1951819800">
      <w:bodyDiv w:val="1"/>
      <w:marLeft w:val="0"/>
      <w:marRight w:val="0"/>
      <w:marTop w:val="0"/>
      <w:marBottom w:val="0"/>
      <w:divBdr>
        <w:top w:val="none" w:sz="0" w:space="0" w:color="auto"/>
        <w:left w:val="none" w:sz="0" w:space="0" w:color="auto"/>
        <w:bottom w:val="none" w:sz="0" w:space="0" w:color="auto"/>
        <w:right w:val="none" w:sz="0" w:space="0" w:color="auto"/>
      </w:divBdr>
    </w:div>
    <w:div w:id="1960645085">
      <w:bodyDiv w:val="1"/>
      <w:marLeft w:val="0"/>
      <w:marRight w:val="0"/>
      <w:marTop w:val="0"/>
      <w:marBottom w:val="0"/>
      <w:divBdr>
        <w:top w:val="none" w:sz="0" w:space="0" w:color="auto"/>
        <w:left w:val="none" w:sz="0" w:space="0" w:color="auto"/>
        <w:bottom w:val="none" w:sz="0" w:space="0" w:color="auto"/>
        <w:right w:val="none" w:sz="0" w:space="0" w:color="auto"/>
      </w:divBdr>
    </w:div>
    <w:div w:id="1963949926">
      <w:bodyDiv w:val="1"/>
      <w:marLeft w:val="0"/>
      <w:marRight w:val="0"/>
      <w:marTop w:val="0"/>
      <w:marBottom w:val="0"/>
      <w:divBdr>
        <w:top w:val="none" w:sz="0" w:space="0" w:color="auto"/>
        <w:left w:val="none" w:sz="0" w:space="0" w:color="auto"/>
        <w:bottom w:val="none" w:sz="0" w:space="0" w:color="auto"/>
        <w:right w:val="none" w:sz="0" w:space="0" w:color="auto"/>
      </w:divBdr>
    </w:div>
    <w:div w:id="1970865162">
      <w:bodyDiv w:val="1"/>
      <w:marLeft w:val="0"/>
      <w:marRight w:val="0"/>
      <w:marTop w:val="0"/>
      <w:marBottom w:val="0"/>
      <w:divBdr>
        <w:top w:val="none" w:sz="0" w:space="0" w:color="auto"/>
        <w:left w:val="none" w:sz="0" w:space="0" w:color="auto"/>
        <w:bottom w:val="none" w:sz="0" w:space="0" w:color="auto"/>
        <w:right w:val="none" w:sz="0" w:space="0" w:color="auto"/>
      </w:divBdr>
    </w:div>
    <w:div w:id="1980527471">
      <w:bodyDiv w:val="1"/>
      <w:marLeft w:val="0"/>
      <w:marRight w:val="0"/>
      <w:marTop w:val="0"/>
      <w:marBottom w:val="0"/>
      <w:divBdr>
        <w:top w:val="none" w:sz="0" w:space="0" w:color="auto"/>
        <w:left w:val="none" w:sz="0" w:space="0" w:color="auto"/>
        <w:bottom w:val="none" w:sz="0" w:space="0" w:color="auto"/>
        <w:right w:val="none" w:sz="0" w:space="0" w:color="auto"/>
      </w:divBdr>
    </w:div>
    <w:div w:id="2000110374">
      <w:bodyDiv w:val="1"/>
      <w:marLeft w:val="0"/>
      <w:marRight w:val="0"/>
      <w:marTop w:val="0"/>
      <w:marBottom w:val="0"/>
      <w:divBdr>
        <w:top w:val="none" w:sz="0" w:space="0" w:color="auto"/>
        <w:left w:val="none" w:sz="0" w:space="0" w:color="auto"/>
        <w:bottom w:val="none" w:sz="0" w:space="0" w:color="auto"/>
        <w:right w:val="none" w:sz="0" w:space="0" w:color="auto"/>
      </w:divBdr>
    </w:div>
    <w:div w:id="2000887292">
      <w:bodyDiv w:val="1"/>
      <w:marLeft w:val="0"/>
      <w:marRight w:val="0"/>
      <w:marTop w:val="0"/>
      <w:marBottom w:val="0"/>
      <w:divBdr>
        <w:top w:val="none" w:sz="0" w:space="0" w:color="auto"/>
        <w:left w:val="none" w:sz="0" w:space="0" w:color="auto"/>
        <w:bottom w:val="none" w:sz="0" w:space="0" w:color="auto"/>
        <w:right w:val="none" w:sz="0" w:space="0" w:color="auto"/>
      </w:divBdr>
    </w:div>
    <w:div w:id="2014212383">
      <w:bodyDiv w:val="1"/>
      <w:marLeft w:val="0"/>
      <w:marRight w:val="0"/>
      <w:marTop w:val="0"/>
      <w:marBottom w:val="0"/>
      <w:divBdr>
        <w:top w:val="none" w:sz="0" w:space="0" w:color="auto"/>
        <w:left w:val="none" w:sz="0" w:space="0" w:color="auto"/>
        <w:bottom w:val="none" w:sz="0" w:space="0" w:color="auto"/>
        <w:right w:val="none" w:sz="0" w:space="0" w:color="auto"/>
      </w:divBdr>
    </w:div>
    <w:div w:id="2015263336">
      <w:bodyDiv w:val="1"/>
      <w:marLeft w:val="0"/>
      <w:marRight w:val="0"/>
      <w:marTop w:val="0"/>
      <w:marBottom w:val="0"/>
      <w:divBdr>
        <w:top w:val="none" w:sz="0" w:space="0" w:color="auto"/>
        <w:left w:val="none" w:sz="0" w:space="0" w:color="auto"/>
        <w:bottom w:val="none" w:sz="0" w:space="0" w:color="auto"/>
        <w:right w:val="none" w:sz="0" w:space="0" w:color="auto"/>
      </w:divBdr>
    </w:div>
    <w:div w:id="2021618894">
      <w:bodyDiv w:val="1"/>
      <w:marLeft w:val="0"/>
      <w:marRight w:val="0"/>
      <w:marTop w:val="0"/>
      <w:marBottom w:val="0"/>
      <w:divBdr>
        <w:top w:val="none" w:sz="0" w:space="0" w:color="auto"/>
        <w:left w:val="none" w:sz="0" w:space="0" w:color="auto"/>
        <w:bottom w:val="none" w:sz="0" w:space="0" w:color="auto"/>
        <w:right w:val="none" w:sz="0" w:space="0" w:color="auto"/>
      </w:divBdr>
    </w:div>
    <w:div w:id="2024816731">
      <w:bodyDiv w:val="1"/>
      <w:marLeft w:val="0"/>
      <w:marRight w:val="0"/>
      <w:marTop w:val="0"/>
      <w:marBottom w:val="0"/>
      <w:divBdr>
        <w:top w:val="none" w:sz="0" w:space="0" w:color="auto"/>
        <w:left w:val="none" w:sz="0" w:space="0" w:color="auto"/>
        <w:bottom w:val="none" w:sz="0" w:space="0" w:color="auto"/>
        <w:right w:val="none" w:sz="0" w:space="0" w:color="auto"/>
      </w:divBdr>
    </w:div>
    <w:div w:id="2035181350">
      <w:bodyDiv w:val="1"/>
      <w:marLeft w:val="0"/>
      <w:marRight w:val="0"/>
      <w:marTop w:val="0"/>
      <w:marBottom w:val="0"/>
      <w:divBdr>
        <w:top w:val="none" w:sz="0" w:space="0" w:color="auto"/>
        <w:left w:val="none" w:sz="0" w:space="0" w:color="auto"/>
        <w:bottom w:val="none" w:sz="0" w:space="0" w:color="auto"/>
        <w:right w:val="none" w:sz="0" w:space="0" w:color="auto"/>
      </w:divBdr>
    </w:div>
    <w:div w:id="2042432333">
      <w:bodyDiv w:val="1"/>
      <w:marLeft w:val="0"/>
      <w:marRight w:val="0"/>
      <w:marTop w:val="0"/>
      <w:marBottom w:val="0"/>
      <w:divBdr>
        <w:top w:val="none" w:sz="0" w:space="0" w:color="auto"/>
        <w:left w:val="none" w:sz="0" w:space="0" w:color="auto"/>
        <w:bottom w:val="none" w:sz="0" w:space="0" w:color="auto"/>
        <w:right w:val="none" w:sz="0" w:space="0" w:color="auto"/>
      </w:divBdr>
    </w:div>
    <w:div w:id="2046251660">
      <w:bodyDiv w:val="1"/>
      <w:marLeft w:val="0"/>
      <w:marRight w:val="0"/>
      <w:marTop w:val="0"/>
      <w:marBottom w:val="0"/>
      <w:divBdr>
        <w:top w:val="none" w:sz="0" w:space="0" w:color="auto"/>
        <w:left w:val="none" w:sz="0" w:space="0" w:color="auto"/>
        <w:bottom w:val="none" w:sz="0" w:space="0" w:color="auto"/>
        <w:right w:val="none" w:sz="0" w:space="0" w:color="auto"/>
      </w:divBdr>
    </w:div>
    <w:div w:id="2050102226">
      <w:bodyDiv w:val="1"/>
      <w:marLeft w:val="0"/>
      <w:marRight w:val="0"/>
      <w:marTop w:val="0"/>
      <w:marBottom w:val="0"/>
      <w:divBdr>
        <w:top w:val="none" w:sz="0" w:space="0" w:color="auto"/>
        <w:left w:val="none" w:sz="0" w:space="0" w:color="auto"/>
        <w:bottom w:val="none" w:sz="0" w:space="0" w:color="auto"/>
        <w:right w:val="none" w:sz="0" w:space="0" w:color="auto"/>
      </w:divBdr>
    </w:div>
    <w:div w:id="2067409236">
      <w:bodyDiv w:val="1"/>
      <w:marLeft w:val="0"/>
      <w:marRight w:val="0"/>
      <w:marTop w:val="0"/>
      <w:marBottom w:val="0"/>
      <w:divBdr>
        <w:top w:val="none" w:sz="0" w:space="0" w:color="auto"/>
        <w:left w:val="none" w:sz="0" w:space="0" w:color="auto"/>
        <w:bottom w:val="none" w:sz="0" w:space="0" w:color="auto"/>
        <w:right w:val="none" w:sz="0" w:space="0" w:color="auto"/>
      </w:divBdr>
    </w:div>
    <w:div w:id="2072458337">
      <w:bodyDiv w:val="1"/>
      <w:marLeft w:val="0"/>
      <w:marRight w:val="0"/>
      <w:marTop w:val="0"/>
      <w:marBottom w:val="0"/>
      <w:divBdr>
        <w:top w:val="none" w:sz="0" w:space="0" w:color="auto"/>
        <w:left w:val="none" w:sz="0" w:space="0" w:color="auto"/>
        <w:bottom w:val="none" w:sz="0" w:space="0" w:color="auto"/>
        <w:right w:val="none" w:sz="0" w:space="0" w:color="auto"/>
      </w:divBdr>
    </w:div>
    <w:div w:id="2105765823">
      <w:bodyDiv w:val="1"/>
      <w:marLeft w:val="0"/>
      <w:marRight w:val="0"/>
      <w:marTop w:val="0"/>
      <w:marBottom w:val="0"/>
      <w:divBdr>
        <w:top w:val="none" w:sz="0" w:space="0" w:color="auto"/>
        <w:left w:val="none" w:sz="0" w:space="0" w:color="auto"/>
        <w:bottom w:val="none" w:sz="0" w:space="0" w:color="auto"/>
        <w:right w:val="none" w:sz="0" w:space="0" w:color="auto"/>
      </w:divBdr>
    </w:div>
    <w:div w:id="2109111756">
      <w:bodyDiv w:val="1"/>
      <w:marLeft w:val="0"/>
      <w:marRight w:val="0"/>
      <w:marTop w:val="0"/>
      <w:marBottom w:val="0"/>
      <w:divBdr>
        <w:top w:val="none" w:sz="0" w:space="0" w:color="auto"/>
        <w:left w:val="none" w:sz="0" w:space="0" w:color="auto"/>
        <w:bottom w:val="none" w:sz="0" w:space="0" w:color="auto"/>
        <w:right w:val="none" w:sz="0" w:space="0" w:color="auto"/>
      </w:divBdr>
    </w:div>
    <w:div w:id="2110345670">
      <w:bodyDiv w:val="1"/>
      <w:marLeft w:val="0"/>
      <w:marRight w:val="0"/>
      <w:marTop w:val="0"/>
      <w:marBottom w:val="0"/>
      <w:divBdr>
        <w:top w:val="none" w:sz="0" w:space="0" w:color="auto"/>
        <w:left w:val="none" w:sz="0" w:space="0" w:color="auto"/>
        <w:bottom w:val="none" w:sz="0" w:space="0" w:color="auto"/>
        <w:right w:val="none" w:sz="0" w:space="0" w:color="auto"/>
      </w:divBdr>
    </w:div>
    <w:div w:id="2119979695">
      <w:bodyDiv w:val="1"/>
      <w:marLeft w:val="0"/>
      <w:marRight w:val="0"/>
      <w:marTop w:val="0"/>
      <w:marBottom w:val="0"/>
      <w:divBdr>
        <w:top w:val="none" w:sz="0" w:space="0" w:color="auto"/>
        <w:left w:val="none" w:sz="0" w:space="0" w:color="auto"/>
        <w:bottom w:val="none" w:sz="0" w:space="0" w:color="auto"/>
        <w:right w:val="none" w:sz="0" w:space="0" w:color="auto"/>
      </w:divBdr>
    </w:div>
    <w:div w:id="2124230982">
      <w:bodyDiv w:val="1"/>
      <w:marLeft w:val="0"/>
      <w:marRight w:val="0"/>
      <w:marTop w:val="0"/>
      <w:marBottom w:val="0"/>
      <w:divBdr>
        <w:top w:val="none" w:sz="0" w:space="0" w:color="auto"/>
        <w:left w:val="none" w:sz="0" w:space="0" w:color="auto"/>
        <w:bottom w:val="none" w:sz="0" w:space="0" w:color="auto"/>
        <w:right w:val="none" w:sz="0" w:space="0" w:color="auto"/>
      </w:divBdr>
    </w:div>
    <w:div w:id="2130776309">
      <w:bodyDiv w:val="1"/>
      <w:marLeft w:val="0"/>
      <w:marRight w:val="0"/>
      <w:marTop w:val="0"/>
      <w:marBottom w:val="0"/>
      <w:divBdr>
        <w:top w:val="none" w:sz="0" w:space="0" w:color="auto"/>
        <w:left w:val="none" w:sz="0" w:space="0" w:color="auto"/>
        <w:bottom w:val="none" w:sz="0" w:space="0" w:color="auto"/>
        <w:right w:val="none" w:sz="0" w:space="0" w:color="auto"/>
      </w:divBdr>
    </w:div>
    <w:div w:id="2139689256">
      <w:bodyDiv w:val="1"/>
      <w:marLeft w:val="0"/>
      <w:marRight w:val="0"/>
      <w:marTop w:val="0"/>
      <w:marBottom w:val="0"/>
      <w:divBdr>
        <w:top w:val="none" w:sz="0" w:space="0" w:color="auto"/>
        <w:left w:val="none" w:sz="0" w:space="0" w:color="auto"/>
        <w:bottom w:val="none" w:sz="0" w:space="0" w:color="auto"/>
        <w:right w:val="none" w:sz="0" w:space="0" w:color="auto"/>
      </w:divBdr>
    </w:div>
    <w:div w:id="2143381001">
      <w:bodyDiv w:val="1"/>
      <w:marLeft w:val="0"/>
      <w:marRight w:val="0"/>
      <w:marTop w:val="0"/>
      <w:marBottom w:val="0"/>
      <w:divBdr>
        <w:top w:val="none" w:sz="0" w:space="0" w:color="auto"/>
        <w:left w:val="none" w:sz="0" w:space="0" w:color="auto"/>
        <w:bottom w:val="none" w:sz="0" w:space="0" w:color="auto"/>
        <w:right w:val="none" w:sz="0" w:space="0" w:color="auto"/>
      </w:divBdr>
    </w:div>
    <w:div w:id="2144539455">
      <w:bodyDiv w:val="1"/>
      <w:marLeft w:val="0"/>
      <w:marRight w:val="0"/>
      <w:marTop w:val="0"/>
      <w:marBottom w:val="0"/>
      <w:divBdr>
        <w:top w:val="none" w:sz="0" w:space="0" w:color="auto"/>
        <w:left w:val="none" w:sz="0" w:space="0" w:color="auto"/>
        <w:bottom w:val="none" w:sz="0" w:space="0" w:color="auto"/>
        <w:right w:val="none" w:sz="0" w:space="0" w:color="auto"/>
      </w:divBdr>
    </w:div>
    <w:div w:id="2145193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t4.ftcdn.net/jpg/04/73/10/05/240_F_473100589_b3jcKnJFuYeeoQee17clNdkchdjLlvad.jpg" TargetMode="External"/><Relationship Id="rId13" Type="http://schemas.openxmlformats.org/officeDocument/2006/relationships/hyperlink" Target="https://t3.ftcdn.net/jpg/05/39/07/48/240_F_539074868_zRM7tEoDDwjyM3Y2ZngiV4Dq9pgNpAGs.jpg" TargetMode="External"/><Relationship Id="rId18" Type="http://schemas.openxmlformats.org/officeDocument/2006/relationships/hyperlink" Target="https://t3.ftcdn.net/jpg/05/18/06/22/240_F_518062256_Qu7paWJhxyXQB1UnaOee5AnG15qRpwM4.jpg" TargetMode="External"/><Relationship Id="rId3" Type="http://schemas.openxmlformats.org/officeDocument/2006/relationships/hyperlink" Target="https://t4.ftcdn.net/jpg/00/07/14/47/240_F_7144767_rvt1JOlfAkJZ8dKJSLUBRhnTWOYkKoU2.jpg" TargetMode="External"/><Relationship Id="rId21" Type="http://schemas.openxmlformats.org/officeDocument/2006/relationships/hyperlink" Target="https://t3.ftcdn.net/jpg/05/05/70/26/240_F_505702617_TNNPiQKK7jMm6DxHjmEP188HDe0oMPdw.jpg" TargetMode="External"/><Relationship Id="rId7" Type="http://schemas.openxmlformats.org/officeDocument/2006/relationships/hyperlink" Target="https://t3.ftcdn.net/jpg/05/45/54/42/240_F_545544298_BZBT7tmw0WLJLpK9a3GFd2DxMii8mk2N.jpg" TargetMode="External"/><Relationship Id="rId12" Type="http://schemas.openxmlformats.org/officeDocument/2006/relationships/hyperlink" Target="https://t3.ftcdn.net/jpg/04/87/51/84/240_F_487518459_sNCaS6kVmgv8YZx1rQAbqiMepSBsSA63.jpg" TargetMode="External"/><Relationship Id="rId17" Type="http://schemas.openxmlformats.org/officeDocument/2006/relationships/hyperlink" Target="https://t3.ftcdn.net/jpg/04/25/80/40/240_F_425804082_tUAonEkvYuE290713pinUR7piy4DVsqE.jpg" TargetMode="External"/><Relationship Id="rId2" Type="http://schemas.openxmlformats.org/officeDocument/2006/relationships/hyperlink" Target="https://t3.ftcdn.net/jpg/00/86/52/72/240_F_86527276_FgBAhPhmVXxxCab0UpqcoGcoGLLSXUUd.jpg" TargetMode="External"/><Relationship Id="rId16" Type="http://schemas.openxmlformats.org/officeDocument/2006/relationships/hyperlink" Target="https://drive.google.com/drive/folders/1zD1nEDZKFFT3sDsJvovSJV3ypV6SKdi-" TargetMode="External"/><Relationship Id="rId20" Type="http://schemas.openxmlformats.org/officeDocument/2006/relationships/hyperlink" Target="https://t3.ftcdn.net/jpg/01/06/00/36/240_F_106003647_LNWWQwsIusfRqCkk04EoJSU9jYw1Wxkh.jpg" TargetMode="External"/><Relationship Id="rId1" Type="http://schemas.openxmlformats.org/officeDocument/2006/relationships/hyperlink" Target="https://t3.ftcdn.net/jpg/05/48/12/00/240_F_548120090_f47mi8rH59PxfLB6ymmbZpmH7WPXnyy5.jpg" TargetMode="External"/><Relationship Id="rId6" Type="http://schemas.openxmlformats.org/officeDocument/2006/relationships/hyperlink" Target="https://t4.ftcdn.net/jpg/05/30/43/57/240_F_530435769_jLN7yqVT4zOn3Y4QOjxitzR7IHIzx0UG.jpg" TargetMode="External"/><Relationship Id="rId11" Type="http://schemas.openxmlformats.org/officeDocument/2006/relationships/hyperlink" Target="https://t4.ftcdn.net/jpg/03/33/85/91/240_F_333859195_jr8BO5BB5xEP5hfYe4uroyKNhpsb4Pqe.jpg" TargetMode="External"/><Relationship Id="rId5" Type="http://schemas.openxmlformats.org/officeDocument/2006/relationships/hyperlink" Target="https://t4.ftcdn.net/jpg/04/95/98/49/240_F_495984946_q8OpkahcNTDAmLyvJOT4LyM8sABkeGTK.jpg" TargetMode="External"/><Relationship Id="rId15" Type="http://schemas.openxmlformats.org/officeDocument/2006/relationships/hyperlink" Target="https://t3.ftcdn.net/jpg/03/54/82/68/240_F_354826825_WSDF8WxSu2j5v0Ns2eS0sW7WKNFdTbaq.jpg" TargetMode="External"/><Relationship Id="rId10" Type="http://schemas.openxmlformats.org/officeDocument/2006/relationships/hyperlink" Target="https://t3.ftcdn.net/jpg/04/58/64/82/240_F_458648297_wjhUWnSms9MBnn4QoFLC1RwuHqOKhsWl.jpg" TargetMode="External"/><Relationship Id="rId19" Type="http://schemas.openxmlformats.org/officeDocument/2006/relationships/hyperlink" Target="https://t3.ftcdn.net/jpg/00/14/00/06/240_F_14000696_x7iR5BGRLxFsLHMOKbOdzvTvkiSQ3mAr.jpg" TargetMode="External"/><Relationship Id="rId4" Type="http://schemas.openxmlformats.org/officeDocument/2006/relationships/hyperlink" Target="https://t3.ftcdn.net/jpg/05/40/72/78/240_F_540727888_NT34wKOoBYjhgWL4KO4xz7SIvNEstptx.jpg" TargetMode="External"/><Relationship Id="rId9" Type="http://schemas.openxmlformats.org/officeDocument/2006/relationships/hyperlink" Target="https://t3.ftcdn.net/jpg/04/58/64/82/240_F_458648241_ujTjzT67CmK89cWGUu4dLdiOLpd9TcCU.jpg" TargetMode="External"/><Relationship Id="rId14" Type="http://schemas.openxmlformats.org/officeDocument/2006/relationships/hyperlink" Target="https://t4.ftcdn.net/jpg/04/24/92/11/240_F_424921159_kVe325HJZXc1tcmhK3YdLoNW3qzVmlLN.jpg" TargetMode="External"/></Relationships>
</file>

<file path=word/_rels/document.xml.rels>&#65279;<?xml version="1.0" encoding="utf-8"?><Relationships xmlns="http://schemas.openxmlformats.org/package/2006/relationships"><Relationship Type="http://schemas.openxmlformats.org/officeDocument/2006/relationships/image" Target="media/image6.jpeg" Id="rId26" /><Relationship Type="http://schemas.openxmlformats.org/officeDocument/2006/relationships/diagramLayout" Target="diagrams/layout1.xml" Id="rId21" /><Relationship Type="http://schemas.openxmlformats.org/officeDocument/2006/relationships/diagramData" Target="diagrams/data2.xml" Id="rId42" /><Relationship Type="http://schemas.openxmlformats.org/officeDocument/2006/relationships/diagramData" Target="diagrams/data3.xml" Id="rId47" /><Relationship Type="http://schemas.microsoft.com/office/2007/relationships/diagramDrawing" Target="diagrams/drawing4.xml" Id="rId63" /><Relationship Type="http://schemas.microsoft.com/office/2007/relationships/diagramDrawing" Target="diagrams/drawing5.xml" Id="rId68" /><Relationship Type="http://schemas.openxmlformats.org/officeDocument/2006/relationships/image" Target="media/image2.jpeg" Id="rId16" /><Relationship Type="http://schemas.openxmlformats.org/officeDocument/2006/relationships/endnotes" Target="endnotes.xml" Id="rId11" /><Relationship Type="http://schemas.microsoft.com/office/2007/relationships/diagramDrawing" Target="diagrams/drawing1.xml" Id="rId24" /><Relationship Type="http://schemas.openxmlformats.org/officeDocument/2006/relationships/image" Target="media/image12.png" Id="rId32" /><Relationship Type="http://schemas.openxmlformats.org/officeDocument/2006/relationships/image" Target="media/image17.png" Id="rId37" /><Relationship Type="http://schemas.openxmlformats.org/officeDocument/2006/relationships/image" Target="media/image20.png" Id="rId40" /><Relationship Type="http://schemas.openxmlformats.org/officeDocument/2006/relationships/diagramColors" Target="diagrams/colors2.xml" Id="rId45" /><Relationship Type="http://schemas.openxmlformats.org/officeDocument/2006/relationships/image" Target="media/image17.jpeg" Id="rId53" /><Relationship Type="http://schemas.openxmlformats.org/officeDocument/2006/relationships/image" Target="media/image20.jpeg" Id="rId58" /><Relationship Type="http://schemas.openxmlformats.org/officeDocument/2006/relationships/diagramQuickStyle" Target="diagrams/quickStyle5.xml" Id="rId66" /><Relationship Type="http://schemas.openxmlformats.org/officeDocument/2006/relationships/footer" Target="footer1.xml" Id="rId74" /><Relationship Type="http://schemas.openxmlformats.org/officeDocument/2006/relationships/customXml" Target="../customXml/item5.xml" Id="rId5" /><Relationship Type="http://schemas.openxmlformats.org/officeDocument/2006/relationships/diagramQuickStyle" Target="diagrams/quickStyle4.xml" Id="rId61" /><Relationship Type="http://schemas.openxmlformats.org/officeDocument/2006/relationships/image" Target="media/image4.jpeg" Id="rId19" /><Relationship Type="http://schemas.microsoft.com/office/2016/09/relationships/commentsIds" Target="commentsIds.xml" Id="rId14" /><Relationship Type="http://schemas.openxmlformats.org/officeDocument/2006/relationships/diagramQuickStyle" Target="diagrams/quickStyle1.xml" Id="rId22" /><Relationship Type="http://schemas.openxmlformats.org/officeDocument/2006/relationships/image" Target="media/image7.jpeg" Id="rId27" /><Relationship Type="http://schemas.openxmlformats.org/officeDocument/2006/relationships/image" Target="media/image10.png" Id="rId30" /><Relationship Type="http://schemas.openxmlformats.org/officeDocument/2006/relationships/image" Target="media/image15.png" Id="rId35" /><Relationship Type="http://schemas.openxmlformats.org/officeDocument/2006/relationships/diagramLayout" Target="diagrams/layout2.xml" Id="rId43" /><Relationship Type="http://schemas.openxmlformats.org/officeDocument/2006/relationships/diagramLayout" Target="diagrams/layout3.xml" Id="rId48" /><Relationship Type="http://schemas.openxmlformats.org/officeDocument/2006/relationships/image" Target="media/image18.jpeg" Id="rId56" /><Relationship Type="http://schemas.openxmlformats.org/officeDocument/2006/relationships/diagramData" Target="diagrams/data5.xml" Id="rId64" /><Relationship Type="http://schemas.openxmlformats.org/officeDocument/2006/relationships/image" Target="media/image22.png" Id="rId69" /><Relationship Type="http://schemas.openxmlformats.org/officeDocument/2006/relationships/theme" Target="theme/theme1.xml" Id="rId77" /><Relationship Type="http://schemas.openxmlformats.org/officeDocument/2006/relationships/settings" Target="settings.xml" Id="rId8" /><Relationship Type="http://schemas.microsoft.com/office/2007/relationships/diagramDrawing" Target="diagrams/drawing3.xml" Id="rId51" /><Relationship Type="http://schemas.openxmlformats.org/officeDocument/2006/relationships/hyperlink" Target="https://www.policia.gov.co/contenido/investigacion-accidentes-transito-colombia" TargetMode="External" Id="rId72"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hyperlink" Target="https://t4.ftcdn.net/jpg/05/00/63/21/240_F_500632189_Ibpi1AOHA8tBsCwnW5Q0UNM5VkXDv2fT.jpg" TargetMode="External" Id="rId17" /><Relationship Type="http://schemas.openxmlformats.org/officeDocument/2006/relationships/image" Target="media/image5.jpeg" Id="rId25" /><Relationship Type="http://schemas.openxmlformats.org/officeDocument/2006/relationships/image" Target="media/image13.png" Id="rId33" /><Relationship Type="http://schemas.openxmlformats.org/officeDocument/2006/relationships/image" Target="media/image18.png" Id="rId38" /><Relationship Type="http://schemas.microsoft.com/office/2007/relationships/diagramDrawing" Target="diagrams/drawing2.xml" Id="rId46" /><Relationship Type="http://schemas.openxmlformats.org/officeDocument/2006/relationships/diagramData" Target="diagrams/data4.xml" Id="rId59" /><Relationship Type="http://schemas.openxmlformats.org/officeDocument/2006/relationships/diagramColors" Target="diagrams/colors5.xml" Id="rId67" /><Relationship Type="http://schemas.openxmlformats.org/officeDocument/2006/relationships/diagramData" Target="diagrams/data1.xml" Id="rId20" /><Relationship Type="http://schemas.openxmlformats.org/officeDocument/2006/relationships/image" Target="media/image21.png" Id="rId41" /><Relationship Type="http://schemas.openxmlformats.org/officeDocument/2006/relationships/hyperlink" Target="https://www.redjurista.com/Documents/resolucion_11268_de_2012_ministerio_de_transporte.aspx" TargetMode="External" Id="rId54" /><Relationship Type="http://schemas.openxmlformats.org/officeDocument/2006/relationships/diagramColors" Target="diagrams/colors4.xml" Id="rId62" /><Relationship Type="http://schemas.openxmlformats.org/officeDocument/2006/relationships/hyperlink" Target="https://stumejournals.com/journals/tm/2016/1/7.full.pdf" TargetMode="External" Id="rId70" /><Relationship Type="http://schemas.openxmlformats.org/officeDocument/2006/relationships/fontTable" Target="fontTable.xml" Id="rId75" /><Relationship Type="http://schemas.openxmlformats.org/officeDocument/2006/relationships/customXml" Target="../customXml/item1.xml" Id="rId1" /><Relationship Type="http://schemas.openxmlformats.org/officeDocument/2006/relationships/numbering" Target="numbering.xml" Id="rId6" /><Relationship Type="http://schemas.microsoft.com/office/2018/08/relationships/commentsExtensible" Target="commentsExtensible.xml" Id="rId15" /><Relationship Type="http://schemas.openxmlformats.org/officeDocument/2006/relationships/diagramColors" Target="diagrams/colors1.xml" Id="rId23" /><Relationship Type="http://schemas.openxmlformats.org/officeDocument/2006/relationships/image" Target="media/image8.jpeg" Id="rId28" /><Relationship Type="http://schemas.openxmlformats.org/officeDocument/2006/relationships/image" Target="media/image16.png" Id="rId36" /><Relationship Type="http://schemas.openxmlformats.org/officeDocument/2006/relationships/diagramQuickStyle" Target="diagrams/quickStyle3.xml" Id="rId49" /><Relationship Type="http://schemas.openxmlformats.org/officeDocument/2006/relationships/image" Target="media/image19.jpeg" Id="rId57" /><Relationship Type="http://schemas.openxmlformats.org/officeDocument/2006/relationships/footnotes" Target="footnotes.xml" Id="rId10" /><Relationship Type="http://schemas.openxmlformats.org/officeDocument/2006/relationships/image" Target="media/image11.png" Id="rId31" /><Relationship Type="http://schemas.openxmlformats.org/officeDocument/2006/relationships/diagramQuickStyle" Target="diagrams/quickStyle2.xml" Id="rId44" /><Relationship Type="http://schemas.openxmlformats.org/officeDocument/2006/relationships/image" Target="media/image16.jpeg" Id="rId52" /><Relationship Type="http://schemas.openxmlformats.org/officeDocument/2006/relationships/diagramLayout" Target="diagrams/layout4.xml" Id="rId60" /><Relationship Type="http://schemas.openxmlformats.org/officeDocument/2006/relationships/diagramLayout" Target="diagrams/layout5.xml" Id="rId65" /><Relationship Type="http://schemas.openxmlformats.org/officeDocument/2006/relationships/header" Target="header1.xml" Id="rId73"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3" /><Relationship Type="http://schemas.openxmlformats.org/officeDocument/2006/relationships/image" Target="media/image3.png" Id="rId18" /><Relationship Type="http://schemas.openxmlformats.org/officeDocument/2006/relationships/image" Target="media/image19.png" Id="rId39" /><Relationship Type="http://schemas.openxmlformats.org/officeDocument/2006/relationships/image" Target="media/image14.png" Id="rId34" /><Relationship Type="http://schemas.openxmlformats.org/officeDocument/2006/relationships/diagramColors" Target="diagrams/colors3.xml" Id="rId50" /><Relationship Type="http://schemas.openxmlformats.org/officeDocument/2006/relationships/hyperlink" Target="https://www.redjurista.com/Documents/resolucion_11268_de_2012_ministerio_de_transporte.aspx" TargetMode="External" Id="rId55" /><Relationship Type="http://schemas.microsoft.com/office/2011/relationships/people" Target="people.xml" Id="rId76" /><Relationship Type="http://schemas.openxmlformats.org/officeDocument/2006/relationships/styles" Target="styles.xml" Id="rId7" /><Relationship Type="http://schemas.openxmlformats.org/officeDocument/2006/relationships/hyperlink" Target="https://www.researchgate.net/publication/332525262_Biomechanics_of_a_Pedestrian_Accident_Reconstruction/link/5d2134c492851cf4406c766d/download" TargetMode="External" Id="rId71" /><Relationship Type="http://schemas.openxmlformats.org/officeDocument/2006/relationships/customXml" Target="../customXml/item2.xml" Id="rId2" /><Relationship Type="http://schemas.openxmlformats.org/officeDocument/2006/relationships/image" Target="media/image9.jpeg" Id="rId29" /><Relationship Type="http://schemas.openxmlformats.org/officeDocument/2006/relationships/glossaryDocument" Target="glossary/document.xml" Id="Rff173b84732844f2" /></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A2F15C-53B4-4E59-B00B-4E09E7EE3FDA}" type="doc">
      <dgm:prSet loTypeId="urn:microsoft.com/office/officeart/2005/8/layout/vList5" loCatId="list" qsTypeId="urn:microsoft.com/office/officeart/2005/8/quickstyle/simple3" qsCatId="simple" csTypeId="urn:microsoft.com/office/officeart/2005/8/colors/colorful5" csCatId="colorful" phldr="1"/>
      <dgm:spPr/>
      <dgm:t>
        <a:bodyPr/>
        <a:lstStyle/>
        <a:p>
          <a:endParaRPr lang="es-CO"/>
        </a:p>
      </dgm:t>
    </dgm:pt>
    <dgm:pt modelId="{D4241A77-70F5-456E-8228-3178E0D919BF}">
      <dgm:prSet phldrT="[Texto]" custT="1"/>
      <dgm:spPr/>
      <dgm:t>
        <a:bodyPr/>
        <a:lstStyle/>
        <a:p>
          <a:endParaRPr lang="es-CO" sz="900" b="1" i="0"/>
        </a:p>
        <a:p>
          <a:r>
            <a:rPr lang="es-CO" sz="900" b="1" i="0"/>
            <a:t>Movimiento rectilíneo uniforme</a:t>
          </a:r>
          <a:endParaRPr lang="es-CO" sz="900"/>
        </a:p>
      </dgm:t>
    </dgm:pt>
    <dgm:pt modelId="{D71F9CBB-A240-4D67-8EF4-B2B86425BBCA}" type="parTrans" cxnId="{EEF528BC-F558-49A4-844F-5918A57C3F93}">
      <dgm:prSet/>
      <dgm:spPr/>
      <dgm:t>
        <a:bodyPr/>
        <a:lstStyle/>
        <a:p>
          <a:endParaRPr lang="es-CO"/>
        </a:p>
      </dgm:t>
    </dgm:pt>
    <dgm:pt modelId="{1677D541-0038-4902-8173-888C0CA94273}" type="sibTrans" cxnId="{EEF528BC-F558-49A4-844F-5918A57C3F93}">
      <dgm:prSet/>
      <dgm:spPr/>
      <dgm:t>
        <a:bodyPr/>
        <a:lstStyle/>
        <a:p>
          <a:endParaRPr lang="es-CO"/>
        </a:p>
      </dgm:t>
    </dgm:pt>
    <dgm:pt modelId="{E5D3D76D-609D-48BD-91DD-239E9FAF837A}">
      <dgm:prSet phldrT="[Texto]"/>
      <dgm:spPr/>
      <dgm:t>
        <a:bodyPr/>
        <a:lstStyle/>
        <a:p>
          <a:r>
            <a:rPr lang="es-CO"/>
            <a:t>Es el fenómeno donde los cuerpos se desplazan a velocidades constantes, en linera recta, sin aceleración o aceleración nula.</a:t>
          </a:r>
        </a:p>
      </dgm:t>
    </dgm:pt>
    <dgm:pt modelId="{2F3E0B57-E341-4F9E-B647-16FF5CEF3CC1}" type="parTrans" cxnId="{8938F4E0-7C75-451E-8A30-67DB79EC809A}">
      <dgm:prSet/>
      <dgm:spPr/>
      <dgm:t>
        <a:bodyPr/>
        <a:lstStyle/>
        <a:p>
          <a:endParaRPr lang="es-CO"/>
        </a:p>
      </dgm:t>
    </dgm:pt>
    <dgm:pt modelId="{DF749BEC-D1FB-4BCD-AE4E-818619034C73}" type="sibTrans" cxnId="{8938F4E0-7C75-451E-8A30-67DB79EC809A}">
      <dgm:prSet/>
      <dgm:spPr/>
      <dgm:t>
        <a:bodyPr/>
        <a:lstStyle/>
        <a:p>
          <a:endParaRPr lang="es-CO"/>
        </a:p>
      </dgm:t>
    </dgm:pt>
    <dgm:pt modelId="{8CA15643-BF2A-429C-A9B4-DBF2D022D306}">
      <dgm:prSet phldrT="[Texto]" custT="1"/>
      <dgm:spPr/>
      <dgm:t>
        <a:bodyPr/>
        <a:lstStyle/>
        <a:p>
          <a:r>
            <a:rPr lang="es-CO" sz="900" b="1" i="0"/>
            <a:t>Movimiento rectilíneo uniformemente acelerado</a:t>
          </a:r>
          <a:endParaRPr lang="es-CO" sz="900"/>
        </a:p>
      </dgm:t>
    </dgm:pt>
    <dgm:pt modelId="{7CEA4216-8933-4ADB-9B73-6A45B1C0624C}" type="parTrans" cxnId="{7271DC8A-713A-41DB-837B-7F0117C6E9C1}">
      <dgm:prSet/>
      <dgm:spPr/>
      <dgm:t>
        <a:bodyPr/>
        <a:lstStyle/>
        <a:p>
          <a:endParaRPr lang="es-CO"/>
        </a:p>
      </dgm:t>
    </dgm:pt>
    <dgm:pt modelId="{B2FE289D-85B0-4B8B-838E-7BB4C578098A}" type="sibTrans" cxnId="{7271DC8A-713A-41DB-837B-7F0117C6E9C1}">
      <dgm:prSet/>
      <dgm:spPr/>
      <dgm:t>
        <a:bodyPr/>
        <a:lstStyle/>
        <a:p>
          <a:endParaRPr lang="es-CO"/>
        </a:p>
      </dgm:t>
    </dgm:pt>
    <dgm:pt modelId="{947B0BA5-D279-4C5F-B0DE-B127BE72D410}">
      <dgm:prSet phldrT="[Texto]"/>
      <dgm:spPr/>
      <dgm:t>
        <a:bodyPr/>
        <a:lstStyle/>
        <a:p>
          <a:r>
            <a:rPr lang="es-CO"/>
            <a:t>Se trata de la variación de la velocidad que describe un cuerpo de manera lineal, siendo constante en el espacio-tiempo. </a:t>
          </a:r>
        </a:p>
      </dgm:t>
    </dgm:pt>
    <dgm:pt modelId="{F08275A1-E569-4D7F-A08F-D81EE626614F}" type="parTrans" cxnId="{A3301457-945C-434D-A201-4B306F5F270B}">
      <dgm:prSet/>
      <dgm:spPr/>
      <dgm:t>
        <a:bodyPr/>
        <a:lstStyle/>
        <a:p>
          <a:endParaRPr lang="es-CO"/>
        </a:p>
      </dgm:t>
    </dgm:pt>
    <dgm:pt modelId="{B2814227-394E-454A-8BA7-D8FA3EE5BD14}" type="sibTrans" cxnId="{A3301457-945C-434D-A201-4B306F5F270B}">
      <dgm:prSet/>
      <dgm:spPr/>
      <dgm:t>
        <a:bodyPr/>
        <a:lstStyle/>
        <a:p>
          <a:endParaRPr lang="es-CO"/>
        </a:p>
      </dgm:t>
    </dgm:pt>
    <dgm:pt modelId="{A9C185E5-99D2-4A55-ABB5-808FA862988C}">
      <dgm:prSet phldrT="[Texto]" custT="1"/>
      <dgm:spPr/>
      <dgm:t>
        <a:bodyPr/>
        <a:lstStyle/>
        <a:p>
          <a:r>
            <a:rPr lang="es-CO" sz="900" b="1" i="0"/>
            <a:t> </a:t>
          </a:r>
        </a:p>
        <a:p>
          <a:r>
            <a:rPr lang="es-CO" sz="900" b="1" i="0"/>
            <a:t>Movimiento armónico simple</a:t>
          </a:r>
          <a:endParaRPr lang="es-CO" sz="900"/>
        </a:p>
      </dgm:t>
    </dgm:pt>
    <dgm:pt modelId="{CA96EEF4-471B-43FE-BA1A-BF624C560463}" type="parTrans" cxnId="{59663D69-A821-4E1E-AF08-2C298874B344}">
      <dgm:prSet/>
      <dgm:spPr/>
      <dgm:t>
        <a:bodyPr/>
        <a:lstStyle/>
        <a:p>
          <a:endParaRPr lang="es-CO"/>
        </a:p>
      </dgm:t>
    </dgm:pt>
    <dgm:pt modelId="{9602DF3B-8FAE-4EB9-A5E6-06992B047BBF}" type="sibTrans" cxnId="{59663D69-A821-4E1E-AF08-2C298874B344}">
      <dgm:prSet/>
      <dgm:spPr/>
      <dgm:t>
        <a:bodyPr/>
        <a:lstStyle/>
        <a:p>
          <a:endParaRPr lang="es-CO"/>
        </a:p>
      </dgm:t>
    </dgm:pt>
    <dgm:pt modelId="{1EFB9C2B-B625-42E7-B33C-2AA09512E77E}">
      <dgm:prSet phldrT="[Texto]"/>
      <dgm:spPr/>
      <dgm:t>
        <a:bodyPr/>
        <a:lstStyle/>
        <a:p>
          <a:r>
            <a:rPr lang="es-CO"/>
            <a:t>Este combina dos movimientos rectilíneos, uno vertical (acelerado uniformemente) y otro horizontal (de velocidad constante).</a:t>
          </a:r>
        </a:p>
      </dgm:t>
    </dgm:pt>
    <dgm:pt modelId="{91AC5C15-C591-4BB3-A344-2EFB1A697428}" type="parTrans" cxnId="{8C331014-C112-48BE-81D7-30B90505C391}">
      <dgm:prSet/>
      <dgm:spPr/>
      <dgm:t>
        <a:bodyPr/>
        <a:lstStyle/>
        <a:p>
          <a:endParaRPr lang="es-CO"/>
        </a:p>
      </dgm:t>
    </dgm:pt>
    <dgm:pt modelId="{BF797AAD-5919-4E77-8F85-213C0926AB5E}" type="sibTrans" cxnId="{8C331014-C112-48BE-81D7-30B90505C391}">
      <dgm:prSet/>
      <dgm:spPr/>
      <dgm:t>
        <a:bodyPr/>
        <a:lstStyle/>
        <a:p>
          <a:endParaRPr lang="es-CO"/>
        </a:p>
      </dgm:t>
    </dgm:pt>
    <dgm:pt modelId="{87B9D417-0F3E-459C-B737-3FD4479CCE78}">
      <dgm:prSet phldrT="[Texto]" custT="1"/>
      <dgm:spPr/>
      <dgm:t>
        <a:bodyPr/>
        <a:lstStyle/>
        <a:p>
          <a:r>
            <a:rPr lang="es-CO" sz="900" b="1" i="0"/>
            <a:t>Movimiento parabólico</a:t>
          </a:r>
          <a:endParaRPr lang="es-CO" sz="900"/>
        </a:p>
      </dgm:t>
    </dgm:pt>
    <dgm:pt modelId="{4B062A96-E5F1-4775-9421-B1294D7F81EC}" type="parTrans" cxnId="{49D6AEAD-9EB8-4C7A-AC27-D39A02B5A1AC}">
      <dgm:prSet/>
      <dgm:spPr/>
      <dgm:t>
        <a:bodyPr/>
        <a:lstStyle/>
        <a:p>
          <a:endParaRPr lang="es-CO"/>
        </a:p>
      </dgm:t>
    </dgm:pt>
    <dgm:pt modelId="{5F23026D-8282-47DC-B9E1-CF477A0B246F}" type="sibTrans" cxnId="{49D6AEAD-9EB8-4C7A-AC27-D39A02B5A1AC}">
      <dgm:prSet/>
      <dgm:spPr/>
      <dgm:t>
        <a:bodyPr/>
        <a:lstStyle/>
        <a:p>
          <a:endParaRPr lang="es-CO"/>
        </a:p>
      </dgm:t>
    </dgm:pt>
    <dgm:pt modelId="{D5EEC470-5D42-4A93-BB26-86CD7F12DE47}">
      <dgm:prSet phldrT="[Texto]"/>
      <dgm:spPr/>
      <dgm:t>
        <a:bodyPr/>
        <a:lstStyle/>
        <a:p>
          <a:r>
            <a:rPr lang="es-CO"/>
            <a:t>Este tipo de movimiento es aquel donde los cuerpos se desplazan oscilando de un punto a otro, a manera de vaivén y de forma periódica, o sea, en inervalos de tiempo iguales. 	 		 	</a:t>
          </a:r>
        </a:p>
      </dgm:t>
    </dgm:pt>
    <dgm:pt modelId="{FF98E67C-5061-4BF8-9BD1-3EB4A49D9ABB}" type="parTrans" cxnId="{20B70889-39AE-444E-8B52-777B4D83F7EE}">
      <dgm:prSet/>
      <dgm:spPr/>
      <dgm:t>
        <a:bodyPr/>
        <a:lstStyle/>
        <a:p>
          <a:endParaRPr lang="es-CO"/>
        </a:p>
      </dgm:t>
    </dgm:pt>
    <dgm:pt modelId="{A79D5102-45CC-4A07-AC66-36BE9052DB88}" type="sibTrans" cxnId="{20B70889-39AE-444E-8B52-777B4D83F7EE}">
      <dgm:prSet/>
      <dgm:spPr/>
      <dgm:t>
        <a:bodyPr/>
        <a:lstStyle/>
        <a:p>
          <a:endParaRPr lang="es-CO"/>
        </a:p>
      </dgm:t>
    </dgm:pt>
    <dgm:pt modelId="{406134C7-05F3-4AD1-A083-DA8CF79864F4}">
      <dgm:prSet phldrT="[Texto]" custT="1"/>
      <dgm:spPr/>
      <dgm:t>
        <a:bodyPr/>
        <a:lstStyle/>
        <a:p>
          <a:endParaRPr lang="es-CO" sz="900" b="1" i="0"/>
        </a:p>
        <a:p>
          <a:r>
            <a:rPr lang="es-CO" sz="900" b="1" i="0"/>
            <a:t>Movimiento circular uniforme</a:t>
          </a:r>
          <a:endParaRPr lang="es-CO" sz="900"/>
        </a:p>
      </dgm:t>
    </dgm:pt>
    <dgm:pt modelId="{A5997750-747E-445E-9CF3-6CC3D4BC7348}" type="parTrans" cxnId="{93F96189-EB3C-4D73-ABAE-ABB3FAF494AE}">
      <dgm:prSet/>
      <dgm:spPr/>
      <dgm:t>
        <a:bodyPr/>
        <a:lstStyle/>
        <a:p>
          <a:endParaRPr lang="es-CO"/>
        </a:p>
      </dgm:t>
    </dgm:pt>
    <dgm:pt modelId="{25BC0199-1B4F-45A1-93B5-B90EDDA0C458}" type="sibTrans" cxnId="{93F96189-EB3C-4D73-ABAE-ABB3FAF494AE}">
      <dgm:prSet/>
      <dgm:spPr/>
      <dgm:t>
        <a:bodyPr/>
        <a:lstStyle/>
        <a:p>
          <a:endParaRPr lang="es-CO"/>
        </a:p>
      </dgm:t>
    </dgm:pt>
    <dgm:pt modelId="{48B240F1-B00E-4A02-8AB8-3E6BFE797A0D}">
      <dgm:prSet phldrT="[Texto]" custT="1"/>
      <dgm:spPr/>
      <dgm:t>
        <a:bodyPr/>
        <a:lstStyle/>
        <a:p>
          <a:r>
            <a:rPr lang="es-CO" sz="900" b="1" i="0"/>
            <a:t>Movimiento circular uniformemente acelerado</a:t>
          </a:r>
          <a:endParaRPr lang="es-CO" sz="900"/>
        </a:p>
      </dgm:t>
    </dgm:pt>
    <dgm:pt modelId="{EDD40502-3598-41A5-BDB1-9F5A743FDC2B}" type="parTrans" cxnId="{3E0596A0-95E8-459F-B2F9-8ABCDD6467D6}">
      <dgm:prSet/>
      <dgm:spPr/>
      <dgm:t>
        <a:bodyPr/>
        <a:lstStyle/>
        <a:p>
          <a:endParaRPr lang="es-CO"/>
        </a:p>
      </dgm:t>
    </dgm:pt>
    <dgm:pt modelId="{1FDFCAD5-F8FA-44B9-B772-36AB57E8F264}" type="sibTrans" cxnId="{3E0596A0-95E8-459F-B2F9-8ABCDD6467D6}">
      <dgm:prSet/>
      <dgm:spPr/>
      <dgm:t>
        <a:bodyPr/>
        <a:lstStyle/>
        <a:p>
          <a:endParaRPr lang="es-CO"/>
        </a:p>
      </dgm:t>
    </dgm:pt>
    <dgm:pt modelId="{FFC449B6-8AD3-44AC-B715-975B854D2856}">
      <dgm:prSet phldrT="[Texto]" custT="1"/>
      <dgm:spPr/>
      <dgm:t>
        <a:bodyPr/>
        <a:lstStyle/>
        <a:p>
          <a:endParaRPr lang="es-CO" sz="900" b="1" i="0"/>
        </a:p>
        <a:p>
          <a:r>
            <a:rPr lang="es-CO" sz="900" b="1" i="0"/>
            <a:t>Movimiento armónico complejo</a:t>
          </a:r>
          <a:endParaRPr lang="es-CO" sz="900"/>
        </a:p>
      </dgm:t>
    </dgm:pt>
    <dgm:pt modelId="{23B0923F-427E-44F5-8048-CBCA99988CD9}" type="parTrans" cxnId="{20228D54-BB87-40BE-BD4B-8995619C864D}">
      <dgm:prSet/>
      <dgm:spPr/>
      <dgm:t>
        <a:bodyPr/>
        <a:lstStyle/>
        <a:p>
          <a:endParaRPr lang="es-CO"/>
        </a:p>
      </dgm:t>
    </dgm:pt>
    <dgm:pt modelId="{2D085EDE-9196-4873-B2F9-BBAEF599B704}" type="sibTrans" cxnId="{20228D54-BB87-40BE-BD4B-8995619C864D}">
      <dgm:prSet/>
      <dgm:spPr/>
      <dgm:t>
        <a:bodyPr/>
        <a:lstStyle/>
        <a:p>
          <a:endParaRPr lang="es-CO"/>
        </a:p>
      </dgm:t>
    </dgm:pt>
    <dgm:pt modelId="{1818261C-78E9-4E54-8B79-2C9F49FC9617}">
      <dgm:prSet/>
      <dgm:spPr/>
      <dgm:t>
        <a:bodyPr/>
        <a:lstStyle/>
        <a:p>
          <a:r>
            <a:rPr lang="es-CO"/>
            <a:t>Es el movimiento que describe un cuerpo realizando círculos perfectos, en un espacio determinado, sin que varíe la velocidad a través del tiempo.</a:t>
          </a:r>
        </a:p>
      </dgm:t>
    </dgm:pt>
    <dgm:pt modelId="{37298AF1-5222-4627-B715-F7B620762353}" type="parTrans" cxnId="{279C755E-7CD4-4813-9AC1-CA4B64E1D71F}">
      <dgm:prSet/>
      <dgm:spPr/>
      <dgm:t>
        <a:bodyPr/>
        <a:lstStyle/>
        <a:p>
          <a:endParaRPr lang="es-CO"/>
        </a:p>
      </dgm:t>
    </dgm:pt>
    <dgm:pt modelId="{8CC291B9-6A1C-4B35-B8E1-B0BECB0EE26C}" type="sibTrans" cxnId="{279C755E-7CD4-4813-9AC1-CA4B64E1D71F}">
      <dgm:prSet/>
      <dgm:spPr/>
      <dgm:t>
        <a:bodyPr/>
        <a:lstStyle/>
        <a:p>
          <a:endParaRPr lang="es-CO"/>
        </a:p>
      </dgm:t>
    </dgm:pt>
    <dgm:pt modelId="{9B4F8465-4924-475E-895C-CE13FD10DB3A}">
      <dgm:prSet/>
      <dgm:spPr/>
      <dgm:t>
        <a:bodyPr/>
        <a:lstStyle/>
        <a:p>
          <a:r>
            <a:rPr lang="es-CO"/>
            <a:t>Es la variación de la velocidad de un cuerpo que describe un movimento cirular uniforme. </a:t>
          </a:r>
        </a:p>
      </dgm:t>
    </dgm:pt>
    <dgm:pt modelId="{CCD57D45-8824-4895-B5D9-3651DCEE78AE}" type="parTrans" cxnId="{93758188-E6DF-4541-A314-FC0E2F3F5299}">
      <dgm:prSet/>
      <dgm:spPr/>
      <dgm:t>
        <a:bodyPr/>
        <a:lstStyle/>
        <a:p>
          <a:endParaRPr lang="es-CO"/>
        </a:p>
      </dgm:t>
    </dgm:pt>
    <dgm:pt modelId="{D6DFEE70-5597-446B-8CCF-514CA954702B}" type="sibTrans" cxnId="{93758188-E6DF-4541-A314-FC0E2F3F5299}">
      <dgm:prSet/>
      <dgm:spPr/>
      <dgm:t>
        <a:bodyPr/>
        <a:lstStyle/>
        <a:p>
          <a:endParaRPr lang="es-CO"/>
        </a:p>
      </dgm:t>
    </dgm:pt>
    <dgm:pt modelId="{DDBA9097-A59E-455B-8E50-F354B3E09CBD}">
      <dgm:prSet/>
      <dgm:spPr/>
      <dgm:t>
        <a:bodyPr/>
        <a:lstStyle/>
        <a:p>
          <a:r>
            <a:rPr lang="es-CO"/>
            <a:t>Se compone de varios  movimientos armónicos simples, pero en distintas direcciones.  </a:t>
          </a:r>
        </a:p>
      </dgm:t>
    </dgm:pt>
    <dgm:pt modelId="{3B1B6A99-B217-410B-B401-41D1A2281A9B}" type="parTrans" cxnId="{567A50E0-4EBE-460A-BED6-84794B632232}">
      <dgm:prSet/>
      <dgm:spPr/>
      <dgm:t>
        <a:bodyPr/>
        <a:lstStyle/>
        <a:p>
          <a:endParaRPr lang="es-CO"/>
        </a:p>
      </dgm:t>
    </dgm:pt>
    <dgm:pt modelId="{50C60415-62BF-4DB4-9C2B-3987FC173ED7}" type="sibTrans" cxnId="{567A50E0-4EBE-460A-BED6-84794B632232}">
      <dgm:prSet/>
      <dgm:spPr/>
      <dgm:t>
        <a:bodyPr/>
        <a:lstStyle/>
        <a:p>
          <a:endParaRPr lang="es-CO"/>
        </a:p>
      </dgm:t>
    </dgm:pt>
    <dgm:pt modelId="{99217B29-5C22-4D95-ADE2-7278B3274289}" type="pres">
      <dgm:prSet presAssocID="{C0A2F15C-53B4-4E59-B00B-4E09E7EE3FDA}" presName="Name0" presStyleCnt="0">
        <dgm:presLayoutVars>
          <dgm:dir/>
          <dgm:animLvl val="lvl"/>
          <dgm:resizeHandles val="exact"/>
        </dgm:presLayoutVars>
      </dgm:prSet>
      <dgm:spPr/>
    </dgm:pt>
    <dgm:pt modelId="{45E7744B-D1DA-4253-9B48-CC93F5D76B18}" type="pres">
      <dgm:prSet presAssocID="{D4241A77-70F5-456E-8228-3178E0D919BF}" presName="linNode" presStyleCnt="0"/>
      <dgm:spPr/>
    </dgm:pt>
    <dgm:pt modelId="{5943768D-5AAA-429D-AAE8-47DC6F4732F2}" type="pres">
      <dgm:prSet presAssocID="{D4241A77-70F5-456E-8228-3178E0D919BF}" presName="parentText" presStyleLbl="node1" presStyleIdx="0" presStyleCnt="7">
        <dgm:presLayoutVars>
          <dgm:chMax val="1"/>
          <dgm:bulletEnabled val="1"/>
        </dgm:presLayoutVars>
      </dgm:prSet>
      <dgm:spPr/>
    </dgm:pt>
    <dgm:pt modelId="{ED61DCEE-E944-4D2D-8F2F-447E7DA131B3}" type="pres">
      <dgm:prSet presAssocID="{D4241A77-70F5-456E-8228-3178E0D919BF}" presName="descendantText" presStyleLbl="alignAccFollowNode1" presStyleIdx="0" presStyleCnt="7">
        <dgm:presLayoutVars>
          <dgm:bulletEnabled val="1"/>
        </dgm:presLayoutVars>
      </dgm:prSet>
      <dgm:spPr/>
    </dgm:pt>
    <dgm:pt modelId="{BA7BEDB2-FA61-42BA-AF52-29358C13FBAF}" type="pres">
      <dgm:prSet presAssocID="{1677D541-0038-4902-8173-888C0CA94273}" presName="sp" presStyleCnt="0"/>
      <dgm:spPr/>
    </dgm:pt>
    <dgm:pt modelId="{198514B7-121C-488F-8629-16C0B58750EE}" type="pres">
      <dgm:prSet presAssocID="{8CA15643-BF2A-429C-A9B4-DBF2D022D306}" presName="linNode" presStyleCnt="0"/>
      <dgm:spPr/>
    </dgm:pt>
    <dgm:pt modelId="{325B5511-13A1-4F53-B06A-B4E4822BDC78}" type="pres">
      <dgm:prSet presAssocID="{8CA15643-BF2A-429C-A9B4-DBF2D022D306}" presName="parentText" presStyleLbl="node1" presStyleIdx="1" presStyleCnt="7">
        <dgm:presLayoutVars>
          <dgm:chMax val="1"/>
          <dgm:bulletEnabled val="1"/>
        </dgm:presLayoutVars>
      </dgm:prSet>
      <dgm:spPr/>
    </dgm:pt>
    <dgm:pt modelId="{D3A08BA6-C040-45B0-97F4-5591E343004A}" type="pres">
      <dgm:prSet presAssocID="{8CA15643-BF2A-429C-A9B4-DBF2D022D306}" presName="descendantText" presStyleLbl="alignAccFollowNode1" presStyleIdx="1" presStyleCnt="7">
        <dgm:presLayoutVars>
          <dgm:bulletEnabled val="1"/>
        </dgm:presLayoutVars>
      </dgm:prSet>
      <dgm:spPr/>
    </dgm:pt>
    <dgm:pt modelId="{F105EBD0-E0FF-4F25-900A-C1EF7F59BDCD}" type="pres">
      <dgm:prSet presAssocID="{B2FE289D-85B0-4B8B-838E-7BB4C578098A}" presName="sp" presStyleCnt="0"/>
      <dgm:spPr/>
    </dgm:pt>
    <dgm:pt modelId="{939C6F0E-8F4C-4082-8F00-4020503F0E80}" type="pres">
      <dgm:prSet presAssocID="{A9C185E5-99D2-4A55-ABB5-808FA862988C}" presName="linNode" presStyleCnt="0"/>
      <dgm:spPr/>
    </dgm:pt>
    <dgm:pt modelId="{EFB8D7AC-EF7E-45BE-9182-B6A1BC91882F}" type="pres">
      <dgm:prSet presAssocID="{A9C185E5-99D2-4A55-ABB5-808FA862988C}" presName="parentText" presStyleLbl="node1" presStyleIdx="2" presStyleCnt="7">
        <dgm:presLayoutVars>
          <dgm:chMax val="1"/>
          <dgm:bulletEnabled val="1"/>
        </dgm:presLayoutVars>
      </dgm:prSet>
      <dgm:spPr/>
    </dgm:pt>
    <dgm:pt modelId="{FD55574D-6B06-4A56-A459-B22C759598DA}" type="pres">
      <dgm:prSet presAssocID="{A9C185E5-99D2-4A55-ABB5-808FA862988C}" presName="descendantText" presStyleLbl="alignAccFollowNode1" presStyleIdx="2" presStyleCnt="7">
        <dgm:presLayoutVars>
          <dgm:bulletEnabled val="1"/>
        </dgm:presLayoutVars>
      </dgm:prSet>
      <dgm:spPr/>
    </dgm:pt>
    <dgm:pt modelId="{1733A2D7-7D60-404C-9835-3B40C3C250E9}" type="pres">
      <dgm:prSet presAssocID="{9602DF3B-8FAE-4EB9-A5E6-06992B047BBF}" presName="sp" presStyleCnt="0"/>
      <dgm:spPr/>
    </dgm:pt>
    <dgm:pt modelId="{AB012A95-6307-45B4-A42B-7F764BCC1945}" type="pres">
      <dgm:prSet presAssocID="{87B9D417-0F3E-459C-B737-3FD4479CCE78}" presName="linNode" presStyleCnt="0"/>
      <dgm:spPr/>
    </dgm:pt>
    <dgm:pt modelId="{64EDFCC7-C9AB-41A9-8454-B5286402ADB6}" type="pres">
      <dgm:prSet presAssocID="{87B9D417-0F3E-459C-B737-3FD4479CCE78}" presName="parentText" presStyleLbl="node1" presStyleIdx="3" presStyleCnt="7">
        <dgm:presLayoutVars>
          <dgm:chMax val="1"/>
          <dgm:bulletEnabled val="1"/>
        </dgm:presLayoutVars>
      </dgm:prSet>
      <dgm:spPr/>
    </dgm:pt>
    <dgm:pt modelId="{7D63E8A0-1B7D-4966-B77D-389E057C8BFC}" type="pres">
      <dgm:prSet presAssocID="{87B9D417-0F3E-459C-B737-3FD4479CCE78}" presName="descendantText" presStyleLbl="alignAccFollowNode1" presStyleIdx="3" presStyleCnt="7">
        <dgm:presLayoutVars>
          <dgm:bulletEnabled val="1"/>
        </dgm:presLayoutVars>
      </dgm:prSet>
      <dgm:spPr/>
    </dgm:pt>
    <dgm:pt modelId="{D0D056D9-C241-4856-B2BC-ADF7B0FCFD63}" type="pres">
      <dgm:prSet presAssocID="{5F23026D-8282-47DC-B9E1-CF477A0B246F}" presName="sp" presStyleCnt="0"/>
      <dgm:spPr/>
    </dgm:pt>
    <dgm:pt modelId="{FBCA8630-C95B-4E63-8A03-94E781BD7FCB}" type="pres">
      <dgm:prSet presAssocID="{406134C7-05F3-4AD1-A083-DA8CF79864F4}" presName="linNode" presStyleCnt="0"/>
      <dgm:spPr/>
    </dgm:pt>
    <dgm:pt modelId="{E79861A3-6266-4324-8D7E-883D2693C975}" type="pres">
      <dgm:prSet presAssocID="{406134C7-05F3-4AD1-A083-DA8CF79864F4}" presName="parentText" presStyleLbl="node1" presStyleIdx="4" presStyleCnt="7">
        <dgm:presLayoutVars>
          <dgm:chMax val="1"/>
          <dgm:bulletEnabled val="1"/>
        </dgm:presLayoutVars>
      </dgm:prSet>
      <dgm:spPr/>
    </dgm:pt>
    <dgm:pt modelId="{197D92E7-4439-403C-8D30-72E83B9C1EF8}" type="pres">
      <dgm:prSet presAssocID="{406134C7-05F3-4AD1-A083-DA8CF79864F4}" presName="descendantText" presStyleLbl="alignAccFollowNode1" presStyleIdx="4" presStyleCnt="7">
        <dgm:presLayoutVars>
          <dgm:bulletEnabled val="1"/>
        </dgm:presLayoutVars>
      </dgm:prSet>
      <dgm:spPr/>
    </dgm:pt>
    <dgm:pt modelId="{68CD8EB8-0366-4C97-89CA-0A8D5BFFD5B8}" type="pres">
      <dgm:prSet presAssocID="{25BC0199-1B4F-45A1-93B5-B90EDDA0C458}" presName="sp" presStyleCnt="0"/>
      <dgm:spPr/>
    </dgm:pt>
    <dgm:pt modelId="{61C8CC2D-4334-444C-886A-C711C50A948A}" type="pres">
      <dgm:prSet presAssocID="{48B240F1-B00E-4A02-8AB8-3E6BFE797A0D}" presName="linNode" presStyleCnt="0"/>
      <dgm:spPr/>
    </dgm:pt>
    <dgm:pt modelId="{2390CB36-2785-4268-A34E-1B0551CBDBA1}" type="pres">
      <dgm:prSet presAssocID="{48B240F1-B00E-4A02-8AB8-3E6BFE797A0D}" presName="parentText" presStyleLbl="node1" presStyleIdx="5" presStyleCnt="7">
        <dgm:presLayoutVars>
          <dgm:chMax val="1"/>
          <dgm:bulletEnabled val="1"/>
        </dgm:presLayoutVars>
      </dgm:prSet>
      <dgm:spPr/>
    </dgm:pt>
    <dgm:pt modelId="{9BC91CA8-0B0C-46EE-841A-243ED3427F58}" type="pres">
      <dgm:prSet presAssocID="{48B240F1-B00E-4A02-8AB8-3E6BFE797A0D}" presName="descendantText" presStyleLbl="alignAccFollowNode1" presStyleIdx="5" presStyleCnt="7">
        <dgm:presLayoutVars>
          <dgm:bulletEnabled val="1"/>
        </dgm:presLayoutVars>
      </dgm:prSet>
      <dgm:spPr/>
    </dgm:pt>
    <dgm:pt modelId="{3E64F07F-049D-4499-AF95-85E1CC476113}" type="pres">
      <dgm:prSet presAssocID="{1FDFCAD5-F8FA-44B9-B772-36AB57E8F264}" presName="sp" presStyleCnt="0"/>
      <dgm:spPr/>
    </dgm:pt>
    <dgm:pt modelId="{52F236BA-DFDC-440C-AA84-57EF69C92E28}" type="pres">
      <dgm:prSet presAssocID="{FFC449B6-8AD3-44AC-B715-975B854D2856}" presName="linNode" presStyleCnt="0"/>
      <dgm:spPr/>
    </dgm:pt>
    <dgm:pt modelId="{E18C3C76-D58A-401B-BF14-21E9D9F8AA15}" type="pres">
      <dgm:prSet presAssocID="{FFC449B6-8AD3-44AC-B715-975B854D2856}" presName="parentText" presStyleLbl="node1" presStyleIdx="6" presStyleCnt="7">
        <dgm:presLayoutVars>
          <dgm:chMax val="1"/>
          <dgm:bulletEnabled val="1"/>
        </dgm:presLayoutVars>
      </dgm:prSet>
      <dgm:spPr/>
    </dgm:pt>
    <dgm:pt modelId="{AD446EA3-2B3C-485E-B7A8-4CAB872D4A1F}" type="pres">
      <dgm:prSet presAssocID="{FFC449B6-8AD3-44AC-B715-975B854D2856}" presName="descendantText" presStyleLbl="alignAccFollowNode1" presStyleIdx="6" presStyleCnt="7">
        <dgm:presLayoutVars>
          <dgm:bulletEnabled val="1"/>
        </dgm:presLayoutVars>
      </dgm:prSet>
      <dgm:spPr/>
    </dgm:pt>
  </dgm:ptLst>
  <dgm:cxnLst>
    <dgm:cxn modelId="{77775505-2285-402B-B295-95D6026EC1BC}" type="presOf" srcId="{87B9D417-0F3E-459C-B737-3FD4479CCE78}" destId="{64EDFCC7-C9AB-41A9-8454-B5286402ADB6}" srcOrd="0" destOrd="0" presId="urn:microsoft.com/office/officeart/2005/8/layout/vList5"/>
    <dgm:cxn modelId="{2DB4F809-C6BB-4BC1-B90F-CF93767B1418}" type="presOf" srcId="{C0A2F15C-53B4-4E59-B00B-4E09E7EE3FDA}" destId="{99217B29-5C22-4D95-ADE2-7278B3274289}" srcOrd="0" destOrd="0" presId="urn:microsoft.com/office/officeart/2005/8/layout/vList5"/>
    <dgm:cxn modelId="{CD8E8B0C-4A59-46A0-A566-AF9BC3E40FEF}" type="presOf" srcId="{947B0BA5-D279-4C5F-B0DE-B127BE72D410}" destId="{D3A08BA6-C040-45B0-97F4-5591E343004A}" srcOrd="0" destOrd="0" presId="urn:microsoft.com/office/officeart/2005/8/layout/vList5"/>
    <dgm:cxn modelId="{20BBAB0D-64DB-44A0-AF8B-AF912515B37B}" type="presOf" srcId="{D5EEC470-5D42-4A93-BB26-86CD7F12DE47}" destId="{FD55574D-6B06-4A56-A459-B22C759598DA}" srcOrd="0" destOrd="0" presId="urn:microsoft.com/office/officeart/2005/8/layout/vList5"/>
    <dgm:cxn modelId="{8C331014-C112-48BE-81D7-30B90505C391}" srcId="{87B9D417-0F3E-459C-B737-3FD4479CCE78}" destId="{1EFB9C2B-B625-42E7-B33C-2AA09512E77E}" srcOrd="0" destOrd="0" parTransId="{91AC5C15-C591-4BB3-A344-2EFB1A697428}" sibTransId="{BF797AAD-5919-4E77-8F85-213C0926AB5E}"/>
    <dgm:cxn modelId="{A144AA15-068B-415B-AD3B-FC99453DAD3F}" type="presOf" srcId="{D4241A77-70F5-456E-8228-3178E0D919BF}" destId="{5943768D-5AAA-429D-AAE8-47DC6F4732F2}" srcOrd="0" destOrd="0" presId="urn:microsoft.com/office/officeart/2005/8/layout/vList5"/>
    <dgm:cxn modelId="{57323916-E49B-4FFC-A7E9-39EC5FF9CA9C}" type="presOf" srcId="{E5D3D76D-609D-48BD-91DD-239E9FAF837A}" destId="{ED61DCEE-E944-4D2D-8F2F-447E7DA131B3}" srcOrd="0" destOrd="0" presId="urn:microsoft.com/office/officeart/2005/8/layout/vList5"/>
    <dgm:cxn modelId="{90175327-FFC9-4689-ACDA-2F4FB55FF79C}" type="presOf" srcId="{48B240F1-B00E-4A02-8AB8-3E6BFE797A0D}" destId="{2390CB36-2785-4268-A34E-1B0551CBDBA1}" srcOrd="0" destOrd="0" presId="urn:microsoft.com/office/officeart/2005/8/layout/vList5"/>
    <dgm:cxn modelId="{279C755E-7CD4-4813-9AC1-CA4B64E1D71F}" srcId="{406134C7-05F3-4AD1-A083-DA8CF79864F4}" destId="{1818261C-78E9-4E54-8B79-2C9F49FC9617}" srcOrd="0" destOrd="0" parTransId="{37298AF1-5222-4627-B715-F7B620762353}" sibTransId="{8CC291B9-6A1C-4B35-B8E1-B0BECB0EE26C}"/>
    <dgm:cxn modelId="{59663D69-A821-4E1E-AF08-2C298874B344}" srcId="{C0A2F15C-53B4-4E59-B00B-4E09E7EE3FDA}" destId="{A9C185E5-99D2-4A55-ABB5-808FA862988C}" srcOrd="2" destOrd="0" parTransId="{CA96EEF4-471B-43FE-BA1A-BF624C560463}" sibTransId="{9602DF3B-8FAE-4EB9-A5E6-06992B047BBF}"/>
    <dgm:cxn modelId="{20228D54-BB87-40BE-BD4B-8995619C864D}" srcId="{C0A2F15C-53B4-4E59-B00B-4E09E7EE3FDA}" destId="{FFC449B6-8AD3-44AC-B715-975B854D2856}" srcOrd="6" destOrd="0" parTransId="{23B0923F-427E-44F5-8048-CBCA99988CD9}" sibTransId="{2D085EDE-9196-4873-B2F9-BBAEF599B704}"/>
    <dgm:cxn modelId="{A3301457-945C-434D-A201-4B306F5F270B}" srcId="{8CA15643-BF2A-429C-A9B4-DBF2D022D306}" destId="{947B0BA5-D279-4C5F-B0DE-B127BE72D410}" srcOrd="0" destOrd="0" parTransId="{F08275A1-E569-4D7F-A08F-D81EE626614F}" sibTransId="{B2814227-394E-454A-8BA7-D8FA3EE5BD14}"/>
    <dgm:cxn modelId="{93758188-E6DF-4541-A314-FC0E2F3F5299}" srcId="{48B240F1-B00E-4A02-8AB8-3E6BFE797A0D}" destId="{9B4F8465-4924-475E-895C-CE13FD10DB3A}" srcOrd="0" destOrd="0" parTransId="{CCD57D45-8824-4895-B5D9-3651DCEE78AE}" sibTransId="{D6DFEE70-5597-446B-8CCF-514CA954702B}"/>
    <dgm:cxn modelId="{20B70889-39AE-444E-8B52-777B4D83F7EE}" srcId="{A9C185E5-99D2-4A55-ABB5-808FA862988C}" destId="{D5EEC470-5D42-4A93-BB26-86CD7F12DE47}" srcOrd="0" destOrd="0" parTransId="{FF98E67C-5061-4BF8-9BD1-3EB4A49D9ABB}" sibTransId="{A79D5102-45CC-4A07-AC66-36BE9052DB88}"/>
    <dgm:cxn modelId="{93F96189-EB3C-4D73-ABAE-ABB3FAF494AE}" srcId="{C0A2F15C-53B4-4E59-B00B-4E09E7EE3FDA}" destId="{406134C7-05F3-4AD1-A083-DA8CF79864F4}" srcOrd="4" destOrd="0" parTransId="{A5997750-747E-445E-9CF3-6CC3D4BC7348}" sibTransId="{25BC0199-1B4F-45A1-93B5-B90EDDA0C458}"/>
    <dgm:cxn modelId="{7271DC8A-713A-41DB-837B-7F0117C6E9C1}" srcId="{C0A2F15C-53B4-4E59-B00B-4E09E7EE3FDA}" destId="{8CA15643-BF2A-429C-A9B4-DBF2D022D306}" srcOrd="1" destOrd="0" parTransId="{7CEA4216-8933-4ADB-9B73-6A45B1C0624C}" sibTransId="{B2FE289D-85B0-4B8B-838E-7BB4C578098A}"/>
    <dgm:cxn modelId="{C34A1094-7D35-4585-B59D-1BB9741EBBCA}" type="presOf" srcId="{1818261C-78E9-4E54-8B79-2C9F49FC9617}" destId="{197D92E7-4439-403C-8D30-72E83B9C1EF8}" srcOrd="0" destOrd="0" presId="urn:microsoft.com/office/officeart/2005/8/layout/vList5"/>
    <dgm:cxn modelId="{F3DA639A-1667-4E3A-8766-23494F057340}" type="presOf" srcId="{1EFB9C2B-B625-42E7-B33C-2AA09512E77E}" destId="{7D63E8A0-1B7D-4966-B77D-389E057C8BFC}" srcOrd="0" destOrd="0" presId="urn:microsoft.com/office/officeart/2005/8/layout/vList5"/>
    <dgm:cxn modelId="{3E0596A0-95E8-459F-B2F9-8ABCDD6467D6}" srcId="{C0A2F15C-53B4-4E59-B00B-4E09E7EE3FDA}" destId="{48B240F1-B00E-4A02-8AB8-3E6BFE797A0D}" srcOrd="5" destOrd="0" parTransId="{EDD40502-3598-41A5-BDB1-9F5A743FDC2B}" sibTransId="{1FDFCAD5-F8FA-44B9-B772-36AB57E8F264}"/>
    <dgm:cxn modelId="{49D6AEAD-9EB8-4C7A-AC27-D39A02B5A1AC}" srcId="{C0A2F15C-53B4-4E59-B00B-4E09E7EE3FDA}" destId="{87B9D417-0F3E-459C-B737-3FD4479CCE78}" srcOrd="3" destOrd="0" parTransId="{4B062A96-E5F1-4775-9421-B1294D7F81EC}" sibTransId="{5F23026D-8282-47DC-B9E1-CF477A0B246F}"/>
    <dgm:cxn modelId="{2D32A2B8-64C0-43EF-BA2C-AB0C39940997}" type="presOf" srcId="{FFC449B6-8AD3-44AC-B715-975B854D2856}" destId="{E18C3C76-D58A-401B-BF14-21E9D9F8AA15}" srcOrd="0" destOrd="0" presId="urn:microsoft.com/office/officeart/2005/8/layout/vList5"/>
    <dgm:cxn modelId="{EEF528BC-F558-49A4-844F-5918A57C3F93}" srcId="{C0A2F15C-53B4-4E59-B00B-4E09E7EE3FDA}" destId="{D4241A77-70F5-456E-8228-3178E0D919BF}" srcOrd="0" destOrd="0" parTransId="{D71F9CBB-A240-4D67-8EF4-B2B86425BBCA}" sibTransId="{1677D541-0038-4902-8173-888C0CA94273}"/>
    <dgm:cxn modelId="{4EF42DC6-5AA2-4307-BB5F-5176E2A12A72}" type="presOf" srcId="{DDBA9097-A59E-455B-8E50-F354B3E09CBD}" destId="{AD446EA3-2B3C-485E-B7A8-4CAB872D4A1F}" srcOrd="0" destOrd="0" presId="urn:microsoft.com/office/officeart/2005/8/layout/vList5"/>
    <dgm:cxn modelId="{4FA8F6C6-6725-4AEF-B095-8637CD74F653}" type="presOf" srcId="{8CA15643-BF2A-429C-A9B4-DBF2D022D306}" destId="{325B5511-13A1-4F53-B06A-B4E4822BDC78}" srcOrd="0" destOrd="0" presId="urn:microsoft.com/office/officeart/2005/8/layout/vList5"/>
    <dgm:cxn modelId="{0BFD9ECE-26B8-495D-9047-8ECAC8DBEA14}" type="presOf" srcId="{A9C185E5-99D2-4A55-ABB5-808FA862988C}" destId="{EFB8D7AC-EF7E-45BE-9182-B6A1BC91882F}" srcOrd="0" destOrd="0" presId="urn:microsoft.com/office/officeart/2005/8/layout/vList5"/>
    <dgm:cxn modelId="{567A50E0-4EBE-460A-BED6-84794B632232}" srcId="{FFC449B6-8AD3-44AC-B715-975B854D2856}" destId="{DDBA9097-A59E-455B-8E50-F354B3E09CBD}" srcOrd="0" destOrd="0" parTransId="{3B1B6A99-B217-410B-B401-41D1A2281A9B}" sibTransId="{50C60415-62BF-4DB4-9C2B-3987FC173ED7}"/>
    <dgm:cxn modelId="{8938F4E0-7C75-451E-8A30-67DB79EC809A}" srcId="{D4241A77-70F5-456E-8228-3178E0D919BF}" destId="{E5D3D76D-609D-48BD-91DD-239E9FAF837A}" srcOrd="0" destOrd="0" parTransId="{2F3E0B57-E341-4F9E-B647-16FF5CEF3CC1}" sibTransId="{DF749BEC-D1FB-4BCD-AE4E-818619034C73}"/>
    <dgm:cxn modelId="{235CF7E2-9D15-4A06-AF45-44012C75BFB1}" type="presOf" srcId="{9B4F8465-4924-475E-895C-CE13FD10DB3A}" destId="{9BC91CA8-0B0C-46EE-841A-243ED3427F58}" srcOrd="0" destOrd="0" presId="urn:microsoft.com/office/officeart/2005/8/layout/vList5"/>
    <dgm:cxn modelId="{0119CFF7-DCFF-4009-A792-A5E5E6C5204E}" type="presOf" srcId="{406134C7-05F3-4AD1-A083-DA8CF79864F4}" destId="{E79861A3-6266-4324-8D7E-883D2693C975}" srcOrd="0" destOrd="0" presId="urn:microsoft.com/office/officeart/2005/8/layout/vList5"/>
    <dgm:cxn modelId="{49C2D029-AD27-43D0-AB06-36CC0F61E95A}" type="presParOf" srcId="{99217B29-5C22-4D95-ADE2-7278B3274289}" destId="{45E7744B-D1DA-4253-9B48-CC93F5D76B18}" srcOrd="0" destOrd="0" presId="urn:microsoft.com/office/officeart/2005/8/layout/vList5"/>
    <dgm:cxn modelId="{7A76D000-91E4-4488-B937-293F2783B1E2}" type="presParOf" srcId="{45E7744B-D1DA-4253-9B48-CC93F5D76B18}" destId="{5943768D-5AAA-429D-AAE8-47DC6F4732F2}" srcOrd="0" destOrd="0" presId="urn:microsoft.com/office/officeart/2005/8/layout/vList5"/>
    <dgm:cxn modelId="{92FF7CAB-AD5A-467B-9BCE-DAF8C9BA9DDC}" type="presParOf" srcId="{45E7744B-D1DA-4253-9B48-CC93F5D76B18}" destId="{ED61DCEE-E944-4D2D-8F2F-447E7DA131B3}" srcOrd="1" destOrd="0" presId="urn:microsoft.com/office/officeart/2005/8/layout/vList5"/>
    <dgm:cxn modelId="{1D8A1ECC-64DC-4BD4-84E4-4C559676A185}" type="presParOf" srcId="{99217B29-5C22-4D95-ADE2-7278B3274289}" destId="{BA7BEDB2-FA61-42BA-AF52-29358C13FBAF}" srcOrd="1" destOrd="0" presId="urn:microsoft.com/office/officeart/2005/8/layout/vList5"/>
    <dgm:cxn modelId="{8394C6F5-6274-4093-B888-EEA7ADDAD070}" type="presParOf" srcId="{99217B29-5C22-4D95-ADE2-7278B3274289}" destId="{198514B7-121C-488F-8629-16C0B58750EE}" srcOrd="2" destOrd="0" presId="urn:microsoft.com/office/officeart/2005/8/layout/vList5"/>
    <dgm:cxn modelId="{12880BF2-EA6A-4DA8-BD80-FECA347682EC}" type="presParOf" srcId="{198514B7-121C-488F-8629-16C0B58750EE}" destId="{325B5511-13A1-4F53-B06A-B4E4822BDC78}" srcOrd="0" destOrd="0" presId="urn:microsoft.com/office/officeart/2005/8/layout/vList5"/>
    <dgm:cxn modelId="{371E435F-1D81-4EB5-AA84-C37830B6CF31}" type="presParOf" srcId="{198514B7-121C-488F-8629-16C0B58750EE}" destId="{D3A08BA6-C040-45B0-97F4-5591E343004A}" srcOrd="1" destOrd="0" presId="urn:microsoft.com/office/officeart/2005/8/layout/vList5"/>
    <dgm:cxn modelId="{0531ACC4-7C23-4F44-BEC2-829C99CA8C13}" type="presParOf" srcId="{99217B29-5C22-4D95-ADE2-7278B3274289}" destId="{F105EBD0-E0FF-4F25-900A-C1EF7F59BDCD}" srcOrd="3" destOrd="0" presId="urn:microsoft.com/office/officeart/2005/8/layout/vList5"/>
    <dgm:cxn modelId="{8A1111B4-51B5-4FCD-94D2-1C35BA85C9CD}" type="presParOf" srcId="{99217B29-5C22-4D95-ADE2-7278B3274289}" destId="{939C6F0E-8F4C-4082-8F00-4020503F0E80}" srcOrd="4" destOrd="0" presId="urn:microsoft.com/office/officeart/2005/8/layout/vList5"/>
    <dgm:cxn modelId="{FEBB6E0D-F655-4AD3-965C-02875C002CC1}" type="presParOf" srcId="{939C6F0E-8F4C-4082-8F00-4020503F0E80}" destId="{EFB8D7AC-EF7E-45BE-9182-B6A1BC91882F}" srcOrd="0" destOrd="0" presId="urn:microsoft.com/office/officeart/2005/8/layout/vList5"/>
    <dgm:cxn modelId="{79DCE006-213F-4580-A575-E8DB57C70187}" type="presParOf" srcId="{939C6F0E-8F4C-4082-8F00-4020503F0E80}" destId="{FD55574D-6B06-4A56-A459-B22C759598DA}" srcOrd="1" destOrd="0" presId="urn:microsoft.com/office/officeart/2005/8/layout/vList5"/>
    <dgm:cxn modelId="{2B1556F8-7AD9-4E19-B62D-95B167CE05D9}" type="presParOf" srcId="{99217B29-5C22-4D95-ADE2-7278B3274289}" destId="{1733A2D7-7D60-404C-9835-3B40C3C250E9}" srcOrd="5" destOrd="0" presId="urn:microsoft.com/office/officeart/2005/8/layout/vList5"/>
    <dgm:cxn modelId="{04E87DF6-50E6-4C94-ACF5-4688578505A9}" type="presParOf" srcId="{99217B29-5C22-4D95-ADE2-7278B3274289}" destId="{AB012A95-6307-45B4-A42B-7F764BCC1945}" srcOrd="6" destOrd="0" presId="urn:microsoft.com/office/officeart/2005/8/layout/vList5"/>
    <dgm:cxn modelId="{9C00B7EA-7752-4632-8EAD-EF1AE36FEE08}" type="presParOf" srcId="{AB012A95-6307-45B4-A42B-7F764BCC1945}" destId="{64EDFCC7-C9AB-41A9-8454-B5286402ADB6}" srcOrd="0" destOrd="0" presId="urn:microsoft.com/office/officeart/2005/8/layout/vList5"/>
    <dgm:cxn modelId="{27E6A049-F028-47B1-97FF-6EFCFBB53CB8}" type="presParOf" srcId="{AB012A95-6307-45B4-A42B-7F764BCC1945}" destId="{7D63E8A0-1B7D-4966-B77D-389E057C8BFC}" srcOrd="1" destOrd="0" presId="urn:microsoft.com/office/officeart/2005/8/layout/vList5"/>
    <dgm:cxn modelId="{A0E6AF5C-3310-42A3-A669-4BAB51FD2D64}" type="presParOf" srcId="{99217B29-5C22-4D95-ADE2-7278B3274289}" destId="{D0D056D9-C241-4856-B2BC-ADF7B0FCFD63}" srcOrd="7" destOrd="0" presId="urn:microsoft.com/office/officeart/2005/8/layout/vList5"/>
    <dgm:cxn modelId="{10A49998-DC72-4163-9EC1-784DA73021DA}" type="presParOf" srcId="{99217B29-5C22-4D95-ADE2-7278B3274289}" destId="{FBCA8630-C95B-4E63-8A03-94E781BD7FCB}" srcOrd="8" destOrd="0" presId="urn:microsoft.com/office/officeart/2005/8/layout/vList5"/>
    <dgm:cxn modelId="{A1D4D845-477D-460C-AB67-ABA161A44749}" type="presParOf" srcId="{FBCA8630-C95B-4E63-8A03-94E781BD7FCB}" destId="{E79861A3-6266-4324-8D7E-883D2693C975}" srcOrd="0" destOrd="0" presId="urn:microsoft.com/office/officeart/2005/8/layout/vList5"/>
    <dgm:cxn modelId="{32B5AA32-0D55-4F61-B4AB-FE47936327E0}" type="presParOf" srcId="{FBCA8630-C95B-4E63-8A03-94E781BD7FCB}" destId="{197D92E7-4439-403C-8D30-72E83B9C1EF8}" srcOrd="1" destOrd="0" presId="urn:microsoft.com/office/officeart/2005/8/layout/vList5"/>
    <dgm:cxn modelId="{2F8598DC-FC68-4219-8EEB-EECEC0DCA695}" type="presParOf" srcId="{99217B29-5C22-4D95-ADE2-7278B3274289}" destId="{68CD8EB8-0366-4C97-89CA-0A8D5BFFD5B8}" srcOrd="9" destOrd="0" presId="urn:microsoft.com/office/officeart/2005/8/layout/vList5"/>
    <dgm:cxn modelId="{671AD83C-C19E-4603-974E-56E25FA01DAE}" type="presParOf" srcId="{99217B29-5C22-4D95-ADE2-7278B3274289}" destId="{61C8CC2D-4334-444C-886A-C711C50A948A}" srcOrd="10" destOrd="0" presId="urn:microsoft.com/office/officeart/2005/8/layout/vList5"/>
    <dgm:cxn modelId="{10D1FBA6-840C-4E90-811E-10E9EBD54495}" type="presParOf" srcId="{61C8CC2D-4334-444C-886A-C711C50A948A}" destId="{2390CB36-2785-4268-A34E-1B0551CBDBA1}" srcOrd="0" destOrd="0" presId="urn:microsoft.com/office/officeart/2005/8/layout/vList5"/>
    <dgm:cxn modelId="{AB55DE7E-1A5B-45C6-AACE-4E23C18C25AE}" type="presParOf" srcId="{61C8CC2D-4334-444C-886A-C711C50A948A}" destId="{9BC91CA8-0B0C-46EE-841A-243ED3427F58}" srcOrd="1" destOrd="0" presId="urn:microsoft.com/office/officeart/2005/8/layout/vList5"/>
    <dgm:cxn modelId="{FFB0AE71-CA91-4A6F-BBB1-FC7D8E9589A9}" type="presParOf" srcId="{99217B29-5C22-4D95-ADE2-7278B3274289}" destId="{3E64F07F-049D-4499-AF95-85E1CC476113}" srcOrd="11" destOrd="0" presId="urn:microsoft.com/office/officeart/2005/8/layout/vList5"/>
    <dgm:cxn modelId="{EA1BC001-600A-4A0E-AC54-6350A4CFC572}" type="presParOf" srcId="{99217B29-5C22-4D95-ADE2-7278B3274289}" destId="{52F236BA-DFDC-440C-AA84-57EF69C92E28}" srcOrd="12" destOrd="0" presId="urn:microsoft.com/office/officeart/2005/8/layout/vList5"/>
    <dgm:cxn modelId="{C56F5ABA-A9FB-42DA-AB33-47E6CCA30E62}" type="presParOf" srcId="{52F236BA-DFDC-440C-AA84-57EF69C92E28}" destId="{E18C3C76-D58A-401B-BF14-21E9D9F8AA15}" srcOrd="0" destOrd="0" presId="urn:microsoft.com/office/officeart/2005/8/layout/vList5"/>
    <dgm:cxn modelId="{7B37FF68-3253-4162-9DB6-776E9CDD6B9C}" type="presParOf" srcId="{52F236BA-DFDC-440C-AA84-57EF69C92E28}" destId="{AD446EA3-2B3C-485E-B7A8-4CAB872D4A1F}" srcOrd="1" destOrd="0" presId="urn:microsoft.com/office/officeart/2005/8/layout/vList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F6F60A-1716-4C50-950C-E975A92956E8}" type="doc">
      <dgm:prSet loTypeId="urn:microsoft.com/office/officeart/2005/8/layout/vList3" loCatId="list" qsTypeId="urn:microsoft.com/office/officeart/2005/8/quickstyle/simple1" qsCatId="simple" csTypeId="urn:microsoft.com/office/officeart/2005/8/colors/colorful5" csCatId="colorful" phldr="1"/>
      <dgm:spPr/>
    </dgm:pt>
    <dgm:pt modelId="{2803A60E-CBC4-4EEE-9AA7-D55232224A84}">
      <dgm:prSet phldrT="[Texto]" custT="1"/>
      <dgm:spPr/>
      <dgm:t>
        <a:bodyPr/>
        <a:lstStyle/>
        <a:p>
          <a:r>
            <a:rPr lang="es-CO" sz="1000"/>
            <a:t>Lesiones en el  tórax y en tronco o torso</a:t>
          </a:r>
        </a:p>
      </dgm:t>
    </dgm:pt>
    <dgm:pt modelId="{89BE41DA-D5E4-4907-8EDE-52C117BB8F48}" type="parTrans" cxnId="{826247E8-E0FE-42BB-8E0C-A339AE514E33}">
      <dgm:prSet/>
      <dgm:spPr/>
      <dgm:t>
        <a:bodyPr/>
        <a:lstStyle/>
        <a:p>
          <a:endParaRPr lang="es-CO" sz="1000"/>
        </a:p>
      </dgm:t>
    </dgm:pt>
    <dgm:pt modelId="{B6DE452D-50FF-40FC-A849-B26DF154861A}" type="sibTrans" cxnId="{826247E8-E0FE-42BB-8E0C-A339AE514E33}">
      <dgm:prSet/>
      <dgm:spPr/>
      <dgm:t>
        <a:bodyPr/>
        <a:lstStyle/>
        <a:p>
          <a:endParaRPr lang="es-CO" sz="1000"/>
        </a:p>
      </dgm:t>
    </dgm:pt>
    <dgm:pt modelId="{273417EB-399A-4621-935B-8C88783C83A3}">
      <dgm:prSet phldrT="[Texto]" custT="1"/>
      <dgm:spPr/>
      <dgm:t>
        <a:bodyPr/>
        <a:lstStyle/>
        <a:p>
          <a:r>
            <a:rPr lang="es-CO" sz="1000"/>
            <a:t>Lesión cerebral </a:t>
          </a:r>
        </a:p>
      </dgm:t>
    </dgm:pt>
    <dgm:pt modelId="{77CED0D3-7E82-459F-80DB-1A3F56759119}" type="parTrans" cxnId="{4DDF4CE0-EB6F-4DC3-AA09-0E2FBBF6A9BB}">
      <dgm:prSet/>
      <dgm:spPr/>
      <dgm:t>
        <a:bodyPr/>
        <a:lstStyle/>
        <a:p>
          <a:endParaRPr lang="es-CO" sz="1000"/>
        </a:p>
      </dgm:t>
    </dgm:pt>
    <dgm:pt modelId="{EA6420B7-B2C4-44AF-BA22-6FCF15078DFA}" type="sibTrans" cxnId="{4DDF4CE0-EB6F-4DC3-AA09-0E2FBBF6A9BB}">
      <dgm:prSet/>
      <dgm:spPr/>
      <dgm:t>
        <a:bodyPr/>
        <a:lstStyle/>
        <a:p>
          <a:endParaRPr lang="es-CO" sz="1000"/>
        </a:p>
      </dgm:t>
    </dgm:pt>
    <dgm:pt modelId="{5EC50F5B-B6D8-46B9-A985-449570E6D93C}">
      <dgm:prSet phldrT="[Texto]" custT="1"/>
      <dgm:spPr/>
      <dgm:t>
        <a:bodyPr/>
        <a:lstStyle/>
        <a:p>
          <a:r>
            <a:rPr lang="es-CO" sz="1000"/>
            <a:t>Lesiones en el cuello, cabeza y cara </a:t>
          </a:r>
        </a:p>
      </dgm:t>
    </dgm:pt>
    <dgm:pt modelId="{7096462D-F40D-49AF-AAE0-63049827E871}" type="parTrans" cxnId="{A86CFE7B-2633-44FB-B58E-EB58F4A00D8F}">
      <dgm:prSet/>
      <dgm:spPr/>
      <dgm:t>
        <a:bodyPr/>
        <a:lstStyle/>
        <a:p>
          <a:endParaRPr lang="es-CO" sz="1000"/>
        </a:p>
      </dgm:t>
    </dgm:pt>
    <dgm:pt modelId="{B49E6BD1-388C-45BC-BC34-D9884563BAF1}" type="sibTrans" cxnId="{A86CFE7B-2633-44FB-B58E-EB58F4A00D8F}">
      <dgm:prSet/>
      <dgm:spPr/>
      <dgm:t>
        <a:bodyPr/>
        <a:lstStyle/>
        <a:p>
          <a:endParaRPr lang="es-CO" sz="1000"/>
        </a:p>
      </dgm:t>
    </dgm:pt>
    <dgm:pt modelId="{83E5FBBA-1036-4886-8E63-5C5516CDEC18}">
      <dgm:prSet phldrT="[Texto]" custT="1"/>
      <dgm:spPr/>
      <dgm:t>
        <a:bodyPr/>
        <a:lstStyle/>
        <a:p>
          <a:r>
            <a:rPr lang="es-CO" sz="1000"/>
            <a:t>Lesiones en las extremidades</a:t>
          </a:r>
        </a:p>
      </dgm:t>
    </dgm:pt>
    <dgm:pt modelId="{5AD0994F-50DA-43DF-BFCC-9B8D971908B9}" type="parTrans" cxnId="{ACCB71EA-DD4D-42FF-990F-3F36ECDF370A}">
      <dgm:prSet/>
      <dgm:spPr/>
      <dgm:t>
        <a:bodyPr/>
        <a:lstStyle/>
        <a:p>
          <a:endParaRPr lang="es-CO" sz="1000"/>
        </a:p>
      </dgm:t>
    </dgm:pt>
    <dgm:pt modelId="{501744CD-96CE-433B-976E-BD1BA7008CAA}" type="sibTrans" cxnId="{ACCB71EA-DD4D-42FF-990F-3F36ECDF370A}">
      <dgm:prSet/>
      <dgm:spPr/>
      <dgm:t>
        <a:bodyPr/>
        <a:lstStyle/>
        <a:p>
          <a:endParaRPr lang="es-CO" sz="1000"/>
        </a:p>
      </dgm:t>
    </dgm:pt>
    <dgm:pt modelId="{796D5D1E-172E-4EFB-911F-62019002DEF4}">
      <dgm:prSet phldrT="[Texto]" custT="1"/>
      <dgm:spPr/>
      <dgm:t>
        <a:bodyPr/>
        <a:lstStyle/>
        <a:p>
          <a:r>
            <a:rPr lang="es-CO" sz="1000"/>
            <a:t>Lesiones en la columna vertebral </a:t>
          </a:r>
        </a:p>
      </dgm:t>
    </dgm:pt>
    <dgm:pt modelId="{2DC5A895-1C7A-4AD9-B6BD-7B7B347847A2}" type="parTrans" cxnId="{2C508A0A-A0E8-40C7-86CE-86693C289F8D}">
      <dgm:prSet/>
      <dgm:spPr/>
      <dgm:t>
        <a:bodyPr/>
        <a:lstStyle/>
        <a:p>
          <a:endParaRPr lang="es-CO" sz="1000"/>
        </a:p>
      </dgm:t>
    </dgm:pt>
    <dgm:pt modelId="{EDC33541-82E1-44F3-8155-91050E47B61D}" type="sibTrans" cxnId="{2C508A0A-A0E8-40C7-86CE-86693C289F8D}">
      <dgm:prSet/>
      <dgm:spPr/>
      <dgm:t>
        <a:bodyPr/>
        <a:lstStyle/>
        <a:p>
          <a:endParaRPr lang="es-CO" sz="1000"/>
        </a:p>
      </dgm:t>
    </dgm:pt>
    <dgm:pt modelId="{9C9690AA-9AD4-49EF-99AA-63E58603D658}">
      <dgm:prSet phldrT="[Texto]" custT="1"/>
      <dgm:spPr/>
      <dgm:t>
        <a:bodyPr/>
        <a:lstStyle/>
        <a:p>
          <a:r>
            <a:rPr lang="es-CO" sz="1000"/>
            <a:t>Lesiones en la médula espinal</a:t>
          </a:r>
        </a:p>
      </dgm:t>
    </dgm:pt>
    <dgm:pt modelId="{844DD18F-DB23-4B02-BBB6-A7D9EF98BA75}" type="parTrans" cxnId="{4D8E9A89-1A8D-4281-A8D9-27AC3DE5ABAF}">
      <dgm:prSet/>
      <dgm:spPr/>
      <dgm:t>
        <a:bodyPr/>
        <a:lstStyle/>
        <a:p>
          <a:endParaRPr lang="es-CO" sz="1000"/>
        </a:p>
      </dgm:t>
    </dgm:pt>
    <dgm:pt modelId="{94D36C2C-AAFF-4BDA-AEF2-36B2830CEE73}" type="sibTrans" cxnId="{4D8E9A89-1A8D-4281-A8D9-27AC3DE5ABAF}">
      <dgm:prSet/>
      <dgm:spPr/>
      <dgm:t>
        <a:bodyPr/>
        <a:lstStyle/>
        <a:p>
          <a:endParaRPr lang="es-CO" sz="1000"/>
        </a:p>
      </dgm:t>
    </dgm:pt>
    <dgm:pt modelId="{3851A1FA-0BE2-4C9E-98EC-AC8B066BF5D8}" type="pres">
      <dgm:prSet presAssocID="{B4F6F60A-1716-4C50-950C-E975A92956E8}" presName="linearFlow" presStyleCnt="0">
        <dgm:presLayoutVars>
          <dgm:dir/>
          <dgm:resizeHandles val="exact"/>
        </dgm:presLayoutVars>
      </dgm:prSet>
      <dgm:spPr/>
    </dgm:pt>
    <dgm:pt modelId="{4DD3C0CD-B2E0-48B4-BE7F-8574666CA68F}" type="pres">
      <dgm:prSet presAssocID="{2803A60E-CBC4-4EEE-9AA7-D55232224A84}" presName="composite" presStyleCnt="0"/>
      <dgm:spPr/>
    </dgm:pt>
    <dgm:pt modelId="{B61E3E5F-D78C-451F-B154-C7438D0A3AD1}" type="pres">
      <dgm:prSet presAssocID="{2803A60E-CBC4-4EEE-9AA7-D55232224A84}" presName="imgShp" presStyleLbl="fgImgPlace1" presStyleIdx="0" presStyleCnt="6"/>
      <dgm:spPr/>
    </dgm:pt>
    <dgm:pt modelId="{DC863128-E086-46BF-AA44-4B86C84A93D9}" type="pres">
      <dgm:prSet presAssocID="{2803A60E-CBC4-4EEE-9AA7-D55232224A84}" presName="txShp" presStyleLbl="node1" presStyleIdx="0" presStyleCnt="6">
        <dgm:presLayoutVars>
          <dgm:bulletEnabled val="1"/>
        </dgm:presLayoutVars>
      </dgm:prSet>
      <dgm:spPr/>
    </dgm:pt>
    <dgm:pt modelId="{AAA046E2-2D5E-41E3-A019-D55442CE1370}" type="pres">
      <dgm:prSet presAssocID="{B6DE452D-50FF-40FC-A849-B26DF154861A}" presName="spacing" presStyleCnt="0"/>
      <dgm:spPr/>
    </dgm:pt>
    <dgm:pt modelId="{8675E009-831A-4B8C-A921-113F90B2D84A}" type="pres">
      <dgm:prSet presAssocID="{273417EB-399A-4621-935B-8C88783C83A3}" presName="composite" presStyleCnt="0"/>
      <dgm:spPr/>
    </dgm:pt>
    <dgm:pt modelId="{1A630905-E4DA-4C8C-8E14-13B2E2645B04}" type="pres">
      <dgm:prSet presAssocID="{273417EB-399A-4621-935B-8C88783C83A3}" presName="imgShp" presStyleLbl="fgImgPlace1" presStyleIdx="1" presStyleCnt="6"/>
      <dgm:spPr/>
    </dgm:pt>
    <dgm:pt modelId="{865438E2-3A3E-4DCC-9404-D849BD23FCD0}" type="pres">
      <dgm:prSet presAssocID="{273417EB-399A-4621-935B-8C88783C83A3}" presName="txShp" presStyleLbl="node1" presStyleIdx="1" presStyleCnt="6">
        <dgm:presLayoutVars>
          <dgm:bulletEnabled val="1"/>
        </dgm:presLayoutVars>
      </dgm:prSet>
      <dgm:spPr/>
    </dgm:pt>
    <dgm:pt modelId="{27FFF33F-9B27-45CA-8412-FB5DACC79F67}" type="pres">
      <dgm:prSet presAssocID="{EA6420B7-B2C4-44AF-BA22-6FCF15078DFA}" presName="spacing" presStyleCnt="0"/>
      <dgm:spPr/>
    </dgm:pt>
    <dgm:pt modelId="{33CDFB6B-5448-4AC1-9525-AD7226E5BE24}" type="pres">
      <dgm:prSet presAssocID="{5EC50F5B-B6D8-46B9-A985-449570E6D93C}" presName="composite" presStyleCnt="0"/>
      <dgm:spPr/>
    </dgm:pt>
    <dgm:pt modelId="{8CA62423-41A6-4F1F-AE59-6B061C42CCA4}" type="pres">
      <dgm:prSet presAssocID="{5EC50F5B-B6D8-46B9-A985-449570E6D93C}" presName="imgShp" presStyleLbl="fgImgPlace1" presStyleIdx="2" presStyleCnt="6"/>
      <dgm:spPr/>
    </dgm:pt>
    <dgm:pt modelId="{8F1467CC-D8A0-4DEE-9B36-5FE30038F186}" type="pres">
      <dgm:prSet presAssocID="{5EC50F5B-B6D8-46B9-A985-449570E6D93C}" presName="txShp" presStyleLbl="node1" presStyleIdx="2" presStyleCnt="6">
        <dgm:presLayoutVars>
          <dgm:bulletEnabled val="1"/>
        </dgm:presLayoutVars>
      </dgm:prSet>
      <dgm:spPr/>
    </dgm:pt>
    <dgm:pt modelId="{A2245AFB-53D5-4582-A767-E83C2F7251D7}" type="pres">
      <dgm:prSet presAssocID="{B49E6BD1-388C-45BC-BC34-D9884563BAF1}" presName="spacing" presStyleCnt="0"/>
      <dgm:spPr/>
    </dgm:pt>
    <dgm:pt modelId="{34C37A01-FF67-4C9D-831C-A4818DFD5079}" type="pres">
      <dgm:prSet presAssocID="{83E5FBBA-1036-4886-8E63-5C5516CDEC18}" presName="composite" presStyleCnt="0"/>
      <dgm:spPr/>
    </dgm:pt>
    <dgm:pt modelId="{A1389D85-432F-45F0-8401-A1CA2C492605}" type="pres">
      <dgm:prSet presAssocID="{83E5FBBA-1036-4886-8E63-5C5516CDEC18}" presName="imgShp" presStyleLbl="fgImgPlace1" presStyleIdx="3" presStyleCnt="6"/>
      <dgm:spPr/>
    </dgm:pt>
    <dgm:pt modelId="{A42E912B-347C-4E3E-B941-A8F169FC187B}" type="pres">
      <dgm:prSet presAssocID="{83E5FBBA-1036-4886-8E63-5C5516CDEC18}" presName="txShp" presStyleLbl="node1" presStyleIdx="3" presStyleCnt="6">
        <dgm:presLayoutVars>
          <dgm:bulletEnabled val="1"/>
        </dgm:presLayoutVars>
      </dgm:prSet>
      <dgm:spPr/>
    </dgm:pt>
    <dgm:pt modelId="{1290D6BF-1469-40D8-B761-5D1D2937AE2B}" type="pres">
      <dgm:prSet presAssocID="{501744CD-96CE-433B-976E-BD1BA7008CAA}" presName="spacing" presStyleCnt="0"/>
      <dgm:spPr/>
    </dgm:pt>
    <dgm:pt modelId="{7B35F611-8D20-4E08-8DF2-2D1A63DF4C0E}" type="pres">
      <dgm:prSet presAssocID="{796D5D1E-172E-4EFB-911F-62019002DEF4}" presName="composite" presStyleCnt="0"/>
      <dgm:spPr/>
    </dgm:pt>
    <dgm:pt modelId="{39375EA0-40D5-4AFE-B273-1246A640D46E}" type="pres">
      <dgm:prSet presAssocID="{796D5D1E-172E-4EFB-911F-62019002DEF4}" presName="imgShp" presStyleLbl="fgImgPlace1" presStyleIdx="4" presStyleCnt="6"/>
      <dgm:spPr/>
    </dgm:pt>
    <dgm:pt modelId="{5778421F-000A-4863-A3BE-97FE6438DC12}" type="pres">
      <dgm:prSet presAssocID="{796D5D1E-172E-4EFB-911F-62019002DEF4}" presName="txShp" presStyleLbl="node1" presStyleIdx="4" presStyleCnt="6">
        <dgm:presLayoutVars>
          <dgm:bulletEnabled val="1"/>
        </dgm:presLayoutVars>
      </dgm:prSet>
      <dgm:spPr/>
    </dgm:pt>
    <dgm:pt modelId="{B547A280-0D2B-45F4-BCEC-74E006EE01A7}" type="pres">
      <dgm:prSet presAssocID="{EDC33541-82E1-44F3-8155-91050E47B61D}" presName="spacing" presStyleCnt="0"/>
      <dgm:spPr/>
    </dgm:pt>
    <dgm:pt modelId="{153860A6-EE4C-442A-9193-0BEB993ED644}" type="pres">
      <dgm:prSet presAssocID="{9C9690AA-9AD4-49EF-99AA-63E58603D658}" presName="composite" presStyleCnt="0"/>
      <dgm:spPr/>
    </dgm:pt>
    <dgm:pt modelId="{16B630AF-EC85-4287-ADBE-7EDE386DE5E7}" type="pres">
      <dgm:prSet presAssocID="{9C9690AA-9AD4-49EF-99AA-63E58603D658}" presName="imgShp" presStyleLbl="fgImgPlace1" presStyleIdx="5" presStyleCnt="6"/>
      <dgm:spPr/>
    </dgm:pt>
    <dgm:pt modelId="{D6473653-55A4-4775-92C9-17BC12F8FEFD}" type="pres">
      <dgm:prSet presAssocID="{9C9690AA-9AD4-49EF-99AA-63E58603D658}" presName="txShp" presStyleLbl="node1" presStyleIdx="5" presStyleCnt="6">
        <dgm:presLayoutVars>
          <dgm:bulletEnabled val="1"/>
        </dgm:presLayoutVars>
      </dgm:prSet>
      <dgm:spPr/>
    </dgm:pt>
  </dgm:ptLst>
  <dgm:cxnLst>
    <dgm:cxn modelId="{2C508A0A-A0E8-40C7-86CE-86693C289F8D}" srcId="{B4F6F60A-1716-4C50-950C-E975A92956E8}" destId="{796D5D1E-172E-4EFB-911F-62019002DEF4}" srcOrd="4" destOrd="0" parTransId="{2DC5A895-1C7A-4AD9-B6BD-7B7B347847A2}" sibTransId="{EDC33541-82E1-44F3-8155-91050E47B61D}"/>
    <dgm:cxn modelId="{89F8AC15-8A78-4664-ABBD-9C61E182950B}" type="presOf" srcId="{796D5D1E-172E-4EFB-911F-62019002DEF4}" destId="{5778421F-000A-4863-A3BE-97FE6438DC12}" srcOrd="0" destOrd="0" presId="urn:microsoft.com/office/officeart/2005/8/layout/vList3"/>
    <dgm:cxn modelId="{8796E515-FE01-4477-9329-1157BD83A424}" type="presOf" srcId="{273417EB-399A-4621-935B-8C88783C83A3}" destId="{865438E2-3A3E-4DCC-9404-D849BD23FCD0}" srcOrd="0" destOrd="0" presId="urn:microsoft.com/office/officeart/2005/8/layout/vList3"/>
    <dgm:cxn modelId="{832F3C6A-DCA4-4C37-B783-18139FAC2B5E}" type="presOf" srcId="{9C9690AA-9AD4-49EF-99AA-63E58603D658}" destId="{D6473653-55A4-4775-92C9-17BC12F8FEFD}" srcOrd="0" destOrd="0" presId="urn:microsoft.com/office/officeart/2005/8/layout/vList3"/>
    <dgm:cxn modelId="{43F9F54C-7EFC-4A1E-9646-15D12B3D83C6}" type="presOf" srcId="{5EC50F5B-B6D8-46B9-A985-449570E6D93C}" destId="{8F1467CC-D8A0-4DEE-9B36-5FE30038F186}" srcOrd="0" destOrd="0" presId="urn:microsoft.com/office/officeart/2005/8/layout/vList3"/>
    <dgm:cxn modelId="{A86CFE7B-2633-44FB-B58E-EB58F4A00D8F}" srcId="{B4F6F60A-1716-4C50-950C-E975A92956E8}" destId="{5EC50F5B-B6D8-46B9-A985-449570E6D93C}" srcOrd="2" destOrd="0" parTransId="{7096462D-F40D-49AF-AAE0-63049827E871}" sibTransId="{B49E6BD1-388C-45BC-BC34-D9884563BAF1}"/>
    <dgm:cxn modelId="{4D8E9A89-1A8D-4281-A8D9-27AC3DE5ABAF}" srcId="{B4F6F60A-1716-4C50-950C-E975A92956E8}" destId="{9C9690AA-9AD4-49EF-99AA-63E58603D658}" srcOrd="5" destOrd="0" parTransId="{844DD18F-DB23-4B02-BBB6-A7D9EF98BA75}" sibTransId="{94D36C2C-AAFF-4BDA-AEF2-36B2830CEE73}"/>
    <dgm:cxn modelId="{95E9B7D2-E08B-4BB3-AFC4-7FED41EBAC71}" type="presOf" srcId="{83E5FBBA-1036-4886-8E63-5C5516CDEC18}" destId="{A42E912B-347C-4E3E-B941-A8F169FC187B}" srcOrd="0" destOrd="0" presId="urn:microsoft.com/office/officeart/2005/8/layout/vList3"/>
    <dgm:cxn modelId="{4DDF4CE0-EB6F-4DC3-AA09-0E2FBBF6A9BB}" srcId="{B4F6F60A-1716-4C50-950C-E975A92956E8}" destId="{273417EB-399A-4621-935B-8C88783C83A3}" srcOrd="1" destOrd="0" parTransId="{77CED0D3-7E82-459F-80DB-1A3F56759119}" sibTransId="{EA6420B7-B2C4-44AF-BA22-6FCF15078DFA}"/>
    <dgm:cxn modelId="{826247E8-E0FE-42BB-8E0C-A339AE514E33}" srcId="{B4F6F60A-1716-4C50-950C-E975A92956E8}" destId="{2803A60E-CBC4-4EEE-9AA7-D55232224A84}" srcOrd="0" destOrd="0" parTransId="{89BE41DA-D5E4-4907-8EDE-52C117BB8F48}" sibTransId="{B6DE452D-50FF-40FC-A849-B26DF154861A}"/>
    <dgm:cxn modelId="{FDAA89E8-944C-4646-99DB-3CA775EA5A3F}" type="presOf" srcId="{2803A60E-CBC4-4EEE-9AA7-D55232224A84}" destId="{DC863128-E086-46BF-AA44-4B86C84A93D9}" srcOrd="0" destOrd="0" presId="urn:microsoft.com/office/officeart/2005/8/layout/vList3"/>
    <dgm:cxn modelId="{ACCB71EA-DD4D-42FF-990F-3F36ECDF370A}" srcId="{B4F6F60A-1716-4C50-950C-E975A92956E8}" destId="{83E5FBBA-1036-4886-8E63-5C5516CDEC18}" srcOrd="3" destOrd="0" parTransId="{5AD0994F-50DA-43DF-BFCC-9B8D971908B9}" sibTransId="{501744CD-96CE-433B-976E-BD1BA7008CAA}"/>
    <dgm:cxn modelId="{27134BEC-9FE2-4DDA-9647-FC606198A1B6}" type="presOf" srcId="{B4F6F60A-1716-4C50-950C-E975A92956E8}" destId="{3851A1FA-0BE2-4C9E-98EC-AC8B066BF5D8}" srcOrd="0" destOrd="0" presId="urn:microsoft.com/office/officeart/2005/8/layout/vList3"/>
    <dgm:cxn modelId="{9C7612F8-B905-4049-984B-73EAEE7B95CE}" type="presParOf" srcId="{3851A1FA-0BE2-4C9E-98EC-AC8B066BF5D8}" destId="{4DD3C0CD-B2E0-48B4-BE7F-8574666CA68F}" srcOrd="0" destOrd="0" presId="urn:microsoft.com/office/officeart/2005/8/layout/vList3"/>
    <dgm:cxn modelId="{9A402907-8376-488B-8F73-99040ABA7180}" type="presParOf" srcId="{4DD3C0CD-B2E0-48B4-BE7F-8574666CA68F}" destId="{B61E3E5F-D78C-451F-B154-C7438D0A3AD1}" srcOrd="0" destOrd="0" presId="urn:microsoft.com/office/officeart/2005/8/layout/vList3"/>
    <dgm:cxn modelId="{EC27B3F3-DFF7-41F7-A6D0-70B0C4FFB5EA}" type="presParOf" srcId="{4DD3C0CD-B2E0-48B4-BE7F-8574666CA68F}" destId="{DC863128-E086-46BF-AA44-4B86C84A93D9}" srcOrd="1" destOrd="0" presId="urn:microsoft.com/office/officeart/2005/8/layout/vList3"/>
    <dgm:cxn modelId="{D3E85BE5-A5C1-4BAE-B6ED-FF1B41AA6461}" type="presParOf" srcId="{3851A1FA-0BE2-4C9E-98EC-AC8B066BF5D8}" destId="{AAA046E2-2D5E-41E3-A019-D55442CE1370}" srcOrd="1" destOrd="0" presId="urn:microsoft.com/office/officeart/2005/8/layout/vList3"/>
    <dgm:cxn modelId="{B363B820-B83D-40A8-B382-FD84C06D8196}" type="presParOf" srcId="{3851A1FA-0BE2-4C9E-98EC-AC8B066BF5D8}" destId="{8675E009-831A-4B8C-A921-113F90B2D84A}" srcOrd="2" destOrd="0" presId="urn:microsoft.com/office/officeart/2005/8/layout/vList3"/>
    <dgm:cxn modelId="{2CA5FAD7-BFB1-4F4A-8D31-C14964181119}" type="presParOf" srcId="{8675E009-831A-4B8C-A921-113F90B2D84A}" destId="{1A630905-E4DA-4C8C-8E14-13B2E2645B04}" srcOrd="0" destOrd="0" presId="urn:microsoft.com/office/officeart/2005/8/layout/vList3"/>
    <dgm:cxn modelId="{2267827D-E1E2-4909-86FD-0A9B6C6A08B7}" type="presParOf" srcId="{8675E009-831A-4B8C-A921-113F90B2D84A}" destId="{865438E2-3A3E-4DCC-9404-D849BD23FCD0}" srcOrd="1" destOrd="0" presId="urn:microsoft.com/office/officeart/2005/8/layout/vList3"/>
    <dgm:cxn modelId="{4CEB946C-DBE8-4253-B3F1-9D491683ED96}" type="presParOf" srcId="{3851A1FA-0BE2-4C9E-98EC-AC8B066BF5D8}" destId="{27FFF33F-9B27-45CA-8412-FB5DACC79F67}" srcOrd="3" destOrd="0" presId="urn:microsoft.com/office/officeart/2005/8/layout/vList3"/>
    <dgm:cxn modelId="{67E7675C-AC9D-423B-9C2D-FDAD45102C7F}" type="presParOf" srcId="{3851A1FA-0BE2-4C9E-98EC-AC8B066BF5D8}" destId="{33CDFB6B-5448-4AC1-9525-AD7226E5BE24}" srcOrd="4" destOrd="0" presId="urn:microsoft.com/office/officeart/2005/8/layout/vList3"/>
    <dgm:cxn modelId="{C6EE4F54-FDC7-43A9-83E4-927F9B951CC8}" type="presParOf" srcId="{33CDFB6B-5448-4AC1-9525-AD7226E5BE24}" destId="{8CA62423-41A6-4F1F-AE59-6B061C42CCA4}" srcOrd="0" destOrd="0" presId="urn:microsoft.com/office/officeart/2005/8/layout/vList3"/>
    <dgm:cxn modelId="{6E6F9AFA-59BD-423A-ADFF-7E9F9C77F59A}" type="presParOf" srcId="{33CDFB6B-5448-4AC1-9525-AD7226E5BE24}" destId="{8F1467CC-D8A0-4DEE-9B36-5FE30038F186}" srcOrd="1" destOrd="0" presId="urn:microsoft.com/office/officeart/2005/8/layout/vList3"/>
    <dgm:cxn modelId="{13ADBD9D-EDC4-4572-A173-7C87B55FBECB}" type="presParOf" srcId="{3851A1FA-0BE2-4C9E-98EC-AC8B066BF5D8}" destId="{A2245AFB-53D5-4582-A767-E83C2F7251D7}" srcOrd="5" destOrd="0" presId="urn:microsoft.com/office/officeart/2005/8/layout/vList3"/>
    <dgm:cxn modelId="{6A990CCA-C587-4DBC-AB62-99F552D959E1}" type="presParOf" srcId="{3851A1FA-0BE2-4C9E-98EC-AC8B066BF5D8}" destId="{34C37A01-FF67-4C9D-831C-A4818DFD5079}" srcOrd="6" destOrd="0" presId="urn:microsoft.com/office/officeart/2005/8/layout/vList3"/>
    <dgm:cxn modelId="{30761BB0-0B00-4341-9A34-B03BB8368F7F}" type="presParOf" srcId="{34C37A01-FF67-4C9D-831C-A4818DFD5079}" destId="{A1389D85-432F-45F0-8401-A1CA2C492605}" srcOrd="0" destOrd="0" presId="urn:microsoft.com/office/officeart/2005/8/layout/vList3"/>
    <dgm:cxn modelId="{9071EFCC-8CB5-466A-A7BD-CD8D1F566C03}" type="presParOf" srcId="{34C37A01-FF67-4C9D-831C-A4818DFD5079}" destId="{A42E912B-347C-4E3E-B941-A8F169FC187B}" srcOrd="1" destOrd="0" presId="urn:microsoft.com/office/officeart/2005/8/layout/vList3"/>
    <dgm:cxn modelId="{579EE4A1-0D7C-4542-A7C1-3862705B7799}" type="presParOf" srcId="{3851A1FA-0BE2-4C9E-98EC-AC8B066BF5D8}" destId="{1290D6BF-1469-40D8-B761-5D1D2937AE2B}" srcOrd="7" destOrd="0" presId="urn:microsoft.com/office/officeart/2005/8/layout/vList3"/>
    <dgm:cxn modelId="{7378C74C-8F12-4721-8D26-2E516469607D}" type="presParOf" srcId="{3851A1FA-0BE2-4C9E-98EC-AC8B066BF5D8}" destId="{7B35F611-8D20-4E08-8DF2-2D1A63DF4C0E}" srcOrd="8" destOrd="0" presId="urn:microsoft.com/office/officeart/2005/8/layout/vList3"/>
    <dgm:cxn modelId="{C116D790-10AC-4BAD-9973-03C5991A4E84}" type="presParOf" srcId="{7B35F611-8D20-4E08-8DF2-2D1A63DF4C0E}" destId="{39375EA0-40D5-4AFE-B273-1246A640D46E}" srcOrd="0" destOrd="0" presId="urn:microsoft.com/office/officeart/2005/8/layout/vList3"/>
    <dgm:cxn modelId="{1D7F6921-43BE-40D5-9056-BDCC3C9DBCB0}" type="presParOf" srcId="{7B35F611-8D20-4E08-8DF2-2D1A63DF4C0E}" destId="{5778421F-000A-4863-A3BE-97FE6438DC12}" srcOrd="1" destOrd="0" presId="urn:microsoft.com/office/officeart/2005/8/layout/vList3"/>
    <dgm:cxn modelId="{744C5E6E-C857-4613-9FDD-0B94F249A09A}" type="presParOf" srcId="{3851A1FA-0BE2-4C9E-98EC-AC8B066BF5D8}" destId="{B547A280-0D2B-45F4-BCEC-74E006EE01A7}" srcOrd="9" destOrd="0" presId="urn:microsoft.com/office/officeart/2005/8/layout/vList3"/>
    <dgm:cxn modelId="{9F1F0A59-6831-4679-A268-98A43E3A2AA7}" type="presParOf" srcId="{3851A1FA-0BE2-4C9E-98EC-AC8B066BF5D8}" destId="{153860A6-EE4C-442A-9193-0BEB993ED644}" srcOrd="10" destOrd="0" presId="urn:microsoft.com/office/officeart/2005/8/layout/vList3"/>
    <dgm:cxn modelId="{B154145A-25D1-4F3B-A2C2-4A47260AC99A}" type="presParOf" srcId="{153860A6-EE4C-442A-9193-0BEB993ED644}" destId="{16B630AF-EC85-4287-ADBE-7EDE386DE5E7}" srcOrd="0" destOrd="0" presId="urn:microsoft.com/office/officeart/2005/8/layout/vList3"/>
    <dgm:cxn modelId="{0F90E05F-E311-4798-A248-76C46E94B8D9}" type="presParOf" srcId="{153860A6-EE4C-442A-9193-0BEB993ED644}" destId="{D6473653-55A4-4775-92C9-17BC12F8FEFD}" srcOrd="1" destOrd="0" presId="urn:microsoft.com/office/officeart/2005/8/layout/vList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1A6494-7C03-43AB-9432-B196C1BFBB4F}" type="doc">
      <dgm:prSet loTypeId="urn:microsoft.com/office/officeart/2005/8/layout/vList6" loCatId="list" qsTypeId="urn:microsoft.com/office/officeart/2005/8/quickstyle/simple1" qsCatId="simple" csTypeId="urn:microsoft.com/office/officeart/2005/8/colors/colorful5" csCatId="colorful" phldr="1"/>
      <dgm:spPr/>
      <dgm:t>
        <a:bodyPr/>
        <a:lstStyle/>
        <a:p>
          <a:endParaRPr lang="es-CO"/>
        </a:p>
      </dgm:t>
    </dgm:pt>
    <dgm:pt modelId="{D8FF73D6-6E04-47A2-90B5-A9A10E935565}">
      <dgm:prSet phldrT="[Texto]" custT="1"/>
      <dgm:spPr/>
      <dgm:t>
        <a:bodyPr/>
        <a:lstStyle/>
        <a:p>
          <a:r>
            <a:rPr lang="es-CO" sz="1000" b="1" u="sng">
              <a:solidFill>
                <a:srgbClr val="0070C0"/>
              </a:solidFill>
            </a:rPr>
            <a:t>Choques frontales </a:t>
          </a:r>
        </a:p>
      </dgm:t>
    </dgm:pt>
    <dgm:pt modelId="{19D096B7-F62B-49BF-8AE9-CC36AF72C526}" type="parTrans" cxnId="{04C11A53-DF9A-4905-B61B-341A1A9C9291}">
      <dgm:prSet/>
      <dgm:spPr/>
      <dgm:t>
        <a:bodyPr/>
        <a:lstStyle/>
        <a:p>
          <a:endParaRPr lang="es-CO" sz="1000"/>
        </a:p>
      </dgm:t>
    </dgm:pt>
    <dgm:pt modelId="{A862B42A-29BB-499B-936B-FC612151292F}" type="sibTrans" cxnId="{04C11A53-DF9A-4905-B61B-341A1A9C9291}">
      <dgm:prSet/>
      <dgm:spPr/>
      <dgm:t>
        <a:bodyPr/>
        <a:lstStyle/>
        <a:p>
          <a:endParaRPr lang="es-CO" sz="1000"/>
        </a:p>
      </dgm:t>
    </dgm:pt>
    <dgm:pt modelId="{0BE9EE26-0A6F-46B9-B107-28C35B2C79F1}">
      <dgm:prSet phldrT="[Texto]" custT="1"/>
      <dgm:spPr/>
      <dgm:t>
        <a:bodyPr/>
        <a:lstStyle/>
        <a:p>
          <a:r>
            <a:rPr lang="es-CO" sz="1000"/>
            <a:t>Lesión en rótula </a:t>
          </a:r>
        </a:p>
      </dgm:t>
    </dgm:pt>
    <dgm:pt modelId="{A5BB49E1-9265-484B-B65A-008022C90253}" type="parTrans" cxnId="{0A886DCB-D7B9-4270-B438-8A71071A3F1E}">
      <dgm:prSet/>
      <dgm:spPr/>
      <dgm:t>
        <a:bodyPr/>
        <a:lstStyle/>
        <a:p>
          <a:endParaRPr lang="es-CO" sz="1000"/>
        </a:p>
      </dgm:t>
    </dgm:pt>
    <dgm:pt modelId="{EBD469C8-1EAD-429C-8783-7AABB3218525}" type="sibTrans" cxnId="{0A886DCB-D7B9-4270-B438-8A71071A3F1E}">
      <dgm:prSet/>
      <dgm:spPr/>
      <dgm:t>
        <a:bodyPr/>
        <a:lstStyle/>
        <a:p>
          <a:endParaRPr lang="es-CO" sz="1000"/>
        </a:p>
      </dgm:t>
    </dgm:pt>
    <dgm:pt modelId="{7F7A5F01-DA10-49DE-8EE7-DA393051BC45}">
      <dgm:prSet phldrT="[Texto]" custT="1"/>
      <dgm:spPr/>
      <dgm:t>
        <a:bodyPr/>
        <a:lstStyle/>
        <a:p>
          <a:r>
            <a:rPr lang="es-CO" sz="1000"/>
            <a:t>Fracturas en fémur</a:t>
          </a:r>
        </a:p>
      </dgm:t>
    </dgm:pt>
    <dgm:pt modelId="{F7D38A56-95F9-4197-A46B-36F0DE7CED5E}" type="parTrans" cxnId="{DB665968-BA01-4C58-B2C9-665A17347DA1}">
      <dgm:prSet/>
      <dgm:spPr/>
      <dgm:t>
        <a:bodyPr/>
        <a:lstStyle/>
        <a:p>
          <a:endParaRPr lang="es-CO" sz="1000"/>
        </a:p>
      </dgm:t>
    </dgm:pt>
    <dgm:pt modelId="{F555C99E-0E6D-42FE-B397-1A0FF790A736}" type="sibTrans" cxnId="{DB665968-BA01-4C58-B2C9-665A17347DA1}">
      <dgm:prSet/>
      <dgm:spPr/>
      <dgm:t>
        <a:bodyPr/>
        <a:lstStyle/>
        <a:p>
          <a:endParaRPr lang="es-CO" sz="1000"/>
        </a:p>
      </dgm:t>
    </dgm:pt>
    <dgm:pt modelId="{86565CD7-3917-473D-9224-30D8E60D9AC2}">
      <dgm:prSet phldrT="[Texto]" custT="1"/>
      <dgm:spPr/>
      <dgm:t>
        <a:bodyPr/>
        <a:lstStyle/>
        <a:p>
          <a:r>
            <a:rPr lang="es-CO" sz="1000" b="1" u="sng">
              <a:solidFill>
                <a:srgbClr val="0070C0"/>
              </a:solidFill>
            </a:rPr>
            <a:t>Choques laterales</a:t>
          </a:r>
        </a:p>
      </dgm:t>
    </dgm:pt>
    <dgm:pt modelId="{A513C462-DE26-4F29-B4EC-2187E39ED9B3}" type="parTrans" cxnId="{FA83A928-F4B7-4D23-8A9D-983F01E78CE7}">
      <dgm:prSet/>
      <dgm:spPr/>
      <dgm:t>
        <a:bodyPr/>
        <a:lstStyle/>
        <a:p>
          <a:endParaRPr lang="es-CO" sz="1000"/>
        </a:p>
      </dgm:t>
    </dgm:pt>
    <dgm:pt modelId="{0C7CA5F2-5909-483A-BB0D-64482C5ABED1}" type="sibTrans" cxnId="{FA83A928-F4B7-4D23-8A9D-983F01E78CE7}">
      <dgm:prSet/>
      <dgm:spPr/>
      <dgm:t>
        <a:bodyPr/>
        <a:lstStyle/>
        <a:p>
          <a:endParaRPr lang="es-CO" sz="1000"/>
        </a:p>
      </dgm:t>
    </dgm:pt>
    <dgm:pt modelId="{76B1FB8C-118E-4B5C-8C05-1F410D77356F}">
      <dgm:prSet phldrT="[Texto]" custT="1"/>
      <dgm:spPr/>
      <dgm:t>
        <a:bodyPr/>
        <a:lstStyle/>
        <a:p>
          <a:r>
            <a:rPr lang="es-CO" sz="1000"/>
            <a:t>Fractura de pelvis</a:t>
          </a:r>
        </a:p>
      </dgm:t>
    </dgm:pt>
    <dgm:pt modelId="{D0A012A6-5AEB-4B1E-9DC6-320830B3C0A6}" type="parTrans" cxnId="{B2CC43D8-BBA2-4E2F-B7DE-7B02F537E062}">
      <dgm:prSet/>
      <dgm:spPr/>
      <dgm:t>
        <a:bodyPr/>
        <a:lstStyle/>
        <a:p>
          <a:endParaRPr lang="es-CO" sz="1000"/>
        </a:p>
      </dgm:t>
    </dgm:pt>
    <dgm:pt modelId="{3490B105-ECC1-46F4-BC70-FE94F5204557}" type="sibTrans" cxnId="{B2CC43D8-BBA2-4E2F-B7DE-7B02F537E062}">
      <dgm:prSet/>
      <dgm:spPr/>
      <dgm:t>
        <a:bodyPr/>
        <a:lstStyle/>
        <a:p>
          <a:endParaRPr lang="es-CO" sz="1000"/>
        </a:p>
      </dgm:t>
    </dgm:pt>
    <dgm:pt modelId="{42BE0953-37AB-49DA-AF92-5E6D874CCA80}">
      <dgm:prSet phldrT="[Texto]" custT="1"/>
      <dgm:spPr/>
      <dgm:t>
        <a:bodyPr/>
        <a:lstStyle/>
        <a:p>
          <a:r>
            <a:rPr lang="es-CO" sz="1000"/>
            <a:t>Lesiones craneoencefálicas 	</a:t>
          </a:r>
        </a:p>
      </dgm:t>
    </dgm:pt>
    <dgm:pt modelId="{76576C8F-F054-4B91-9EE0-57033D9B1B93}" type="parTrans" cxnId="{FEA25E58-385F-479A-ADC9-0938AC11C464}">
      <dgm:prSet/>
      <dgm:spPr/>
      <dgm:t>
        <a:bodyPr/>
        <a:lstStyle/>
        <a:p>
          <a:endParaRPr lang="es-CO" sz="1000"/>
        </a:p>
      </dgm:t>
    </dgm:pt>
    <dgm:pt modelId="{695E991D-43EF-4F66-8BE5-75685B8C5EA6}" type="sibTrans" cxnId="{FEA25E58-385F-479A-ADC9-0938AC11C464}">
      <dgm:prSet/>
      <dgm:spPr/>
      <dgm:t>
        <a:bodyPr/>
        <a:lstStyle/>
        <a:p>
          <a:endParaRPr lang="es-CO" sz="1000"/>
        </a:p>
      </dgm:t>
    </dgm:pt>
    <dgm:pt modelId="{0E2E355C-2A0B-41AE-B132-104FA2293DE7}">
      <dgm:prSet phldrT="[Texto]" custT="1"/>
      <dgm:spPr/>
      <dgm:t>
        <a:bodyPr/>
        <a:lstStyle/>
        <a:p>
          <a:r>
            <a:rPr lang="es-CO" sz="1000" b="1" u="sng">
              <a:solidFill>
                <a:srgbClr val="0070C0"/>
              </a:solidFill>
            </a:rPr>
            <a:t>Choques traseros o por alcance </a:t>
          </a:r>
        </a:p>
      </dgm:t>
    </dgm:pt>
    <dgm:pt modelId="{D08BABB9-CB44-44F4-B876-DF57FC020296}" type="parTrans" cxnId="{C248F1E6-6EB9-4AB5-AE7D-76B3BD665FF7}">
      <dgm:prSet/>
      <dgm:spPr/>
      <dgm:t>
        <a:bodyPr/>
        <a:lstStyle/>
        <a:p>
          <a:endParaRPr lang="es-CO" sz="1000"/>
        </a:p>
      </dgm:t>
    </dgm:pt>
    <dgm:pt modelId="{A9B5E46E-7E99-4DD1-B060-320E2299C974}" type="sibTrans" cxnId="{C248F1E6-6EB9-4AB5-AE7D-76B3BD665FF7}">
      <dgm:prSet/>
      <dgm:spPr/>
      <dgm:t>
        <a:bodyPr/>
        <a:lstStyle/>
        <a:p>
          <a:endParaRPr lang="es-CO" sz="1000"/>
        </a:p>
      </dgm:t>
    </dgm:pt>
    <dgm:pt modelId="{886D8CD8-FD50-444E-BB81-2C69DC30608C}">
      <dgm:prSet phldrT="[Texto]" custT="1"/>
      <dgm:spPr/>
      <dgm:t>
        <a:bodyPr/>
        <a:lstStyle/>
        <a:p>
          <a:r>
            <a:rPr lang="es-CO" sz="1000"/>
            <a:t>Lesión en columna cervical 3</a:t>
          </a:r>
        </a:p>
      </dgm:t>
    </dgm:pt>
    <dgm:pt modelId="{2BCCFF6B-95AC-4D86-B475-996DCD188469}" type="parTrans" cxnId="{7A8AF008-F0CD-4358-B811-5D6B3A871354}">
      <dgm:prSet/>
      <dgm:spPr/>
      <dgm:t>
        <a:bodyPr/>
        <a:lstStyle/>
        <a:p>
          <a:endParaRPr lang="es-CO" sz="1000"/>
        </a:p>
      </dgm:t>
    </dgm:pt>
    <dgm:pt modelId="{68C720F9-2EE4-4282-BE20-7F1314D43C37}" type="sibTrans" cxnId="{7A8AF008-F0CD-4358-B811-5D6B3A871354}">
      <dgm:prSet/>
      <dgm:spPr/>
      <dgm:t>
        <a:bodyPr/>
        <a:lstStyle/>
        <a:p>
          <a:endParaRPr lang="es-CO" sz="1000"/>
        </a:p>
      </dgm:t>
    </dgm:pt>
    <dgm:pt modelId="{9BE6F2C5-6BF5-4EB0-9A34-111201CFDAB0}">
      <dgm:prSet phldrT="[Texto]" custT="1"/>
      <dgm:spPr/>
      <dgm:t>
        <a:bodyPr/>
        <a:lstStyle/>
        <a:p>
          <a:r>
            <a:rPr lang="es-CO" sz="1000"/>
            <a:t>Posible fractura en cadera</a:t>
          </a:r>
        </a:p>
      </dgm:t>
    </dgm:pt>
    <dgm:pt modelId="{DA149B0A-B162-403B-B565-6E05D34BC258}" type="parTrans" cxnId="{0C7EACB4-D0FA-49BB-B081-3FB8FCDBE8EC}">
      <dgm:prSet/>
      <dgm:spPr/>
      <dgm:t>
        <a:bodyPr/>
        <a:lstStyle/>
        <a:p>
          <a:endParaRPr lang="es-CO" sz="1000"/>
        </a:p>
      </dgm:t>
    </dgm:pt>
    <dgm:pt modelId="{2B5AB990-6454-492E-8FC2-A18EEFB01BC8}" type="sibTrans" cxnId="{0C7EACB4-D0FA-49BB-B081-3FB8FCDBE8EC}">
      <dgm:prSet/>
      <dgm:spPr/>
      <dgm:t>
        <a:bodyPr/>
        <a:lstStyle/>
        <a:p>
          <a:endParaRPr lang="es-CO" sz="1000"/>
        </a:p>
      </dgm:t>
    </dgm:pt>
    <dgm:pt modelId="{C3A4958C-573A-4809-8C7A-DC27CF8A8425}">
      <dgm:prSet phldrT="[Texto]" custT="1"/>
      <dgm:spPr/>
      <dgm:t>
        <a:bodyPr/>
        <a:lstStyle/>
        <a:p>
          <a:r>
            <a:rPr lang="es-CO" sz="1000"/>
            <a:t>Lesiones en metarsianos</a:t>
          </a:r>
        </a:p>
      </dgm:t>
    </dgm:pt>
    <dgm:pt modelId="{68E84CAE-4BFE-4394-9506-855B22995264}" type="parTrans" cxnId="{CE4F8AE7-DD2B-4C6E-93F1-EEB6F394A666}">
      <dgm:prSet/>
      <dgm:spPr/>
      <dgm:t>
        <a:bodyPr/>
        <a:lstStyle/>
        <a:p>
          <a:endParaRPr lang="es-CO" sz="1000"/>
        </a:p>
      </dgm:t>
    </dgm:pt>
    <dgm:pt modelId="{DFD4CE46-B4CE-4258-A122-31F15FF1AA19}" type="sibTrans" cxnId="{CE4F8AE7-DD2B-4C6E-93F1-EEB6F394A666}">
      <dgm:prSet/>
      <dgm:spPr/>
      <dgm:t>
        <a:bodyPr/>
        <a:lstStyle/>
        <a:p>
          <a:endParaRPr lang="es-CO" sz="1000"/>
        </a:p>
      </dgm:t>
    </dgm:pt>
    <dgm:pt modelId="{CD582C98-143B-42F9-9FFC-B98BE6801C6B}">
      <dgm:prSet phldrT="[Texto]" custT="1"/>
      <dgm:spPr/>
      <dgm:t>
        <a:bodyPr/>
        <a:lstStyle/>
        <a:p>
          <a:r>
            <a:rPr lang="es-CO" sz="1000"/>
            <a:t>Columna cervical </a:t>
          </a:r>
        </a:p>
      </dgm:t>
    </dgm:pt>
    <dgm:pt modelId="{05314C06-A096-4D9D-9BCB-357AFC32283D}" type="parTrans" cxnId="{B585A570-F8AA-4AE5-BA0E-4B06D8334AA5}">
      <dgm:prSet/>
      <dgm:spPr/>
      <dgm:t>
        <a:bodyPr/>
        <a:lstStyle/>
        <a:p>
          <a:endParaRPr lang="es-CO" sz="1000"/>
        </a:p>
      </dgm:t>
    </dgm:pt>
    <dgm:pt modelId="{065BDA78-C98B-4550-BFDF-D5071E76CD7A}" type="sibTrans" cxnId="{B585A570-F8AA-4AE5-BA0E-4B06D8334AA5}">
      <dgm:prSet/>
      <dgm:spPr/>
      <dgm:t>
        <a:bodyPr/>
        <a:lstStyle/>
        <a:p>
          <a:endParaRPr lang="es-CO" sz="1000"/>
        </a:p>
      </dgm:t>
    </dgm:pt>
    <dgm:pt modelId="{20398A39-02A8-4E72-B7A6-0D828B952B40}">
      <dgm:prSet phldrT="[Texto]" custT="1"/>
      <dgm:spPr/>
      <dgm:t>
        <a:bodyPr/>
        <a:lstStyle/>
        <a:p>
          <a:r>
            <a:rPr lang="es-CO" sz="1000"/>
            <a:t>Lesión hepática </a:t>
          </a:r>
        </a:p>
      </dgm:t>
    </dgm:pt>
    <dgm:pt modelId="{EAADB8B8-0CF1-4E34-AA15-7E62C1EDE257}" type="parTrans" cxnId="{37B1BA21-CBC4-4CC1-91D4-AA811DF6244B}">
      <dgm:prSet/>
      <dgm:spPr/>
      <dgm:t>
        <a:bodyPr/>
        <a:lstStyle/>
        <a:p>
          <a:endParaRPr lang="es-CO" sz="1000"/>
        </a:p>
      </dgm:t>
    </dgm:pt>
    <dgm:pt modelId="{C56018AE-6FF9-470A-9E91-1383C05498A7}" type="sibTrans" cxnId="{37B1BA21-CBC4-4CC1-91D4-AA811DF6244B}">
      <dgm:prSet/>
      <dgm:spPr/>
      <dgm:t>
        <a:bodyPr/>
        <a:lstStyle/>
        <a:p>
          <a:endParaRPr lang="es-CO" sz="1000"/>
        </a:p>
      </dgm:t>
    </dgm:pt>
    <dgm:pt modelId="{C12730AF-ED5E-4A12-8468-CC27C280CE0E}">
      <dgm:prSet phldrT="[Texto]" custT="1"/>
      <dgm:spPr/>
      <dgm:t>
        <a:bodyPr/>
        <a:lstStyle/>
        <a:p>
          <a:r>
            <a:rPr lang="es-CO" sz="1000"/>
            <a:t>Lesión en columna </a:t>
          </a:r>
        </a:p>
      </dgm:t>
    </dgm:pt>
    <dgm:pt modelId="{5DE2E14B-D44F-4811-8013-A033F87599FF}" type="parTrans" cxnId="{C4CBA9F8-77A6-447A-9268-7429FED5ABBC}">
      <dgm:prSet/>
      <dgm:spPr/>
      <dgm:t>
        <a:bodyPr/>
        <a:lstStyle/>
        <a:p>
          <a:endParaRPr lang="es-CO" sz="1000"/>
        </a:p>
      </dgm:t>
    </dgm:pt>
    <dgm:pt modelId="{F08BCB1B-BE89-4791-BBAE-69FAF038F835}" type="sibTrans" cxnId="{C4CBA9F8-77A6-447A-9268-7429FED5ABBC}">
      <dgm:prSet/>
      <dgm:spPr/>
      <dgm:t>
        <a:bodyPr/>
        <a:lstStyle/>
        <a:p>
          <a:endParaRPr lang="es-CO" sz="1000"/>
        </a:p>
      </dgm:t>
    </dgm:pt>
    <dgm:pt modelId="{729CEA9C-3046-4E35-9715-F220E5FDA8D5}">
      <dgm:prSet phldrT="[Texto]" custT="1"/>
      <dgm:spPr/>
      <dgm:t>
        <a:bodyPr/>
        <a:lstStyle/>
        <a:p>
          <a:r>
            <a:rPr lang="es-CO" sz="1000"/>
            <a:t>Lesión en tórax</a:t>
          </a:r>
        </a:p>
      </dgm:t>
    </dgm:pt>
    <dgm:pt modelId="{98973007-FC43-4DE9-92A6-7C67839264B8}" type="parTrans" cxnId="{0B460366-F709-4568-B610-F4AED3B59EC7}">
      <dgm:prSet/>
      <dgm:spPr/>
      <dgm:t>
        <a:bodyPr/>
        <a:lstStyle/>
        <a:p>
          <a:endParaRPr lang="es-CO" sz="1000"/>
        </a:p>
      </dgm:t>
    </dgm:pt>
    <dgm:pt modelId="{654FC999-8B45-4C9F-A382-0F744B394115}" type="sibTrans" cxnId="{0B460366-F709-4568-B610-F4AED3B59EC7}">
      <dgm:prSet/>
      <dgm:spPr/>
      <dgm:t>
        <a:bodyPr/>
        <a:lstStyle/>
        <a:p>
          <a:endParaRPr lang="es-CO" sz="1000"/>
        </a:p>
      </dgm:t>
    </dgm:pt>
    <dgm:pt modelId="{26E7FA6E-10C1-4416-9B3F-57DBF0079DF1}">
      <dgm:prSet phldrT="[Texto]" custT="1"/>
      <dgm:spPr/>
      <dgm:t>
        <a:bodyPr/>
        <a:lstStyle/>
        <a:p>
          <a:r>
            <a:rPr lang="es-CO" sz="1000" b="1" u="sng">
              <a:solidFill>
                <a:srgbClr val="0070C0"/>
              </a:solidFill>
            </a:rPr>
            <a:t>Volcamientos</a:t>
          </a:r>
        </a:p>
      </dgm:t>
    </dgm:pt>
    <dgm:pt modelId="{C5D9F38F-285D-4446-8B92-472B278F0A93}" type="parTrans" cxnId="{473FE45D-D6C5-41AB-B924-3D2939197255}">
      <dgm:prSet/>
      <dgm:spPr/>
      <dgm:t>
        <a:bodyPr/>
        <a:lstStyle/>
        <a:p>
          <a:endParaRPr lang="es-CO" sz="1000"/>
        </a:p>
      </dgm:t>
    </dgm:pt>
    <dgm:pt modelId="{8ACD5BE8-E712-44EA-B398-2DD02EC78D7B}" type="sibTrans" cxnId="{473FE45D-D6C5-41AB-B924-3D2939197255}">
      <dgm:prSet/>
      <dgm:spPr/>
      <dgm:t>
        <a:bodyPr/>
        <a:lstStyle/>
        <a:p>
          <a:endParaRPr lang="es-CO" sz="1000"/>
        </a:p>
      </dgm:t>
    </dgm:pt>
    <dgm:pt modelId="{89520FE7-7014-4962-ADD1-DED244BA20AC}">
      <dgm:prSet phldrT="[Texto]" custT="1"/>
      <dgm:spPr/>
      <dgm:t>
        <a:bodyPr/>
        <a:lstStyle/>
        <a:p>
          <a:r>
            <a:rPr lang="es-CO" sz="1000"/>
            <a:t>Lesiones cerebrales por golpes en la cabeza</a:t>
          </a:r>
        </a:p>
      </dgm:t>
    </dgm:pt>
    <dgm:pt modelId="{F0C784F2-ED1F-4CAB-864F-047A19B4DA7F}" type="parTrans" cxnId="{5B1D58D5-7138-48C2-B04D-E3A639F9B9DD}">
      <dgm:prSet/>
      <dgm:spPr/>
      <dgm:t>
        <a:bodyPr/>
        <a:lstStyle/>
        <a:p>
          <a:endParaRPr lang="es-CO" sz="1000"/>
        </a:p>
      </dgm:t>
    </dgm:pt>
    <dgm:pt modelId="{FC6C827D-9071-42D5-A6A9-B0F391371B57}" type="sibTrans" cxnId="{5B1D58D5-7138-48C2-B04D-E3A639F9B9DD}">
      <dgm:prSet/>
      <dgm:spPr/>
      <dgm:t>
        <a:bodyPr/>
        <a:lstStyle/>
        <a:p>
          <a:endParaRPr lang="es-CO" sz="1000"/>
        </a:p>
      </dgm:t>
    </dgm:pt>
    <dgm:pt modelId="{A545547F-A038-4CA7-876C-186E26EAE094}">
      <dgm:prSet phldrT="[Texto]" custT="1"/>
      <dgm:spPr/>
      <dgm:t>
        <a:bodyPr/>
        <a:lstStyle/>
        <a:p>
          <a:r>
            <a:rPr lang="es-CO" sz="1000"/>
            <a:t>Lesiones en las exrremidades superiores e inferiores</a:t>
          </a:r>
        </a:p>
      </dgm:t>
    </dgm:pt>
    <dgm:pt modelId="{F504F1B5-9AF5-4C02-8449-92FB4353882F}" type="parTrans" cxnId="{2195F1DD-3965-4999-9F39-C9A70261674D}">
      <dgm:prSet/>
      <dgm:spPr/>
      <dgm:t>
        <a:bodyPr/>
        <a:lstStyle/>
        <a:p>
          <a:endParaRPr lang="es-CO" sz="1000"/>
        </a:p>
      </dgm:t>
    </dgm:pt>
    <dgm:pt modelId="{5AF44692-DFC8-4DC7-95AF-B2BC7797D318}" type="sibTrans" cxnId="{2195F1DD-3965-4999-9F39-C9A70261674D}">
      <dgm:prSet/>
      <dgm:spPr/>
      <dgm:t>
        <a:bodyPr/>
        <a:lstStyle/>
        <a:p>
          <a:endParaRPr lang="es-CO" sz="1000"/>
        </a:p>
      </dgm:t>
    </dgm:pt>
    <dgm:pt modelId="{33E49303-EE2E-4CB4-940A-6971E5E920C9}">
      <dgm:prSet phldrT="[Texto]" custT="1"/>
      <dgm:spPr/>
      <dgm:t>
        <a:bodyPr/>
        <a:lstStyle/>
        <a:p>
          <a:r>
            <a:rPr lang="es-CO" sz="1000"/>
            <a:t>Lesiones en clavícula </a:t>
          </a:r>
        </a:p>
      </dgm:t>
    </dgm:pt>
    <dgm:pt modelId="{5DCF5759-1B9E-4913-BCD6-5402E32A8660}" type="parTrans" cxnId="{B8274A82-1651-4695-B6DD-2F77E546C7AD}">
      <dgm:prSet/>
      <dgm:spPr/>
      <dgm:t>
        <a:bodyPr/>
        <a:lstStyle/>
        <a:p>
          <a:endParaRPr lang="es-CO" sz="1000"/>
        </a:p>
      </dgm:t>
    </dgm:pt>
    <dgm:pt modelId="{BAF88C99-039B-47EF-87E5-BCE1DB0AEAEF}" type="sibTrans" cxnId="{B8274A82-1651-4695-B6DD-2F77E546C7AD}">
      <dgm:prSet/>
      <dgm:spPr/>
      <dgm:t>
        <a:bodyPr/>
        <a:lstStyle/>
        <a:p>
          <a:endParaRPr lang="es-CO" sz="1000"/>
        </a:p>
      </dgm:t>
    </dgm:pt>
    <dgm:pt modelId="{D952F954-3DEE-4480-BE75-613E43BA216B}">
      <dgm:prSet phldrT="[Texto]" custT="1"/>
      <dgm:spPr/>
      <dgm:t>
        <a:bodyPr/>
        <a:lstStyle/>
        <a:p>
          <a:r>
            <a:rPr lang="es-CO" sz="1000"/>
            <a:t>Lesión de columna</a:t>
          </a:r>
        </a:p>
      </dgm:t>
    </dgm:pt>
    <dgm:pt modelId="{92BBE05A-2330-412E-8E83-03E1602D8B2D}" type="parTrans" cxnId="{10303AC7-E3FA-44EB-8774-2ADD1398F7BE}">
      <dgm:prSet/>
      <dgm:spPr/>
      <dgm:t>
        <a:bodyPr/>
        <a:lstStyle/>
        <a:p>
          <a:endParaRPr lang="es-CO" sz="1000"/>
        </a:p>
      </dgm:t>
    </dgm:pt>
    <dgm:pt modelId="{127B2B79-FF1F-433D-B093-9FEEC3320E35}" type="sibTrans" cxnId="{10303AC7-E3FA-44EB-8774-2ADD1398F7BE}">
      <dgm:prSet/>
      <dgm:spPr/>
      <dgm:t>
        <a:bodyPr/>
        <a:lstStyle/>
        <a:p>
          <a:endParaRPr lang="es-CO" sz="1000"/>
        </a:p>
      </dgm:t>
    </dgm:pt>
    <dgm:pt modelId="{B8E8DFBD-F9BD-4BB7-9E2B-7A8D4C23188B}">
      <dgm:prSet phldrT="[Texto]" custT="1"/>
      <dgm:spPr/>
      <dgm:t>
        <a:bodyPr/>
        <a:lstStyle/>
        <a:p>
          <a:r>
            <a:rPr lang="es-CO" sz="1000"/>
            <a:t>Lesiones principalmente en dorso</a:t>
          </a:r>
        </a:p>
      </dgm:t>
    </dgm:pt>
    <dgm:pt modelId="{51EF2A01-941A-4C75-9465-266F2340F81F}" type="parTrans" cxnId="{6622636D-6CA8-4AFB-8B0E-022DB0E77774}">
      <dgm:prSet/>
      <dgm:spPr/>
      <dgm:t>
        <a:bodyPr/>
        <a:lstStyle/>
        <a:p>
          <a:endParaRPr lang="es-CO" sz="1000"/>
        </a:p>
      </dgm:t>
    </dgm:pt>
    <dgm:pt modelId="{61BEC070-C21A-40A0-87F8-429746215B78}" type="sibTrans" cxnId="{6622636D-6CA8-4AFB-8B0E-022DB0E77774}">
      <dgm:prSet/>
      <dgm:spPr/>
      <dgm:t>
        <a:bodyPr/>
        <a:lstStyle/>
        <a:p>
          <a:endParaRPr lang="es-CO" sz="1000"/>
        </a:p>
      </dgm:t>
    </dgm:pt>
    <dgm:pt modelId="{0EF18B63-3699-4BC0-8231-AF5901A53FC0}">
      <dgm:prSet phldrT="[Texto]" custT="1"/>
      <dgm:spPr/>
      <dgm:t>
        <a:bodyPr/>
        <a:lstStyle/>
        <a:p>
          <a:r>
            <a:rPr lang="es-CO" sz="1000"/>
            <a:t>Cabeza, cuello y cara</a:t>
          </a:r>
        </a:p>
      </dgm:t>
    </dgm:pt>
    <dgm:pt modelId="{A6DC36A0-ECD7-46C6-B41A-7034C1462B8A}" type="parTrans" cxnId="{4168C122-4F01-4679-B381-AC29852340DC}">
      <dgm:prSet/>
      <dgm:spPr/>
      <dgm:t>
        <a:bodyPr/>
        <a:lstStyle/>
        <a:p>
          <a:endParaRPr lang="es-CO" sz="1000"/>
        </a:p>
      </dgm:t>
    </dgm:pt>
    <dgm:pt modelId="{D67AD380-8F6B-4F0B-B942-E7DE6F83B2A4}" type="sibTrans" cxnId="{4168C122-4F01-4679-B381-AC29852340DC}">
      <dgm:prSet/>
      <dgm:spPr/>
      <dgm:t>
        <a:bodyPr/>
        <a:lstStyle/>
        <a:p>
          <a:endParaRPr lang="es-CO" sz="1000"/>
        </a:p>
      </dgm:t>
    </dgm:pt>
    <dgm:pt modelId="{F917AA17-99CF-4131-BEED-EE1EC1411F4D}">
      <dgm:prSet phldrT="[Texto]" custT="1"/>
      <dgm:spPr/>
      <dgm:t>
        <a:bodyPr/>
        <a:lstStyle/>
        <a:p>
          <a:r>
            <a:rPr lang="es-CO" sz="1000"/>
            <a:t>Columna vertebral </a:t>
          </a:r>
        </a:p>
      </dgm:t>
    </dgm:pt>
    <dgm:pt modelId="{63CDD9CD-BAE6-430F-ADE8-EC9D7BEF255F}" type="parTrans" cxnId="{C2DD1187-1636-4B13-82DE-8C77F94FD30C}">
      <dgm:prSet/>
      <dgm:spPr/>
      <dgm:t>
        <a:bodyPr/>
        <a:lstStyle/>
        <a:p>
          <a:endParaRPr lang="es-CO" sz="1000"/>
        </a:p>
      </dgm:t>
    </dgm:pt>
    <dgm:pt modelId="{ECE77830-066A-4F0D-9DB1-E746B82651B9}" type="sibTrans" cxnId="{C2DD1187-1636-4B13-82DE-8C77F94FD30C}">
      <dgm:prSet/>
      <dgm:spPr/>
      <dgm:t>
        <a:bodyPr/>
        <a:lstStyle/>
        <a:p>
          <a:endParaRPr lang="es-CO" sz="1000"/>
        </a:p>
      </dgm:t>
    </dgm:pt>
    <dgm:pt modelId="{2FD0C7B9-476B-46BC-9180-FAF3728555F6}">
      <dgm:prSet phldrT="[Texto]" custT="1"/>
      <dgm:spPr/>
      <dgm:t>
        <a:bodyPr/>
        <a:lstStyle/>
        <a:p>
          <a:r>
            <a:rPr lang="es-CO" sz="1000"/>
            <a:t>Extremidades inferiores</a:t>
          </a:r>
        </a:p>
      </dgm:t>
    </dgm:pt>
    <dgm:pt modelId="{D0678F46-90AF-4D4E-AA2D-D608FD43D868}" type="parTrans" cxnId="{D8DA255D-7DA8-4D4B-8DBD-278FF0373C04}">
      <dgm:prSet/>
      <dgm:spPr/>
      <dgm:t>
        <a:bodyPr/>
        <a:lstStyle/>
        <a:p>
          <a:endParaRPr lang="es-CO" sz="1000"/>
        </a:p>
      </dgm:t>
    </dgm:pt>
    <dgm:pt modelId="{FF889818-E69D-4937-A36A-39F7B4ED315D}" type="sibTrans" cxnId="{D8DA255D-7DA8-4D4B-8DBD-278FF0373C04}">
      <dgm:prSet/>
      <dgm:spPr/>
      <dgm:t>
        <a:bodyPr/>
        <a:lstStyle/>
        <a:p>
          <a:endParaRPr lang="es-CO" sz="1000"/>
        </a:p>
      </dgm:t>
    </dgm:pt>
    <dgm:pt modelId="{E4695F06-4E3E-4109-BDD0-04B2F41EC12B}">
      <dgm:prSet phldrT="[Texto]" custT="1"/>
      <dgm:spPr/>
      <dgm:t>
        <a:bodyPr/>
        <a:lstStyle/>
        <a:p>
          <a:r>
            <a:rPr lang="es-CO" sz="1000"/>
            <a:t>      </a:t>
          </a:r>
          <a:r>
            <a:rPr lang="es-CO" sz="1000" b="1" u="sng">
              <a:solidFill>
                <a:srgbClr val="0070C0"/>
              </a:solidFill>
            </a:rPr>
            <a:t>Atropellos</a:t>
          </a:r>
        </a:p>
      </dgm:t>
    </dgm:pt>
    <dgm:pt modelId="{0C8C2227-0A77-4506-BEEF-14B10388BF3F}" type="sibTrans" cxnId="{62A5590A-C445-40FD-B079-B4D3645008DC}">
      <dgm:prSet/>
      <dgm:spPr/>
      <dgm:t>
        <a:bodyPr/>
        <a:lstStyle/>
        <a:p>
          <a:endParaRPr lang="es-CO" sz="1000"/>
        </a:p>
      </dgm:t>
    </dgm:pt>
    <dgm:pt modelId="{FDB27485-B7B0-4EBE-9A41-7E4C1F215A7F}" type="parTrans" cxnId="{62A5590A-C445-40FD-B079-B4D3645008DC}">
      <dgm:prSet/>
      <dgm:spPr/>
      <dgm:t>
        <a:bodyPr/>
        <a:lstStyle/>
        <a:p>
          <a:endParaRPr lang="es-CO" sz="1000"/>
        </a:p>
      </dgm:t>
    </dgm:pt>
    <dgm:pt modelId="{2C23964A-7150-4249-80F8-A67C53CE6ECC}">
      <dgm:prSet phldrT="[Texto]" custT="1"/>
      <dgm:spPr/>
      <dgm:t>
        <a:bodyPr/>
        <a:lstStyle/>
        <a:p>
          <a:r>
            <a:rPr lang="es-CO" sz="1000" b="1" u="sng">
              <a:solidFill>
                <a:srgbClr val="0070C0"/>
              </a:solidFill>
            </a:rPr>
            <a:t>Lesiones de motociclistas </a:t>
          </a:r>
        </a:p>
      </dgm:t>
    </dgm:pt>
    <dgm:pt modelId="{6D007D11-C673-47C6-AB0C-5BD894AF2865}" type="parTrans" cxnId="{375A6195-A834-456C-967B-DE4FEB3AB52A}">
      <dgm:prSet/>
      <dgm:spPr/>
      <dgm:t>
        <a:bodyPr/>
        <a:lstStyle/>
        <a:p>
          <a:endParaRPr lang="es-CO" sz="1000"/>
        </a:p>
      </dgm:t>
    </dgm:pt>
    <dgm:pt modelId="{D848F958-AA02-473F-9660-A86E0FB67FB2}" type="sibTrans" cxnId="{375A6195-A834-456C-967B-DE4FEB3AB52A}">
      <dgm:prSet/>
      <dgm:spPr/>
      <dgm:t>
        <a:bodyPr/>
        <a:lstStyle/>
        <a:p>
          <a:endParaRPr lang="es-CO" sz="1000"/>
        </a:p>
      </dgm:t>
    </dgm:pt>
    <dgm:pt modelId="{43269353-F4FE-44C6-AC3E-5E5754A7F079}">
      <dgm:prSet phldrT="[Texto]" custT="1"/>
      <dgm:spPr/>
      <dgm:t>
        <a:bodyPr/>
        <a:lstStyle/>
        <a:p>
          <a:r>
            <a:rPr lang="es-CO" sz="1000"/>
            <a:t>Lesiones cerebrales </a:t>
          </a:r>
        </a:p>
      </dgm:t>
    </dgm:pt>
    <dgm:pt modelId="{EA044AAF-CD49-4516-BD39-E026D12CB54E}" type="parTrans" cxnId="{806A43EA-6824-48FF-93EB-6C3753EA3EEE}">
      <dgm:prSet/>
      <dgm:spPr/>
      <dgm:t>
        <a:bodyPr/>
        <a:lstStyle/>
        <a:p>
          <a:endParaRPr lang="es-CO" sz="1000"/>
        </a:p>
      </dgm:t>
    </dgm:pt>
    <dgm:pt modelId="{2226C9E9-8054-408B-8E55-C0BD3D33BD20}" type="sibTrans" cxnId="{806A43EA-6824-48FF-93EB-6C3753EA3EEE}">
      <dgm:prSet/>
      <dgm:spPr/>
      <dgm:t>
        <a:bodyPr/>
        <a:lstStyle/>
        <a:p>
          <a:endParaRPr lang="es-CO" sz="1000"/>
        </a:p>
      </dgm:t>
    </dgm:pt>
    <dgm:pt modelId="{2AC53E8E-CC62-42F9-9E26-B630B97A880E}">
      <dgm:prSet phldrT="[Texto]" custT="1"/>
      <dgm:spPr/>
      <dgm:t>
        <a:bodyPr/>
        <a:lstStyle/>
        <a:p>
          <a:r>
            <a:rPr lang="es-CO" sz="1000"/>
            <a:t>Lesiones en cabeza, cuello y cara</a:t>
          </a:r>
        </a:p>
      </dgm:t>
    </dgm:pt>
    <dgm:pt modelId="{30370FE0-C3B8-475A-A667-FB3689D8F0CE}" type="parTrans" cxnId="{8C27866F-14B6-4A23-83B2-8080162C64F6}">
      <dgm:prSet/>
      <dgm:spPr/>
      <dgm:t>
        <a:bodyPr/>
        <a:lstStyle/>
        <a:p>
          <a:endParaRPr lang="es-CO" sz="1000"/>
        </a:p>
      </dgm:t>
    </dgm:pt>
    <dgm:pt modelId="{3D64CAE1-8085-4F95-B6AA-86FDAAC6E15E}" type="sibTrans" cxnId="{8C27866F-14B6-4A23-83B2-8080162C64F6}">
      <dgm:prSet/>
      <dgm:spPr/>
      <dgm:t>
        <a:bodyPr/>
        <a:lstStyle/>
        <a:p>
          <a:endParaRPr lang="es-CO" sz="1000"/>
        </a:p>
      </dgm:t>
    </dgm:pt>
    <dgm:pt modelId="{DF1169C5-1147-467E-B366-C1561876FDC8}">
      <dgm:prSet phldrT="[Texto]" custT="1"/>
      <dgm:spPr/>
      <dgm:t>
        <a:bodyPr/>
        <a:lstStyle/>
        <a:p>
          <a:r>
            <a:rPr lang="es-CO" sz="1000"/>
            <a:t>Lesiones en columna vertebral </a:t>
          </a:r>
        </a:p>
      </dgm:t>
    </dgm:pt>
    <dgm:pt modelId="{5962ADDE-DF0E-4790-A4AF-961F82AE9EEA}" type="parTrans" cxnId="{A5A3C842-7F4F-4F90-8237-AAE569B80E9B}">
      <dgm:prSet/>
      <dgm:spPr/>
      <dgm:t>
        <a:bodyPr/>
        <a:lstStyle/>
        <a:p>
          <a:endParaRPr lang="es-CO" sz="1000"/>
        </a:p>
      </dgm:t>
    </dgm:pt>
    <dgm:pt modelId="{44B11694-2833-4FDC-A06F-BEDA9D992473}" type="sibTrans" cxnId="{A5A3C842-7F4F-4F90-8237-AAE569B80E9B}">
      <dgm:prSet/>
      <dgm:spPr/>
      <dgm:t>
        <a:bodyPr/>
        <a:lstStyle/>
        <a:p>
          <a:endParaRPr lang="es-CO" sz="1000"/>
        </a:p>
      </dgm:t>
    </dgm:pt>
    <dgm:pt modelId="{5020B8FE-D6CC-409C-9E03-5A4A4F656C6B}">
      <dgm:prSet phldrT="[Texto]" custT="1"/>
      <dgm:spPr/>
      <dgm:t>
        <a:bodyPr/>
        <a:lstStyle/>
        <a:p>
          <a:r>
            <a:rPr lang="es-CO" sz="1000"/>
            <a:t>Lesiones en extremidades </a:t>
          </a:r>
        </a:p>
      </dgm:t>
    </dgm:pt>
    <dgm:pt modelId="{80EDA4E6-B747-4E7C-A333-DBC4792DFF57}" type="parTrans" cxnId="{907788FE-1D46-43EA-AC6B-7E8229745106}">
      <dgm:prSet/>
      <dgm:spPr/>
      <dgm:t>
        <a:bodyPr/>
        <a:lstStyle/>
        <a:p>
          <a:endParaRPr lang="es-CO" sz="1000"/>
        </a:p>
      </dgm:t>
    </dgm:pt>
    <dgm:pt modelId="{0255ED57-B685-487A-BB99-E8C182C2114C}" type="sibTrans" cxnId="{907788FE-1D46-43EA-AC6B-7E8229745106}">
      <dgm:prSet/>
      <dgm:spPr/>
      <dgm:t>
        <a:bodyPr/>
        <a:lstStyle/>
        <a:p>
          <a:endParaRPr lang="es-CO" sz="1000"/>
        </a:p>
      </dgm:t>
    </dgm:pt>
    <dgm:pt modelId="{8AB00410-C099-4B8C-9E59-E1B6137C5890}" type="pres">
      <dgm:prSet presAssocID="{161A6494-7C03-43AB-9432-B196C1BFBB4F}" presName="Name0" presStyleCnt="0">
        <dgm:presLayoutVars>
          <dgm:dir/>
          <dgm:animLvl val="lvl"/>
          <dgm:resizeHandles/>
        </dgm:presLayoutVars>
      </dgm:prSet>
      <dgm:spPr/>
    </dgm:pt>
    <dgm:pt modelId="{AFD03888-326E-4B74-85C5-4EB5E36F4083}" type="pres">
      <dgm:prSet presAssocID="{D8FF73D6-6E04-47A2-90B5-A9A10E935565}" presName="linNode" presStyleCnt="0"/>
      <dgm:spPr/>
    </dgm:pt>
    <dgm:pt modelId="{323665B0-9A88-4574-BC63-95DFE67DAA1A}" type="pres">
      <dgm:prSet presAssocID="{D8FF73D6-6E04-47A2-90B5-A9A10E935565}" presName="parentShp" presStyleLbl="node1" presStyleIdx="0" presStyleCnt="6" custLinFactNeighborX="-2589" custLinFactNeighborY="-79">
        <dgm:presLayoutVars>
          <dgm:bulletEnabled val="1"/>
        </dgm:presLayoutVars>
      </dgm:prSet>
      <dgm:spPr/>
    </dgm:pt>
    <dgm:pt modelId="{99FF8B0E-DE62-48BE-B832-036EC6F89498}" type="pres">
      <dgm:prSet presAssocID="{D8FF73D6-6E04-47A2-90B5-A9A10E935565}" presName="childShp" presStyleLbl="bgAccFollowNode1" presStyleIdx="0" presStyleCnt="6">
        <dgm:presLayoutVars>
          <dgm:bulletEnabled val="1"/>
        </dgm:presLayoutVars>
      </dgm:prSet>
      <dgm:spPr/>
    </dgm:pt>
    <dgm:pt modelId="{2F0520F8-CE0C-4902-A3B6-CBA8E43A8E94}" type="pres">
      <dgm:prSet presAssocID="{A862B42A-29BB-499B-936B-FC612151292F}" presName="spacing" presStyleCnt="0"/>
      <dgm:spPr/>
    </dgm:pt>
    <dgm:pt modelId="{60E74A96-EEEB-40EF-B294-902EE2FA023F}" type="pres">
      <dgm:prSet presAssocID="{86565CD7-3917-473D-9224-30D8E60D9AC2}" presName="linNode" presStyleCnt="0"/>
      <dgm:spPr/>
    </dgm:pt>
    <dgm:pt modelId="{E5DA5774-9C3F-41B9-A812-DE3943CD9277}" type="pres">
      <dgm:prSet presAssocID="{86565CD7-3917-473D-9224-30D8E60D9AC2}" presName="parentShp" presStyleLbl="node1" presStyleIdx="1" presStyleCnt="6">
        <dgm:presLayoutVars>
          <dgm:bulletEnabled val="1"/>
        </dgm:presLayoutVars>
      </dgm:prSet>
      <dgm:spPr/>
    </dgm:pt>
    <dgm:pt modelId="{A20772C5-938E-40E8-A7F1-1EE2819F21EC}" type="pres">
      <dgm:prSet presAssocID="{86565CD7-3917-473D-9224-30D8E60D9AC2}" presName="childShp" presStyleLbl="bgAccFollowNode1" presStyleIdx="1" presStyleCnt="6">
        <dgm:presLayoutVars>
          <dgm:bulletEnabled val="1"/>
        </dgm:presLayoutVars>
      </dgm:prSet>
      <dgm:spPr/>
    </dgm:pt>
    <dgm:pt modelId="{DD21E07D-CA5A-4947-998F-DAF66661638E}" type="pres">
      <dgm:prSet presAssocID="{0C7CA5F2-5909-483A-BB0D-64482C5ABED1}" presName="spacing" presStyleCnt="0"/>
      <dgm:spPr/>
    </dgm:pt>
    <dgm:pt modelId="{8E5DD522-10A8-4646-8C0A-D77CF467B34B}" type="pres">
      <dgm:prSet presAssocID="{0E2E355C-2A0B-41AE-B132-104FA2293DE7}" presName="linNode" presStyleCnt="0"/>
      <dgm:spPr/>
    </dgm:pt>
    <dgm:pt modelId="{233A391B-9C01-4671-9C10-D422C7AF149C}" type="pres">
      <dgm:prSet presAssocID="{0E2E355C-2A0B-41AE-B132-104FA2293DE7}" presName="parentShp" presStyleLbl="node1" presStyleIdx="2" presStyleCnt="6">
        <dgm:presLayoutVars>
          <dgm:bulletEnabled val="1"/>
        </dgm:presLayoutVars>
      </dgm:prSet>
      <dgm:spPr/>
    </dgm:pt>
    <dgm:pt modelId="{1E5CC547-33A5-467F-AF88-84B12C263431}" type="pres">
      <dgm:prSet presAssocID="{0E2E355C-2A0B-41AE-B132-104FA2293DE7}" presName="childShp" presStyleLbl="bgAccFollowNode1" presStyleIdx="2" presStyleCnt="6">
        <dgm:presLayoutVars>
          <dgm:bulletEnabled val="1"/>
        </dgm:presLayoutVars>
      </dgm:prSet>
      <dgm:spPr/>
    </dgm:pt>
    <dgm:pt modelId="{54339E92-BD36-48A5-8F9B-B9EE611F0737}" type="pres">
      <dgm:prSet presAssocID="{A9B5E46E-7E99-4DD1-B060-320E2299C974}" presName="spacing" presStyleCnt="0"/>
      <dgm:spPr/>
    </dgm:pt>
    <dgm:pt modelId="{EE7188C0-8F89-4DF8-9262-3A23FD6D13DE}" type="pres">
      <dgm:prSet presAssocID="{26E7FA6E-10C1-4416-9B3F-57DBF0079DF1}" presName="linNode" presStyleCnt="0"/>
      <dgm:spPr/>
    </dgm:pt>
    <dgm:pt modelId="{B1F8CB63-57D2-4A86-ADAB-EFEEC45739BB}" type="pres">
      <dgm:prSet presAssocID="{26E7FA6E-10C1-4416-9B3F-57DBF0079DF1}" presName="parentShp" presStyleLbl="node1" presStyleIdx="3" presStyleCnt="6">
        <dgm:presLayoutVars>
          <dgm:bulletEnabled val="1"/>
        </dgm:presLayoutVars>
      </dgm:prSet>
      <dgm:spPr/>
    </dgm:pt>
    <dgm:pt modelId="{657EF9BE-EB7F-4D14-981F-E072206BF506}" type="pres">
      <dgm:prSet presAssocID="{26E7FA6E-10C1-4416-9B3F-57DBF0079DF1}" presName="childShp" presStyleLbl="bgAccFollowNode1" presStyleIdx="3" presStyleCnt="6">
        <dgm:presLayoutVars>
          <dgm:bulletEnabled val="1"/>
        </dgm:presLayoutVars>
      </dgm:prSet>
      <dgm:spPr/>
    </dgm:pt>
    <dgm:pt modelId="{308C26AE-3CBD-4092-83F7-4E27256B232A}" type="pres">
      <dgm:prSet presAssocID="{8ACD5BE8-E712-44EA-B398-2DD02EC78D7B}" presName="spacing" presStyleCnt="0"/>
      <dgm:spPr/>
    </dgm:pt>
    <dgm:pt modelId="{ADBF7243-85F4-4895-85DE-415E1403BB91}" type="pres">
      <dgm:prSet presAssocID="{E4695F06-4E3E-4109-BDD0-04B2F41EC12B}" presName="linNode" presStyleCnt="0"/>
      <dgm:spPr/>
    </dgm:pt>
    <dgm:pt modelId="{76B82688-6E13-44E6-862D-07DF75B6476E}" type="pres">
      <dgm:prSet presAssocID="{E4695F06-4E3E-4109-BDD0-04B2F41EC12B}" presName="parentShp" presStyleLbl="node1" presStyleIdx="4" presStyleCnt="6">
        <dgm:presLayoutVars>
          <dgm:bulletEnabled val="1"/>
        </dgm:presLayoutVars>
      </dgm:prSet>
      <dgm:spPr/>
    </dgm:pt>
    <dgm:pt modelId="{F3631F87-7EEC-4AA0-923D-FD90504D6722}" type="pres">
      <dgm:prSet presAssocID="{E4695F06-4E3E-4109-BDD0-04B2F41EC12B}" presName="childShp" presStyleLbl="bgAccFollowNode1" presStyleIdx="4" presStyleCnt="6">
        <dgm:presLayoutVars>
          <dgm:bulletEnabled val="1"/>
        </dgm:presLayoutVars>
      </dgm:prSet>
      <dgm:spPr/>
    </dgm:pt>
    <dgm:pt modelId="{58341626-4226-4629-A745-73042C16AA54}" type="pres">
      <dgm:prSet presAssocID="{0C8C2227-0A77-4506-BEEF-14B10388BF3F}" presName="spacing" presStyleCnt="0"/>
      <dgm:spPr/>
    </dgm:pt>
    <dgm:pt modelId="{1280E0E9-791C-4AE2-8B72-2CB7F48DD672}" type="pres">
      <dgm:prSet presAssocID="{2C23964A-7150-4249-80F8-A67C53CE6ECC}" presName="linNode" presStyleCnt="0"/>
      <dgm:spPr/>
    </dgm:pt>
    <dgm:pt modelId="{7FA39E81-4349-4872-B007-777F1DA0BDF6}" type="pres">
      <dgm:prSet presAssocID="{2C23964A-7150-4249-80F8-A67C53CE6ECC}" presName="parentShp" presStyleLbl="node1" presStyleIdx="5" presStyleCnt="6">
        <dgm:presLayoutVars>
          <dgm:bulletEnabled val="1"/>
        </dgm:presLayoutVars>
      </dgm:prSet>
      <dgm:spPr/>
    </dgm:pt>
    <dgm:pt modelId="{E7E0E6BC-C444-4B5B-AD3A-D2EFB2301F19}" type="pres">
      <dgm:prSet presAssocID="{2C23964A-7150-4249-80F8-A67C53CE6ECC}" presName="childShp" presStyleLbl="bgAccFollowNode1" presStyleIdx="5" presStyleCnt="6">
        <dgm:presLayoutVars>
          <dgm:bulletEnabled val="1"/>
        </dgm:presLayoutVars>
      </dgm:prSet>
      <dgm:spPr/>
    </dgm:pt>
  </dgm:ptLst>
  <dgm:cxnLst>
    <dgm:cxn modelId="{AC969106-EDFC-4E72-88C4-5A7455F686C6}" type="presOf" srcId="{0EF18B63-3699-4BC0-8231-AF5901A53FC0}" destId="{F3631F87-7EEC-4AA0-923D-FD90504D6722}" srcOrd="0" destOrd="1" presId="urn:microsoft.com/office/officeart/2005/8/layout/vList6"/>
    <dgm:cxn modelId="{7A8AF008-F0CD-4358-B811-5D6B3A871354}" srcId="{0E2E355C-2A0B-41AE-B132-104FA2293DE7}" destId="{886D8CD8-FD50-444E-BB81-2C69DC30608C}" srcOrd="0" destOrd="0" parTransId="{2BCCFF6B-95AC-4D86-B475-996DCD188469}" sibTransId="{68C720F9-2EE4-4282-BE20-7F1314D43C37}"/>
    <dgm:cxn modelId="{62A5590A-C445-40FD-B079-B4D3645008DC}" srcId="{161A6494-7C03-43AB-9432-B196C1BFBB4F}" destId="{E4695F06-4E3E-4109-BDD0-04B2F41EC12B}" srcOrd="4" destOrd="0" parTransId="{FDB27485-B7B0-4EBE-9A41-7E4C1F215A7F}" sibTransId="{0C8C2227-0A77-4506-BEEF-14B10388BF3F}"/>
    <dgm:cxn modelId="{47B37A10-9D7A-48C8-B732-FFC233CAB158}" type="presOf" srcId="{5020B8FE-D6CC-409C-9E03-5A4A4F656C6B}" destId="{E7E0E6BC-C444-4B5B-AD3A-D2EFB2301F19}" srcOrd="0" destOrd="3" presId="urn:microsoft.com/office/officeart/2005/8/layout/vList6"/>
    <dgm:cxn modelId="{1B480A13-5C05-4F6D-8AA3-48D8E7D0B24F}" type="presOf" srcId="{2FD0C7B9-476B-46BC-9180-FAF3728555F6}" destId="{F3631F87-7EEC-4AA0-923D-FD90504D6722}" srcOrd="0" destOrd="3" presId="urn:microsoft.com/office/officeart/2005/8/layout/vList6"/>
    <dgm:cxn modelId="{C8BD2A13-DBB3-414A-BB84-181F7562EA2A}" type="presOf" srcId="{89520FE7-7014-4962-ADD1-DED244BA20AC}" destId="{657EF9BE-EB7F-4D14-981F-E072206BF506}" srcOrd="0" destOrd="0" presId="urn:microsoft.com/office/officeart/2005/8/layout/vList6"/>
    <dgm:cxn modelId="{F6413213-89A1-4520-8454-1FA9DDB3EA5C}" type="presOf" srcId="{DF1169C5-1147-467E-B366-C1561876FDC8}" destId="{E7E0E6BC-C444-4B5B-AD3A-D2EFB2301F19}" srcOrd="0" destOrd="2" presId="urn:microsoft.com/office/officeart/2005/8/layout/vList6"/>
    <dgm:cxn modelId="{D5A8511D-A17F-4B8F-8CA0-33BEECFFCAA9}" type="presOf" srcId="{20398A39-02A8-4E72-B7A6-0D828B952B40}" destId="{A20772C5-938E-40E8-A7F1-1EE2819F21EC}" srcOrd="0" destOrd="2" presId="urn:microsoft.com/office/officeart/2005/8/layout/vList6"/>
    <dgm:cxn modelId="{37B1BA21-CBC4-4CC1-91D4-AA811DF6244B}" srcId="{86565CD7-3917-473D-9224-30D8E60D9AC2}" destId="{20398A39-02A8-4E72-B7A6-0D828B952B40}" srcOrd="2" destOrd="0" parTransId="{EAADB8B8-0CF1-4E34-AA15-7E62C1EDE257}" sibTransId="{C56018AE-6FF9-470A-9E91-1383C05498A7}"/>
    <dgm:cxn modelId="{4168C122-4F01-4679-B381-AC29852340DC}" srcId="{E4695F06-4E3E-4109-BDD0-04B2F41EC12B}" destId="{0EF18B63-3699-4BC0-8231-AF5901A53FC0}" srcOrd="1" destOrd="0" parTransId="{A6DC36A0-ECD7-46C6-B41A-7034C1462B8A}" sibTransId="{D67AD380-8F6B-4F0B-B942-E7DE6F83B2A4}"/>
    <dgm:cxn modelId="{FA83A928-F4B7-4D23-8A9D-983F01E78CE7}" srcId="{161A6494-7C03-43AB-9432-B196C1BFBB4F}" destId="{86565CD7-3917-473D-9224-30D8E60D9AC2}" srcOrd="1" destOrd="0" parTransId="{A513C462-DE26-4F29-B4EC-2187E39ED9B3}" sibTransId="{0C7CA5F2-5909-483A-BB0D-64482C5ABED1}"/>
    <dgm:cxn modelId="{1A1ED728-34C3-443C-B9EC-C20523D4FA64}" type="presOf" srcId="{33E49303-EE2E-4CB4-940A-6971E5E920C9}" destId="{657EF9BE-EB7F-4D14-981F-E072206BF506}" srcOrd="0" destOrd="2" presId="urn:microsoft.com/office/officeart/2005/8/layout/vList6"/>
    <dgm:cxn modelId="{314E2129-9185-4DAB-8946-49C8B80EFF8D}" type="presOf" srcId="{2C23964A-7150-4249-80F8-A67C53CE6ECC}" destId="{7FA39E81-4349-4872-B007-777F1DA0BDF6}" srcOrd="0" destOrd="0" presId="urn:microsoft.com/office/officeart/2005/8/layout/vList6"/>
    <dgm:cxn modelId="{1AAA9B34-FDF7-4A08-B91B-6B7C7D174A35}" type="presOf" srcId="{C3A4958C-573A-4809-8C7A-DC27CF8A8425}" destId="{99FF8B0E-DE62-48BE-B832-036EC6F89498}" srcOrd="0" destOrd="3" presId="urn:microsoft.com/office/officeart/2005/8/layout/vList6"/>
    <dgm:cxn modelId="{1A6EFF34-2E77-4870-BEEC-0CFC229C2F42}" type="presOf" srcId="{2AC53E8E-CC62-42F9-9E26-B630B97A880E}" destId="{E7E0E6BC-C444-4B5B-AD3A-D2EFB2301F19}" srcOrd="0" destOrd="1" presId="urn:microsoft.com/office/officeart/2005/8/layout/vList6"/>
    <dgm:cxn modelId="{9A1F0D37-9DE8-4AB8-B64B-E81B80E83BCD}" type="presOf" srcId="{A545547F-A038-4CA7-876C-186E26EAE094}" destId="{657EF9BE-EB7F-4D14-981F-E072206BF506}" srcOrd="0" destOrd="1" presId="urn:microsoft.com/office/officeart/2005/8/layout/vList6"/>
    <dgm:cxn modelId="{5EF3C23C-A7A8-4528-8F3E-37D4240BE899}" type="presOf" srcId="{886D8CD8-FD50-444E-BB81-2C69DC30608C}" destId="{1E5CC547-33A5-467F-AF88-84B12C263431}" srcOrd="0" destOrd="0" presId="urn:microsoft.com/office/officeart/2005/8/layout/vList6"/>
    <dgm:cxn modelId="{B258C73D-F490-451E-A948-0915BAB9C09E}" type="presOf" srcId="{9BE6F2C5-6BF5-4EB0-9A34-111201CFDAB0}" destId="{99FF8B0E-DE62-48BE-B832-036EC6F89498}" srcOrd="0" destOrd="2" presId="urn:microsoft.com/office/officeart/2005/8/layout/vList6"/>
    <dgm:cxn modelId="{D8DA255D-7DA8-4D4B-8DBD-278FF0373C04}" srcId="{E4695F06-4E3E-4109-BDD0-04B2F41EC12B}" destId="{2FD0C7B9-476B-46BC-9180-FAF3728555F6}" srcOrd="3" destOrd="0" parTransId="{D0678F46-90AF-4D4E-AA2D-D608FD43D868}" sibTransId="{FF889818-E69D-4937-A36A-39F7B4ED315D}"/>
    <dgm:cxn modelId="{473FE45D-D6C5-41AB-B924-3D2939197255}" srcId="{161A6494-7C03-43AB-9432-B196C1BFBB4F}" destId="{26E7FA6E-10C1-4416-9B3F-57DBF0079DF1}" srcOrd="3" destOrd="0" parTransId="{C5D9F38F-285D-4446-8B92-472B278F0A93}" sibTransId="{8ACD5BE8-E712-44EA-B398-2DD02EC78D7B}"/>
    <dgm:cxn modelId="{C8454142-D091-4320-9223-EA14987725DF}" type="presOf" srcId="{CD582C98-143B-42F9-9FFC-B98BE6801C6B}" destId="{99FF8B0E-DE62-48BE-B832-036EC6F89498}" srcOrd="0" destOrd="4" presId="urn:microsoft.com/office/officeart/2005/8/layout/vList6"/>
    <dgm:cxn modelId="{A5A3C842-7F4F-4F90-8237-AAE569B80E9B}" srcId="{2C23964A-7150-4249-80F8-A67C53CE6ECC}" destId="{DF1169C5-1147-467E-B366-C1561876FDC8}" srcOrd="2" destOrd="0" parTransId="{5962ADDE-DF0E-4790-A4AF-961F82AE9EEA}" sibTransId="{44B11694-2833-4FDC-A06F-BEDA9D992473}"/>
    <dgm:cxn modelId="{0B460366-F709-4568-B610-F4AED3B59EC7}" srcId="{0E2E355C-2A0B-41AE-B132-104FA2293DE7}" destId="{729CEA9C-3046-4E35-9715-F220E5FDA8D5}" srcOrd="2" destOrd="0" parTransId="{98973007-FC43-4DE9-92A6-7C67839264B8}" sibTransId="{654FC999-8B45-4C9F-A382-0F744B394115}"/>
    <dgm:cxn modelId="{A7704648-74B2-4C76-B545-FDF419676F9B}" type="presOf" srcId="{0E2E355C-2A0B-41AE-B132-104FA2293DE7}" destId="{233A391B-9C01-4671-9C10-D422C7AF149C}" srcOrd="0" destOrd="0" presId="urn:microsoft.com/office/officeart/2005/8/layout/vList6"/>
    <dgm:cxn modelId="{DB665968-BA01-4C58-B2C9-665A17347DA1}" srcId="{D8FF73D6-6E04-47A2-90B5-A9A10E935565}" destId="{7F7A5F01-DA10-49DE-8EE7-DA393051BC45}" srcOrd="1" destOrd="0" parTransId="{F7D38A56-95F9-4197-A46B-36F0DE7CED5E}" sibTransId="{F555C99E-0E6D-42FE-B397-1A0FF790A736}"/>
    <dgm:cxn modelId="{6622636D-6CA8-4AFB-8B0E-022DB0E77774}" srcId="{E4695F06-4E3E-4109-BDD0-04B2F41EC12B}" destId="{B8E8DFBD-F9BD-4BB7-9E2B-7A8D4C23188B}" srcOrd="0" destOrd="0" parTransId="{51EF2A01-941A-4C75-9465-266F2340F81F}" sibTransId="{61BEC070-C21A-40A0-87F8-429746215B78}"/>
    <dgm:cxn modelId="{F4F6806D-C911-4B08-A401-020DEFCFC7BF}" type="presOf" srcId="{E4695F06-4E3E-4109-BDD0-04B2F41EC12B}" destId="{76B82688-6E13-44E6-862D-07DF75B6476E}" srcOrd="0" destOrd="0" presId="urn:microsoft.com/office/officeart/2005/8/layout/vList6"/>
    <dgm:cxn modelId="{8C27866F-14B6-4A23-83B2-8080162C64F6}" srcId="{2C23964A-7150-4249-80F8-A67C53CE6ECC}" destId="{2AC53E8E-CC62-42F9-9E26-B630B97A880E}" srcOrd="1" destOrd="0" parTransId="{30370FE0-C3B8-475A-A667-FB3689D8F0CE}" sibTransId="{3D64CAE1-8085-4F95-B6AA-86FDAAC6E15E}"/>
    <dgm:cxn modelId="{92F2AF6F-0997-4C5E-BF18-02958BF2A347}" type="presOf" srcId="{B8E8DFBD-F9BD-4BB7-9E2B-7A8D4C23188B}" destId="{F3631F87-7EEC-4AA0-923D-FD90504D6722}" srcOrd="0" destOrd="0" presId="urn:microsoft.com/office/officeart/2005/8/layout/vList6"/>
    <dgm:cxn modelId="{01887170-6DF9-49E4-B990-19DDC6045FE8}" type="presOf" srcId="{42BE0953-37AB-49DA-AF92-5E6D874CCA80}" destId="{A20772C5-938E-40E8-A7F1-1EE2819F21EC}" srcOrd="0" destOrd="1" presId="urn:microsoft.com/office/officeart/2005/8/layout/vList6"/>
    <dgm:cxn modelId="{B585A570-F8AA-4AE5-BA0E-4B06D8334AA5}" srcId="{D8FF73D6-6E04-47A2-90B5-A9A10E935565}" destId="{CD582C98-143B-42F9-9FFC-B98BE6801C6B}" srcOrd="4" destOrd="0" parTransId="{05314C06-A096-4D9D-9BCB-357AFC32283D}" sibTransId="{065BDA78-C98B-4550-BFDF-D5071E76CD7A}"/>
    <dgm:cxn modelId="{04C11A53-DF9A-4905-B61B-341A1A9C9291}" srcId="{161A6494-7C03-43AB-9432-B196C1BFBB4F}" destId="{D8FF73D6-6E04-47A2-90B5-A9A10E935565}" srcOrd="0" destOrd="0" parTransId="{19D096B7-F62B-49BF-8AE9-CC36AF72C526}" sibTransId="{A862B42A-29BB-499B-936B-FC612151292F}"/>
    <dgm:cxn modelId="{F5854754-5397-44BA-80BC-68FF6C6658E2}" type="presOf" srcId="{729CEA9C-3046-4E35-9715-F220E5FDA8D5}" destId="{1E5CC547-33A5-467F-AF88-84B12C263431}" srcOrd="0" destOrd="2" presId="urn:microsoft.com/office/officeart/2005/8/layout/vList6"/>
    <dgm:cxn modelId="{550D5657-D0CD-410A-BDDA-FF7441E0E33B}" type="presOf" srcId="{F917AA17-99CF-4131-BEED-EE1EC1411F4D}" destId="{F3631F87-7EEC-4AA0-923D-FD90504D6722}" srcOrd="0" destOrd="2" presId="urn:microsoft.com/office/officeart/2005/8/layout/vList6"/>
    <dgm:cxn modelId="{3BC1A357-5C86-41A8-BF36-5B83CDDE5A95}" type="presOf" srcId="{7F7A5F01-DA10-49DE-8EE7-DA393051BC45}" destId="{99FF8B0E-DE62-48BE-B832-036EC6F89498}" srcOrd="0" destOrd="1" presId="urn:microsoft.com/office/officeart/2005/8/layout/vList6"/>
    <dgm:cxn modelId="{FEA25E58-385F-479A-ADC9-0938AC11C464}" srcId="{86565CD7-3917-473D-9224-30D8E60D9AC2}" destId="{42BE0953-37AB-49DA-AF92-5E6D874CCA80}" srcOrd="1" destOrd="0" parTransId="{76576C8F-F054-4B91-9EE0-57033D9B1B93}" sibTransId="{695E991D-43EF-4F66-8BE5-75685B8C5EA6}"/>
    <dgm:cxn modelId="{B8274A82-1651-4695-B6DD-2F77E546C7AD}" srcId="{26E7FA6E-10C1-4416-9B3F-57DBF0079DF1}" destId="{33E49303-EE2E-4CB4-940A-6971E5E920C9}" srcOrd="2" destOrd="0" parTransId="{5DCF5759-1B9E-4913-BCD6-5402E32A8660}" sibTransId="{BAF88C99-039B-47EF-87E5-BCE1DB0AEAEF}"/>
    <dgm:cxn modelId="{C2DD1187-1636-4B13-82DE-8C77F94FD30C}" srcId="{E4695F06-4E3E-4109-BDD0-04B2F41EC12B}" destId="{F917AA17-99CF-4131-BEED-EE1EC1411F4D}" srcOrd="2" destOrd="0" parTransId="{63CDD9CD-BAE6-430F-ADE8-EC9D7BEF255F}" sibTransId="{ECE77830-066A-4F0D-9DB1-E746B82651B9}"/>
    <dgm:cxn modelId="{0BFACD94-7286-4E48-9710-8E9646A82670}" type="presOf" srcId="{161A6494-7C03-43AB-9432-B196C1BFBB4F}" destId="{8AB00410-C099-4B8C-9E59-E1B6137C5890}" srcOrd="0" destOrd="0" presId="urn:microsoft.com/office/officeart/2005/8/layout/vList6"/>
    <dgm:cxn modelId="{375A6195-A834-456C-967B-DE4FEB3AB52A}" srcId="{161A6494-7C03-43AB-9432-B196C1BFBB4F}" destId="{2C23964A-7150-4249-80F8-A67C53CE6ECC}" srcOrd="5" destOrd="0" parTransId="{6D007D11-C673-47C6-AB0C-5BD894AF2865}" sibTransId="{D848F958-AA02-473F-9660-A86E0FB67FB2}"/>
    <dgm:cxn modelId="{85EBF895-C110-43C3-9F28-0F44801FDAD9}" type="presOf" srcId="{86565CD7-3917-473D-9224-30D8E60D9AC2}" destId="{E5DA5774-9C3F-41B9-A812-DE3943CD9277}" srcOrd="0" destOrd="0" presId="urn:microsoft.com/office/officeart/2005/8/layout/vList6"/>
    <dgm:cxn modelId="{9ED07D9B-1321-4C73-B4B3-C0EAB5AB745C}" type="presOf" srcId="{C12730AF-ED5E-4A12-8468-CC27C280CE0E}" destId="{1E5CC547-33A5-467F-AF88-84B12C263431}" srcOrd="0" destOrd="1" presId="urn:microsoft.com/office/officeart/2005/8/layout/vList6"/>
    <dgm:cxn modelId="{5458DAA7-5F1D-4411-8AF0-1135928FBAF4}" type="presOf" srcId="{D8FF73D6-6E04-47A2-90B5-A9A10E935565}" destId="{323665B0-9A88-4574-BC63-95DFE67DAA1A}" srcOrd="0" destOrd="0" presId="urn:microsoft.com/office/officeart/2005/8/layout/vList6"/>
    <dgm:cxn modelId="{73AB0EAA-D05E-4D8F-ACA5-252C0C06D8E1}" type="presOf" srcId="{26E7FA6E-10C1-4416-9B3F-57DBF0079DF1}" destId="{B1F8CB63-57D2-4A86-ADAB-EFEEC45739BB}" srcOrd="0" destOrd="0" presId="urn:microsoft.com/office/officeart/2005/8/layout/vList6"/>
    <dgm:cxn modelId="{F797C7B1-489C-44AC-A436-13D7387067E8}" type="presOf" srcId="{D952F954-3DEE-4480-BE75-613E43BA216B}" destId="{657EF9BE-EB7F-4D14-981F-E072206BF506}" srcOrd="0" destOrd="3" presId="urn:microsoft.com/office/officeart/2005/8/layout/vList6"/>
    <dgm:cxn modelId="{0C7EACB4-D0FA-49BB-B081-3FB8FCDBE8EC}" srcId="{D8FF73D6-6E04-47A2-90B5-A9A10E935565}" destId="{9BE6F2C5-6BF5-4EB0-9A34-111201CFDAB0}" srcOrd="2" destOrd="0" parTransId="{DA149B0A-B162-403B-B565-6E05D34BC258}" sibTransId="{2B5AB990-6454-492E-8FC2-A18EEFB01BC8}"/>
    <dgm:cxn modelId="{38F032BD-4AAF-4C7B-B7D0-FFC96CA31FB2}" type="presOf" srcId="{76B1FB8C-118E-4B5C-8C05-1F410D77356F}" destId="{A20772C5-938E-40E8-A7F1-1EE2819F21EC}" srcOrd="0" destOrd="0" presId="urn:microsoft.com/office/officeart/2005/8/layout/vList6"/>
    <dgm:cxn modelId="{10303AC7-E3FA-44EB-8774-2ADD1398F7BE}" srcId="{26E7FA6E-10C1-4416-9B3F-57DBF0079DF1}" destId="{D952F954-3DEE-4480-BE75-613E43BA216B}" srcOrd="3" destOrd="0" parTransId="{92BBE05A-2330-412E-8E83-03E1602D8B2D}" sibTransId="{127B2B79-FF1F-433D-B093-9FEEC3320E35}"/>
    <dgm:cxn modelId="{0A886DCB-D7B9-4270-B438-8A71071A3F1E}" srcId="{D8FF73D6-6E04-47A2-90B5-A9A10E935565}" destId="{0BE9EE26-0A6F-46B9-B107-28C35B2C79F1}" srcOrd="0" destOrd="0" parTransId="{A5BB49E1-9265-484B-B65A-008022C90253}" sibTransId="{EBD469C8-1EAD-429C-8783-7AABB3218525}"/>
    <dgm:cxn modelId="{5B1D58D5-7138-48C2-B04D-E3A639F9B9DD}" srcId="{26E7FA6E-10C1-4416-9B3F-57DBF0079DF1}" destId="{89520FE7-7014-4962-ADD1-DED244BA20AC}" srcOrd="0" destOrd="0" parTransId="{F0C784F2-ED1F-4CAB-864F-047A19B4DA7F}" sibTransId="{FC6C827D-9071-42D5-A6A9-B0F391371B57}"/>
    <dgm:cxn modelId="{B2CC43D8-BBA2-4E2F-B7DE-7B02F537E062}" srcId="{86565CD7-3917-473D-9224-30D8E60D9AC2}" destId="{76B1FB8C-118E-4B5C-8C05-1F410D77356F}" srcOrd="0" destOrd="0" parTransId="{D0A012A6-5AEB-4B1E-9DC6-320830B3C0A6}" sibTransId="{3490B105-ECC1-46F4-BC70-FE94F5204557}"/>
    <dgm:cxn modelId="{2195F1DD-3965-4999-9F39-C9A70261674D}" srcId="{26E7FA6E-10C1-4416-9B3F-57DBF0079DF1}" destId="{A545547F-A038-4CA7-876C-186E26EAE094}" srcOrd="1" destOrd="0" parTransId="{F504F1B5-9AF5-4C02-8449-92FB4353882F}" sibTransId="{5AF44692-DFC8-4DC7-95AF-B2BC7797D318}"/>
    <dgm:cxn modelId="{C248F1E6-6EB9-4AB5-AE7D-76B3BD665FF7}" srcId="{161A6494-7C03-43AB-9432-B196C1BFBB4F}" destId="{0E2E355C-2A0B-41AE-B132-104FA2293DE7}" srcOrd="2" destOrd="0" parTransId="{D08BABB9-CB44-44F4-B876-DF57FC020296}" sibTransId="{A9B5E46E-7E99-4DD1-B060-320E2299C974}"/>
    <dgm:cxn modelId="{CE4F8AE7-DD2B-4C6E-93F1-EEB6F394A666}" srcId="{D8FF73D6-6E04-47A2-90B5-A9A10E935565}" destId="{C3A4958C-573A-4809-8C7A-DC27CF8A8425}" srcOrd="3" destOrd="0" parTransId="{68E84CAE-4BFE-4394-9506-855B22995264}" sibTransId="{DFD4CE46-B4CE-4258-A122-31F15FF1AA19}"/>
    <dgm:cxn modelId="{806A43EA-6824-48FF-93EB-6C3753EA3EEE}" srcId="{2C23964A-7150-4249-80F8-A67C53CE6ECC}" destId="{43269353-F4FE-44C6-AC3E-5E5754A7F079}" srcOrd="0" destOrd="0" parTransId="{EA044AAF-CD49-4516-BD39-E026D12CB54E}" sibTransId="{2226C9E9-8054-408B-8E55-C0BD3D33BD20}"/>
    <dgm:cxn modelId="{0C2C80EB-BDD7-4170-828D-227047804DC7}" type="presOf" srcId="{0BE9EE26-0A6F-46B9-B107-28C35B2C79F1}" destId="{99FF8B0E-DE62-48BE-B832-036EC6F89498}" srcOrd="0" destOrd="0" presId="urn:microsoft.com/office/officeart/2005/8/layout/vList6"/>
    <dgm:cxn modelId="{0E56DFED-0566-46FC-9B8D-28249E3BD0DC}" type="presOf" srcId="{43269353-F4FE-44C6-AC3E-5E5754A7F079}" destId="{E7E0E6BC-C444-4B5B-AD3A-D2EFB2301F19}" srcOrd="0" destOrd="0" presId="urn:microsoft.com/office/officeart/2005/8/layout/vList6"/>
    <dgm:cxn modelId="{C4CBA9F8-77A6-447A-9268-7429FED5ABBC}" srcId="{0E2E355C-2A0B-41AE-B132-104FA2293DE7}" destId="{C12730AF-ED5E-4A12-8468-CC27C280CE0E}" srcOrd="1" destOrd="0" parTransId="{5DE2E14B-D44F-4811-8013-A033F87599FF}" sibTransId="{F08BCB1B-BE89-4791-BBAE-69FAF038F835}"/>
    <dgm:cxn modelId="{907788FE-1D46-43EA-AC6B-7E8229745106}" srcId="{2C23964A-7150-4249-80F8-A67C53CE6ECC}" destId="{5020B8FE-D6CC-409C-9E03-5A4A4F656C6B}" srcOrd="3" destOrd="0" parTransId="{80EDA4E6-B747-4E7C-A333-DBC4792DFF57}" sibTransId="{0255ED57-B685-487A-BB99-E8C182C2114C}"/>
    <dgm:cxn modelId="{BD3C5875-C4E9-4F16-90AA-11F4B3A79C78}" type="presParOf" srcId="{8AB00410-C099-4B8C-9E59-E1B6137C5890}" destId="{AFD03888-326E-4B74-85C5-4EB5E36F4083}" srcOrd="0" destOrd="0" presId="urn:microsoft.com/office/officeart/2005/8/layout/vList6"/>
    <dgm:cxn modelId="{1F4050E6-C8EE-4579-AA8E-EF56728D703E}" type="presParOf" srcId="{AFD03888-326E-4B74-85C5-4EB5E36F4083}" destId="{323665B0-9A88-4574-BC63-95DFE67DAA1A}" srcOrd="0" destOrd="0" presId="urn:microsoft.com/office/officeart/2005/8/layout/vList6"/>
    <dgm:cxn modelId="{2FE26640-609F-4323-9F4F-4250D03EEF7D}" type="presParOf" srcId="{AFD03888-326E-4B74-85C5-4EB5E36F4083}" destId="{99FF8B0E-DE62-48BE-B832-036EC6F89498}" srcOrd="1" destOrd="0" presId="urn:microsoft.com/office/officeart/2005/8/layout/vList6"/>
    <dgm:cxn modelId="{2D71B2E8-14C2-4629-80BD-8FBA1B79CAA6}" type="presParOf" srcId="{8AB00410-C099-4B8C-9E59-E1B6137C5890}" destId="{2F0520F8-CE0C-4902-A3B6-CBA8E43A8E94}" srcOrd="1" destOrd="0" presId="urn:microsoft.com/office/officeart/2005/8/layout/vList6"/>
    <dgm:cxn modelId="{5236B91A-077B-4C32-9DCE-D5072A88964B}" type="presParOf" srcId="{8AB00410-C099-4B8C-9E59-E1B6137C5890}" destId="{60E74A96-EEEB-40EF-B294-902EE2FA023F}" srcOrd="2" destOrd="0" presId="urn:microsoft.com/office/officeart/2005/8/layout/vList6"/>
    <dgm:cxn modelId="{9DFB0D5F-28BC-4576-A414-34E8214BD6BF}" type="presParOf" srcId="{60E74A96-EEEB-40EF-B294-902EE2FA023F}" destId="{E5DA5774-9C3F-41B9-A812-DE3943CD9277}" srcOrd="0" destOrd="0" presId="urn:microsoft.com/office/officeart/2005/8/layout/vList6"/>
    <dgm:cxn modelId="{F6489DE9-F7AF-4EB9-945F-C8CFA8ABD458}" type="presParOf" srcId="{60E74A96-EEEB-40EF-B294-902EE2FA023F}" destId="{A20772C5-938E-40E8-A7F1-1EE2819F21EC}" srcOrd="1" destOrd="0" presId="urn:microsoft.com/office/officeart/2005/8/layout/vList6"/>
    <dgm:cxn modelId="{B3825565-4443-4609-B76B-8C5ABEC8E352}" type="presParOf" srcId="{8AB00410-C099-4B8C-9E59-E1B6137C5890}" destId="{DD21E07D-CA5A-4947-998F-DAF66661638E}" srcOrd="3" destOrd="0" presId="urn:microsoft.com/office/officeart/2005/8/layout/vList6"/>
    <dgm:cxn modelId="{B8F7FECD-EAFB-4F3B-A262-86B9579E1FB8}" type="presParOf" srcId="{8AB00410-C099-4B8C-9E59-E1B6137C5890}" destId="{8E5DD522-10A8-4646-8C0A-D77CF467B34B}" srcOrd="4" destOrd="0" presId="urn:microsoft.com/office/officeart/2005/8/layout/vList6"/>
    <dgm:cxn modelId="{A7D320E5-6F74-4E6A-9A4C-6AFC85F3F349}" type="presParOf" srcId="{8E5DD522-10A8-4646-8C0A-D77CF467B34B}" destId="{233A391B-9C01-4671-9C10-D422C7AF149C}" srcOrd="0" destOrd="0" presId="urn:microsoft.com/office/officeart/2005/8/layout/vList6"/>
    <dgm:cxn modelId="{A0BC21F0-4CA5-4FD6-96C1-256EEE45DCA1}" type="presParOf" srcId="{8E5DD522-10A8-4646-8C0A-D77CF467B34B}" destId="{1E5CC547-33A5-467F-AF88-84B12C263431}" srcOrd="1" destOrd="0" presId="urn:microsoft.com/office/officeart/2005/8/layout/vList6"/>
    <dgm:cxn modelId="{8DE968F4-4E79-4871-B6F7-1246193FE0A7}" type="presParOf" srcId="{8AB00410-C099-4B8C-9E59-E1B6137C5890}" destId="{54339E92-BD36-48A5-8F9B-B9EE611F0737}" srcOrd="5" destOrd="0" presId="urn:microsoft.com/office/officeart/2005/8/layout/vList6"/>
    <dgm:cxn modelId="{C2591D82-5D75-4A4A-ADC7-4E040EEF1293}" type="presParOf" srcId="{8AB00410-C099-4B8C-9E59-E1B6137C5890}" destId="{EE7188C0-8F89-4DF8-9262-3A23FD6D13DE}" srcOrd="6" destOrd="0" presId="urn:microsoft.com/office/officeart/2005/8/layout/vList6"/>
    <dgm:cxn modelId="{23E61B17-E8BF-4714-97BA-7DF9440DBF94}" type="presParOf" srcId="{EE7188C0-8F89-4DF8-9262-3A23FD6D13DE}" destId="{B1F8CB63-57D2-4A86-ADAB-EFEEC45739BB}" srcOrd="0" destOrd="0" presId="urn:microsoft.com/office/officeart/2005/8/layout/vList6"/>
    <dgm:cxn modelId="{DBCC0C7A-4176-44B7-B248-4A3CD5BFDDF8}" type="presParOf" srcId="{EE7188C0-8F89-4DF8-9262-3A23FD6D13DE}" destId="{657EF9BE-EB7F-4D14-981F-E072206BF506}" srcOrd="1" destOrd="0" presId="urn:microsoft.com/office/officeart/2005/8/layout/vList6"/>
    <dgm:cxn modelId="{8D3DE9BD-4508-47B0-8A82-DA7C57BE01B0}" type="presParOf" srcId="{8AB00410-C099-4B8C-9E59-E1B6137C5890}" destId="{308C26AE-3CBD-4092-83F7-4E27256B232A}" srcOrd="7" destOrd="0" presId="urn:microsoft.com/office/officeart/2005/8/layout/vList6"/>
    <dgm:cxn modelId="{5F9AF6DC-D1AF-4EE4-8306-8123A290F8DF}" type="presParOf" srcId="{8AB00410-C099-4B8C-9E59-E1B6137C5890}" destId="{ADBF7243-85F4-4895-85DE-415E1403BB91}" srcOrd="8" destOrd="0" presId="urn:microsoft.com/office/officeart/2005/8/layout/vList6"/>
    <dgm:cxn modelId="{BC84A0E2-3D06-4E52-BA52-71C6C840425A}" type="presParOf" srcId="{ADBF7243-85F4-4895-85DE-415E1403BB91}" destId="{76B82688-6E13-44E6-862D-07DF75B6476E}" srcOrd="0" destOrd="0" presId="urn:microsoft.com/office/officeart/2005/8/layout/vList6"/>
    <dgm:cxn modelId="{30E37B82-1916-476B-9C9E-CF3F99FD0660}" type="presParOf" srcId="{ADBF7243-85F4-4895-85DE-415E1403BB91}" destId="{F3631F87-7EEC-4AA0-923D-FD90504D6722}" srcOrd="1" destOrd="0" presId="urn:microsoft.com/office/officeart/2005/8/layout/vList6"/>
    <dgm:cxn modelId="{6A7F30F3-CB2E-461E-BC26-802ED7CA5547}" type="presParOf" srcId="{8AB00410-C099-4B8C-9E59-E1B6137C5890}" destId="{58341626-4226-4629-A745-73042C16AA54}" srcOrd="9" destOrd="0" presId="urn:microsoft.com/office/officeart/2005/8/layout/vList6"/>
    <dgm:cxn modelId="{D4A8B665-8041-4279-8911-BD876E631F49}" type="presParOf" srcId="{8AB00410-C099-4B8C-9E59-E1B6137C5890}" destId="{1280E0E9-791C-4AE2-8B72-2CB7F48DD672}" srcOrd="10" destOrd="0" presId="urn:microsoft.com/office/officeart/2005/8/layout/vList6"/>
    <dgm:cxn modelId="{64538C4A-BB78-4222-9A96-0E47AAB9CE39}" type="presParOf" srcId="{1280E0E9-791C-4AE2-8B72-2CB7F48DD672}" destId="{7FA39E81-4349-4872-B007-777F1DA0BDF6}" srcOrd="0" destOrd="0" presId="urn:microsoft.com/office/officeart/2005/8/layout/vList6"/>
    <dgm:cxn modelId="{EFE177D7-5CAA-455F-B7DB-46A6093F65F3}" type="presParOf" srcId="{1280E0E9-791C-4AE2-8B72-2CB7F48DD672}" destId="{E7E0E6BC-C444-4B5B-AD3A-D2EFB2301F19}" srcOrd="1" destOrd="0" presId="urn:microsoft.com/office/officeart/2005/8/layout/vList6"/>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AECFA7-6290-4093-BF8A-05EE4749CBE1}" type="doc">
      <dgm:prSet loTypeId="urn:microsoft.com/office/officeart/2005/8/layout/hList6" loCatId="list" qsTypeId="urn:microsoft.com/office/officeart/2005/8/quickstyle/simple1" qsCatId="simple" csTypeId="urn:microsoft.com/office/officeart/2005/8/colors/colorful5" csCatId="colorful" phldr="1"/>
      <dgm:spPr/>
      <dgm:t>
        <a:bodyPr/>
        <a:lstStyle/>
        <a:p>
          <a:endParaRPr lang="es-CO"/>
        </a:p>
      </dgm:t>
    </dgm:pt>
    <dgm:pt modelId="{3C35DF91-50A2-4DD6-9715-A9A0B30153CF}">
      <dgm:prSet phldrT="[Texto]" custT="1"/>
      <dgm:spPr/>
      <dgm:t>
        <a:bodyPr/>
        <a:lstStyle/>
        <a:p>
          <a:r>
            <a:rPr lang="es-CO" sz="800" b="0" cap="none" spc="0">
              <a:ln w="0"/>
              <a:solidFill>
                <a:schemeClr val="tx1"/>
              </a:solidFill>
              <a:effectLst>
                <a:outerShdw blurRad="38100" dist="19050" dir="2700000" algn="tl" rotWithShape="0">
                  <a:schemeClr val="dk1">
                    <a:alpha val="40000"/>
                  </a:schemeClr>
                </a:outerShdw>
              </a:effectLst>
            </a:rPr>
            <a:t>Premisas</a:t>
          </a:r>
          <a:r>
            <a:rPr lang="es-CO" sz="800"/>
            <a:t> </a:t>
          </a:r>
        </a:p>
      </dgm:t>
    </dgm:pt>
    <dgm:pt modelId="{16D4D73E-F590-4FB8-AB2A-39E4AF912F58}" type="parTrans" cxnId="{3C9B137A-E1F9-4AB1-8E84-689BFBBF1043}">
      <dgm:prSet/>
      <dgm:spPr/>
      <dgm:t>
        <a:bodyPr/>
        <a:lstStyle/>
        <a:p>
          <a:endParaRPr lang="es-CO" sz="800"/>
        </a:p>
      </dgm:t>
    </dgm:pt>
    <dgm:pt modelId="{CF0EAF79-5F83-425E-8183-11521B8992EA}" type="sibTrans" cxnId="{3C9B137A-E1F9-4AB1-8E84-689BFBBF1043}">
      <dgm:prSet/>
      <dgm:spPr/>
      <dgm:t>
        <a:bodyPr/>
        <a:lstStyle/>
        <a:p>
          <a:endParaRPr lang="es-CO" sz="800"/>
        </a:p>
      </dgm:t>
    </dgm:pt>
    <dgm:pt modelId="{AC620F6A-7F43-47B5-BCDF-39CC9FD5E385}">
      <dgm:prSet phldrT="[Texto]" custT="1"/>
      <dgm:spPr/>
      <dgm:t>
        <a:bodyPr/>
        <a:lstStyle/>
        <a:p>
          <a:r>
            <a:rPr lang="es-CO" sz="800"/>
            <a:t>Seguridad </a:t>
          </a:r>
        </a:p>
      </dgm:t>
    </dgm:pt>
    <dgm:pt modelId="{F2BFA912-DA1B-4625-9C35-2C9A62F1F7EC}" type="parTrans" cxnId="{79485255-A33C-4BF6-9E1E-E07F3DFF064C}">
      <dgm:prSet/>
      <dgm:spPr/>
      <dgm:t>
        <a:bodyPr/>
        <a:lstStyle/>
        <a:p>
          <a:endParaRPr lang="es-CO" sz="800"/>
        </a:p>
      </dgm:t>
    </dgm:pt>
    <dgm:pt modelId="{A21844FD-7963-4CE8-8FFB-E019C37D399B}" type="sibTrans" cxnId="{79485255-A33C-4BF6-9E1E-E07F3DFF064C}">
      <dgm:prSet/>
      <dgm:spPr/>
      <dgm:t>
        <a:bodyPr/>
        <a:lstStyle/>
        <a:p>
          <a:endParaRPr lang="es-CO" sz="800"/>
        </a:p>
      </dgm:t>
    </dgm:pt>
    <dgm:pt modelId="{05EF3D18-B1DA-4AB3-B4BE-517094F829AA}">
      <dgm:prSet phldrT="[Texto]" custT="1"/>
      <dgm:spPr/>
      <dgm:t>
        <a:bodyPr/>
        <a:lstStyle/>
        <a:p>
          <a:r>
            <a:rPr lang="es-CO" sz="800"/>
            <a:t>Armonía </a:t>
          </a:r>
        </a:p>
      </dgm:t>
    </dgm:pt>
    <dgm:pt modelId="{B951000A-594C-4E66-B223-2B8A259D3B28}" type="parTrans" cxnId="{D42A23F0-61B5-407A-B574-6BAD6131BE6C}">
      <dgm:prSet/>
      <dgm:spPr/>
      <dgm:t>
        <a:bodyPr/>
        <a:lstStyle/>
        <a:p>
          <a:endParaRPr lang="es-CO" sz="800"/>
        </a:p>
      </dgm:t>
    </dgm:pt>
    <dgm:pt modelId="{460B686B-3A2D-45D7-BFCE-A11410C655E3}" type="sibTrans" cxnId="{D42A23F0-61B5-407A-B574-6BAD6131BE6C}">
      <dgm:prSet/>
      <dgm:spPr/>
      <dgm:t>
        <a:bodyPr/>
        <a:lstStyle/>
        <a:p>
          <a:endParaRPr lang="es-CO" sz="800"/>
        </a:p>
      </dgm:t>
    </dgm:pt>
    <dgm:pt modelId="{D5FDD930-E2C7-40B0-A167-585958FCFD1B}">
      <dgm:prSet phldrT="[Texto]" custT="1"/>
      <dgm:spPr/>
      <dgm:t>
        <a:bodyPr/>
        <a:lstStyle/>
        <a:p>
          <a:r>
            <a:rPr lang="es-CO" sz="800" b="0" cap="none" spc="0">
              <a:ln w="0"/>
              <a:solidFill>
                <a:schemeClr val="tx1"/>
              </a:solidFill>
              <a:effectLst>
                <a:outerShdw blurRad="38100" dist="19050" dir="2700000" algn="tl" rotWithShape="0">
                  <a:schemeClr val="dk1">
                    <a:alpha val="40000"/>
                  </a:schemeClr>
                </a:outerShdw>
              </a:effectLst>
            </a:rPr>
            <a:t>Metas </a:t>
          </a:r>
        </a:p>
      </dgm:t>
    </dgm:pt>
    <dgm:pt modelId="{A70EB021-C3E1-4A86-95DA-DDCB6767F5C0}" type="parTrans" cxnId="{665D0F8A-1104-46F5-BB33-342590A06541}">
      <dgm:prSet/>
      <dgm:spPr/>
      <dgm:t>
        <a:bodyPr/>
        <a:lstStyle/>
        <a:p>
          <a:endParaRPr lang="es-CO" sz="800"/>
        </a:p>
      </dgm:t>
    </dgm:pt>
    <dgm:pt modelId="{E5399BE0-75C3-4E7C-843A-3291B1CD2981}" type="sibTrans" cxnId="{665D0F8A-1104-46F5-BB33-342590A06541}">
      <dgm:prSet/>
      <dgm:spPr/>
      <dgm:t>
        <a:bodyPr/>
        <a:lstStyle/>
        <a:p>
          <a:endParaRPr lang="es-CO" sz="800"/>
        </a:p>
      </dgm:t>
    </dgm:pt>
    <dgm:pt modelId="{276488F5-6A4E-4EDA-A7F8-85A79AA999B7}">
      <dgm:prSet phldrT="[Texto]" custT="1"/>
      <dgm:spPr/>
      <dgm:t>
        <a:bodyPr/>
        <a:lstStyle/>
        <a:p>
          <a:r>
            <a:rPr lang="es-CO" sz="800"/>
            <a:t>Políticas </a:t>
          </a:r>
        </a:p>
      </dgm:t>
    </dgm:pt>
    <dgm:pt modelId="{A95E244B-6E7F-43EC-97E7-2DA3F716D415}" type="parTrans" cxnId="{66E46E65-2B34-4137-8A7C-AB71209E6627}">
      <dgm:prSet/>
      <dgm:spPr/>
      <dgm:t>
        <a:bodyPr/>
        <a:lstStyle/>
        <a:p>
          <a:endParaRPr lang="es-CO" sz="800"/>
        </a:p>
      </dgm:t>
    </dgm:pt>
    <dgm:pt modelId="{2E5D1AF0-8497-4673-84D3-BDF3E9FDEB45}" type="sibTrans" cxnId="{66E46E65-2B34-4137-8A7C-AB71209E6627}">
      <dgm:prSet/>
      <dgm:spPr/>
      <dgm:t>
        <a:bodyPr/>
        <a:lstStyle/>
        <a:p>
          <a:endParaRPr lang="es-CO" sz="800"/>
        </a:p>
      </dgm:t>
    </dgm:pt>
    <dgm:pt modelId="{C7725220-73B1-480F-8C0D-EECEA085DFAA}">
      <dgm:prSet phldrT="[Texto]" custT="1"/>
      <dgm:spPr/>
      <dgm:t>
        <a:bodyPr/>
        <a:lstStyle/>
        <a:p>
          <a:r>
            <a:rPr lang="es-CO" sz="800"/>
            <a:t>Económicas </a:t>
          </a:r>
        </a:p>
      </dgm:t>
    </dgm:pt>
    <dgm:pt modelId="{F2C76202-E298-423B-AEC8-710035358424}" type="parTrans" cxnId="{4DC87B9A-A9D6-466A-8774-5B0AA582E279}">
      <dgm:prSet/>
      <dgm:spPr/>
      <dgm:t>
        <a:bodyPr/>
        <a:lstStyle/>
        <a:p>
          <a:endParaRPr lang="es-CO" sz="800"/>
        </a:p>
      </dgm:t>
    </dgm:pt>
    <dgm:pt modelId="{8824E031-5BD4-41CF-9F68-64D807DE1A79}" type="sibTrans" cxnId="{4DC87B9A-A9D6-466A-8774-5B0AA582E279}">
      <dgm:prSet/>
      <dgm:spPr/>
      <dgm:t>
        <a:bodyPr/>
        <a:lstStyle/>
        <a:p>
          <a:endParaRPr lang="es-CO" sz="800"/>
        </a:p>
      </dgm:t>
    </dgm:pt>
    <dgm:pt modelId="{1016FABD-6D56-414C-AD4D-1CB706CAD0F5}">
      <dgm:prSet phldrT="[Texto]" custT="1"/>
      <dgm:spPr/>
      <dgm:t>
        <a:bodyPr/>
        <a:lstStyle/>
        <a:p>
          <a:r>
            <a:rPr lang="es-CO" sz="800" b="0" cap="none" spc="0">
              <a:ln w="0"/>
              <a:solidFill>
                <a:schemeClr val="tx1"/>
              </a:solidFill>
              <a:effectLst>
                <a:outerShdw blurRad="38100" dist="19050" dir="2700000" algn="tl" rotWithShape="0">
                  <a:schemeClr val="dk1">
                    <a:alpha val="40000"/>
                  </a:schemeClr>
                </a:outerShdw>
              </a:effectLst>
            </a:rPr>
            <a:t>Estrategias</a:t>
          </a:r>
          <a:r>
            <a:rPr lang="es-CO" sz="800"/>
            <a:t> </a:t>
          </a:r>
        </a:p>
      </dgm:t>
    </dgm:pt>
    <dgm:pt modelId="{604944A2-718D-43C2-84A6-557398DA7117}" type="parTrans" cxnId="{7890E433-C73B-4E64-B0B2-AE5726171662}">
      <dgm:prSet/>
      <dgm:spPr/>
      <dgm:t>
        <a:bodyPr/>
        <a:lstStyle/>
        <a:p>
          <a:endParaRPr lang="es-CO" sz="800"/>
        </a:p>
      </dgm:t>
    </dgm:pt>
    <dgm:pt modelId="{775734AC-4A8E-4835-BBC0-E257826EB819}" type="sibTrans" cxnId="{7890E433-C73B-4E64-B0B2-AE5726171662}">
      <dgm:prSet/>
      <dgm:spPr/>
      <dgm:t>
        <a:bodyPr/>
        <a:lstStyle/>
        <a:p>
          <a:endParaRPr lang="es-CO" sz="800"/>
        </a:p>
      </dgm:t>
    </dgm:pt>
    <dgm:pt modelId="{DCD31509-44B3-4BF1-B71F-F78072AD81E3}">
      <dgm:prSet phldrT="[Texto]" custT="1"/>
      <dgm:spPr/>
      <dgm:t>
        <a:bodyPr/>
        <a:lstStyle/>
        <a:p>
          <a:r>
            <a:rPr lang="es-CO" sz="800"/>
            <a:t>Educación</a:t>
          </a:r>
        </a:p>
      </dgm:t>
    </dgm:pt>
    <dgm:pt modelId="{A04AD57A-FFE9-4DBB-859A-0ACEB2740BE0}" type="parTrans" cxnId="{DCDB63DD-A2A4-4ACF-8236-4EBCFC47BB7E}">
      <dgm:prSet/>
      <dgm:spPr/>
      <dgm:t>
        <a:bodyPr/>
        <a:lstStyle/>
        <a:p>
          <a:endParaRPr lang="es-CO" sz="800"/>
        </a:p>
      </dgm:t>
    </dgm:pt>
    <dgm:pt modelId="{0230A1E8-76C4-4BDC-90E1-DC0C66376916}" type="sibTrans" cxnId="{DCDB63DD-A2A4-4ACF-8236-4EBCFC47BB7E}">
      <dgm:prSet/>
      <dgm:spPr/>
      <dgm:t>
        <a:bodyPr/>
        <a:lstStyle/>
        <a:p>
          <a:endParaRPr lang="es-CO" sz="800"/>
        </a:p>
      </dgm:t>
    </dgm:pt>
    <dgm:pt modelId="{5096BF99-A24F-47F7-96D6-50C292AED1D6}">
      <dgm:prSet phldrT="[Texto]" custT="1"/>
      <dgm:spPr/>
      <dgm:t>
        <a:bodyPr/>
        <a:lstStyle/>
        <a:p>
          <a:r>
            <a:rPr lang="es-CO" sz="800"/>
            <a:t>Asistencia</a:t>
          </a:r>
        </a:p>
      </dgm:t>
    </dgm:pt>
    <dgm:pt modelId="{F2B32A07-50BB-445D-AEAA-4F515AD2BA3C}" type="parTrans" cxnId="{5476E025-02D8-4366-8957-A90C34089D45}">
      <dgm:prSet/>
      <dgm:spPr/>
      <dgm:t>
        <a:bodyPr/>
        <a:lstStyle/>
        <a:p>
          <a:endParaRPr lang="es-CO" sz="800"/>
        </a:p>
      </dgm:t>
    </dgm:pt>
    <dgm:pt modelId="{EA660941-B3C7-49E9-B23C-4A15CBF8ADE9}" type="sibTrans" cxnId="{5476E025-02D8-4366-8957-A90C34089D45}">
      <dgm:prSet/>
      <dgm:spPr/>
      <dgm:t>
        <a:bodyPr/>
        <a:lstStyle/>
        <a:p>
          <a:endParaRPr lang="es-CO" sz="800"/>
        </a:p>
      </dgm:t>
    </dgm:pt>
    <dgm:pt modelId="{EB8BBCFC-934E-40EE-AEA4-334496736774}">
      <dgm:prSet phldrT="[Texto]" custT="1"/>
      <dgm:spPr/>
      <dgm:t>
        <a:bodyPr/>
        <a:lstStyle/>
        <a:p>
          <a:r>
            <a:rPr lang="es-CO" sz="800"/>
            <a:t>Desarrollo</a:t>
          </a:r>
        </a:p>
      </dgm:t>
    </dgm:pt>
    <dgm:pt modelId="{0C495DC4-8276-4D9D-9137-288CC63C21C0}" type="parTrans" cxnId="{5B6C80BB-525B-4063-93F0-19679B492E3E}">
      <dgm:prSet/>
      <dgm:spPr/>
      <dgm:t>
        <a:bodyPr/>
        <a:lstStyle/>
        <a:p>
          <a:endParaRPr lang="es-CO" sz="800"/>
        </a:p>
      </dgm:t>
    </dgm:pt>
    <dgm:pt modelId="{C461E4C8-E6DD-449B-A72F-5A34DC420B0E}" type="sibTrans" cxnId="{5B6C80BB-525B-4063-93F0-19679B492E3E}">
      <dgm:prSet/>
      <dgm:spPr/>
      <dgm:t>
        <a:bodyPr/>
        <a:lstStyle/>
        <a:p>
          <a:endParaRPr lang="es-CO" sz="800"/>
        </a:p>
      </dgm:t>
    </dgm:pt>
    <dgm:pt modelId="{032E98E0-9F32-4153-A246-7812882D3C3A}">
      <dgm:prSet phldrT="[Texto]" custT="1"/>
      <dgm:spPr/>
      <dgm:t>
        <a:bodyPr/>
        <a:lstStyle/>
        <a:p>
          <a:r>
            <a:rPr lang="es-CO" sz="800"/>
            <a:t>Medio ambiente</a:t>
          </a:r>
        </a:p>
      </dgm:t>
    </dgm:pt>
    <dgm:pt modelId="{39D8B666-850B-458A-9AE5-DBCF9331B9E2}" type="parTrans" cxnId="{41FEBBF2-5327-4EFB-BA0B-46D887DBDB5F}">
      <dgm:prSet/>
      <dgm:spPr/>
      <dgm:t>
        <a:bodyPr/>
        <a:lstStyle/>
        <a:p>
          <a:endParaRPr lang="es-CO" sz="800"/>
        </a:p>
      </dgm:t>
    </dgm:pt>
    <dgm:pt modelId="{5E18B806-CADE-4D7F-9FDC-CFA7F89CEB97}" type="sibTrans" cxnId="{41FEBBF2-5327-4EFB-BA0B-46D887DBDB5F}">
      <dgm:prSet/>
      <dgm:spPr/>
      <dgm:t>
        <a:bodyPr/>
        <a:lstStyle/>
        <a:p>
          <a:endParaRPr lang="es-CO" sz="800"/>
        </a:p>
      </dgm:t>
    </dgm:pt>
    <dgm:pt modelId="{BDA549D9-F9A3-42AE-9E65-89D943D7D9F1}">
      <dgm:prSet phldrT="[Texto]" custT="1"/>
      <dgm:spPr/>
      <dgm:t>
        <a:bodyPr/>
        <a:lstStyle/>
        <a:p>
          <a:r>
            <a:rPr lang="es-CO" sz="800"/>
            <a:t>Agilidad</a:t>
          </a:r>
        </a:p>
      </dgm:t>
    </dgm:pt>
    <dgm:pt modelId="{178861CB-1165-4BA3-8318-2CDC4BE38611}" type="parTrans" cxnId="{A7D78F27-C6FF-4829-99D7-795E08A58F72}">
      <dgm:prSet/>
      <dgm:spPr/>
      <dgm:t>
        <a:bodyPr/>
        <a:lstStyle/>
        <a:p>
          <a:endParaRPr lang="es-CO" sz="800"/>
        </a:p>
      </dgm:t>
    </dgm:pt>
    <dgm:pt modelId="{7E9C0A8F-6029-4841-936F-D24CE5F034C0}" type="sibTrans" cxnId="{A7D78F27-C6FF-4829-99D7-795E08A58F72}">
      <dgm:prSet/>
      <dgm:spPr/>
      <dgm:t>
        <a:bodyPr/>
        <a:lstStyle/>
        <a:p>
          <a:endParaRPr lang="es-CO" sz="800"/>
        </a:p>
      </dgm:t>
    </dgm:pt>
    <dgm:pt modelId="{33C98E72-25DB-4402-BB0E-7536E70FF810}">
      <dgm:prSet phldrT="[Texto]" custT="1"/>
      <dgm:spPr/>
      <dgm:t>
        <a:bodyPr/>
        <a:lstStyle/>
        <a:p>
          <a:r>
            <a:rPr lang="es-CO" sz="800"/>
            <a:t>Sociales </a:t>
          </a:r>
        </a:p>
      </dgm:t>
    </dgm:pt>
    <dgm:pt modelId="{DEF22392-2859-45A1-AA07-15CA94FAE56E}" type="parTrans" cxnId="{8CE82251-0783-405E-B34B-CE88011F0582}">
      <dgm:prSet/>
      <dgm:spPr/>
      <dgm:t>
        <a:bodyPr/>
        <a:lstStyle/>
        <a:p>
          <a:endParaRPr lang="es-CO" sz="800"/>
        </a:p>
      </dgm:t>
    </dgm:pt>
    <dgm:pt modelId="{B266B4B2-69B0-4C40-88CB-4D228011111C}" type="sibTrans" cxnId="{8CE82251-0783-405E-B34B-CE88011F0582}">
      <dgm:prSet/>
      <dgm:spPr/>
      <dgm:t>
        <a:bodyPr/>
        <a:lstStyle/>
        <a:p>
          <a:endParaRPr lang="es-CO" sz="800"/>
        </a:p>
      </dgm:t>
    </dgm:pt>
    <dgm:pt modelId="{49647EC5-0DCF-47FF-8A4B-8A7945A8306C}">
      <dgm:prSet phldrT="[Texto]" custT="1"/>
      <dgm:spPr/>
      <dgm:t>
        <a:bodyPr/>
        <a:lstStyle/>
        <a:p>
          <a:r>
            <a:rPr lang="es-CO" sz="800"/>
            <a:t>Control</a:t>
          </a:r>
        </a:p>
      </dgm:t>
    </dgm:pt>
    <dgm:pt modelId="{5231A545-D095-4256-81D3-8DB76EFD6977}" type="parTrans" cxnId="{EA608087-9CE9-40A1-A09E-B9783391E3F8}">
      <dgm:prSet/>
      <dgm:spPr/>
      <dgm:t>
        <a:bodyPr/>
        <a:lstStyle/>
        <a:p>
          <a:endParaRPr lang="es-CO" sz="800"/>
        </a:p>
      </dgm:t>
    </dgm:pt>
    <dgm:pt modelId="{D1E8C493-40BD-4D42-945F-E53FF2837A0C}" type="sibTrans" cxnId="{EA608087-9CE9-40A1-A09E-B9783391E3F8}">
      <dgm:prSet/>
      <dgm:spPr/>
      <dgm:t>
        <a:bodyPr/>
        <a:lstStyle/>
        <a:p>
          <a:endParaRPr lang="es-CO" sz="800"/>
        </a:p>
      </dgm:t>
    </dgm:pt>
    <dgm:pt modelId="{26AF7862-6056-4350-973B-916FCA42B682}">
      <dgm:prSet phldrT="[Texto]" custT="1"/>
      <dgm:spPr/>
      <dgm:t>
        <a:bodyPr/>
        <a:lstStyle/>
        <a:p>
          <a:r>
            <a:rPr lang="es-CO" sz="800"/>
            <a:t>Infraestructura</a:t>
          </a:r>
        </a:p>
      </dgm:t>
    </dgm:pt>
    <dgm:pt modelId="{C02EE75D-8172-4BDC-9E97-6A18CC60813D}" type="parTrans" cxnId="{2D0F6606-D62E-4ECF-A9B6-9D3625584256}">
      <dgm:prSet/>
      <dgm:spPr/>
      <dgm:t>
        <a:bodyPr/>
        <a:lstStyle/>
        <a:p>
          <a:endParaRPr lang="es-CO" sz="800"/>
        </a:p>
      </dgm:t>
    </dgm:pt>
    <dgm:pt modelId="{0170F755-8645-4D7E-A39D-4F0CA5D917E7}" type="sibTrans" cxnId="{2D0F6606-D62E-4ECF-A9B6-9D3625584256}">
      <dgm:prSet/>
      <dgm:spPr/>
      <dgm:t>
        <a:bodyPr/>
        <a:lstStyle/>
        <a:p>
          <a:endParaRPr lang="es-CO" sz="800"/>
        </a:p>
      </dgm:t>
    </dgm:pt>
    <dgm:pt modelId="{6B4A35AC-705D-44C7-AD83-8F624D2A1E9E}">
      <dgm:prSet phldrT="[Texto]" custT="1"/>
      <dgm:spPr/>
      <dgm:t>
        <a:bodyPr/>
        <a:lstStyle/>
        <a:p>
          <a:r>
            <a:rPr lang="es-CO" sz="800"/>
            <a:t>Transporte </a:t>
          </a:r>
        </a:p>
      </dgm:t>
    </dgm:pt>
    <dgm:pt modelId="{68E5878F-DD33-44D5-9C06-CA4AB72DEC80}" type="parTrans" cxnId="{6AEE8AA3-74B7-43BA-AA94-8FB281311E97}">
      <dgm:prSet/>
      <dgm:spPr/>
      <dgm:t>
        <a:bodyPr/>
        <a:lstStyle/>
        <a:p>
          <a:endParaRPr lang="es-CO" sz="800"/>
        </a:p>
      </dgm:t>
    </dgm:pt>
    <dgm:pt modelId="{1F90474B-3E98-47E0-AE4A-5101B42B7986}" type="sibTrans" cxnId="{6AEE8AA3-74B7-43BA-AA94-8FB281311E97}">
      <dgm:prSet/>
      <dgm:spPr/>
      <dgm:t>
        <a:bodyPr/>
        <a:lstStyle/>
        <a:p>
          <a:endParaRPr lang="es-CO" sz="800"/>
        </a:p>
      </dgm:t>
    </dgm:pt>
    <dgm:pt modelId="{7A771210-6CD8-48FA-ADD3-398D426F3DDD}" type="pres">
      <dgm:prSet presAssocID="{D0AECFA7-6290-4093-BF8A-05EE4749CBE1}" presName="Name0" presStyleCnt="0">
        <dgm:presLayoutVars>
          <dgm:dir/>
          <dgm:resizeHandles val="exact"/>
        </dgm:presLayoutVars>
      </dgm:prSet>
      <dgm:spPr/>
    </dgm:pt>
    <dgm:pt modelId="{BA3233BF-1DC9-4FA8-996B-D9A632262D96}" type="pres">
      <dgm:prSet presAssocID="{3C35DF91-50A2-4DD6-9715-A9A0B30153CF}" presName="node" presStyleLbl="node1" presStyleIdx="0" presStyleCnt="3">
        <dgm:presLayoutVars>
          <dgm:bulletEnabled val="1"/>
        </dgm:presLayoutVars>
      </dgm:prSet>
      <dgm:spPr/>
    </dgm:pt>
    <dgm:pt modelId="{EBC374A6-ADE9-4DFF-AA40-200C02089B8E}" type="pres">
      <dgm:prSet presAssocID="{CF0EAF79-5F83-425E-8183-11521B8992EA}" presName="sibTrans" presStyleCnt="0"/>
      <dgm:spPr/>
    </dgm:pt>
    <dgm:pt modelId="{03CEC7A3-3DDB-4F66-80B1-5704E4C3079A}" type="pres">
      <dgm:prSet presAssocID="{D5FDD930-E2C7-40B0-A167-585958FCFD1B}" presName="node" presStyleLbl="node1" presStyleIdx="1" presStyleCnt="3">
        <dgm:presLayoutVars>
          <dgm:bulletEnabled val="1"/>
        </dgm:presLayoutVars>
      </dgm:prSet>
      <dgm:spPr/>
    </dgm:pt>
    <dgm:pt modelId="{D3835549-9CD6-4B32-AA39-EC914C03B7EE}" type="pres">
      <dgm:prSet presAssocID="{E5399BE0-75C3-4E7C-843A-3291B1CD2981}" presName="sibTrans" presStyleCnt="0"/>
      <dgm:spPr/>
    </dgm:pt>
    <dgm:pt modelId="{C3388326-87F9-4D28-801D-A87B69E58CBC}" type="pres">
      <dgm:prSet presAssocID="{1016FABD-6D56-414C-AD4D-1CB706CAD0F5}" presName="node" presStyleLbl="node1" presStyleIdx="2" presStyleCnt="3">
        <dgm:presLayoutVars>
          <dgm:bulletEnabled val="1"/>
        </dgm:presLayoutVars>
      </dgm:prSet>
      <dgm:spPr/>
    </dgm:pt>
  </dgm:ptLst>
  <dgm:cxnLst>
    <dgm:cxn modelId="{2D0F6606-D62E-4ECF-A9B6-9D3625584256}" srcId="{1016FABD-6D56-414C-AD4D-1CB706CAD0F5}" destId="{26AF7862-6056-4350-973B-916FCA42B682}" srcOrd="3" destOrd="0" parTransId="{C02EE75D-8172-4BDC-9E97-6A18CC60813D}" sibTransId="{0170F755-8645-4D7E-A39D-4F0CA5D917E7}"/>
    <dgm:cxn modelId="{5476E025-02D8-4366-8957-A90C34089D45}" srcId="{1016FABD-6D56-414C-AD4D-1CB706CAD0F5}" destId="{5096BF99-A24F-47F7-96D6-50C292AED1D6}" srcOrd="1" destOrd="0" parTransId="{F2B32A07-50BB-445D-AEAA-4F515AD2BA3C}" sibTransId="{EA660941-B3C7-49E9-B23C-4A15CBF8ADE9}"/>
    <dgm:cxn modelId="{A7D78F27-C6FF-4829-99D7-795E08A58F72}" srcId="{3C35DF91-50A2-4DD6-9715-A9A0B30153CF}" destId="{BDA549D9-F9A3-42AE-9E65-89D943D7D9F1}" srcOrd="4" destOrd="0" parTransId="{178861CB-1165-4BA3-8318-2CDC4BE38611}" sibTransId="{7E9C0A8F-6029-4841-936F-D24CE5F034C0}"/>
    <dgm:cxn modelId="{7890E433-C73B-4E64-B0B2-AE5726171662}" srcId="{D0AECFA7-6290-4093-BF8A-05EE4749CBE1}" destId="{1016FABD-6D56-414C-AD4D-1CB706CAD0F5}" srcOrd="2" destOrd="0" parTransId="{604944A2-718D-43C2-84A6-557398DA7117}" sibTransId="{775734AC-4A8E-4835-BBC0-E257826EB819}"/>
    <dgm:cxn modelId="{70035A3B-A761-40E8-883D-25DF468DBB4C}" type="presOf" srcId="{DCD31509-44B3-4BF1-B71F-F78072AD81E3}" destId="{C3388326-87F9-4D28-801D-A87B69E58CBC}" srcOrd="0" destOrd="1" presId="urn:microsoft.com/office/officeart/2005/8/layout/hList6"/>
    <dgm:cxn modelId="{6E6E2D3D-9124-46F5-B10B-4CEF65A1A78C}" type="presOf" srcId="{032E98E0-9F32-4153-A246-7812882D3C3A}" destId="{BA3233BF-1DC9-4FA8-996B-D9A632262D96}" srcOrd="0" destOrd="4" presId="urn:microsoft.com/office/officeart/2005/8/layout/hList6"/>
    <dgm:cxn modelId="{9C5F1840-878A-4FCB-A133-15858E1E2A07}" type="presOf" srcId="{D0AECFA7-6290-4093-BF8A-05EE4749CBE1}" destId="{7A771210-6CD8-48FA-ADD3-398D426F3DDD}" srcOrd="0" destOrd="0" presId="urn:microsoft.com/office/officeart/2005/8/layout/hList6"/>
    <dgm:cxn modelId="{1089DE63-F1E3-4EC6-9776-7883B453048B}" type="presOf" srcId="{33C98E72-25DB-4402-BB0E-7536E70FF810}" destId="{03CEC7A3-3DDB-4F66-80B1-5704E4C3079A}" srcOrd="0" destOrd="3" presId="urn:microsoft.com/office/officeart/2005/8/layout/hList6"/>
    <dgm:cxn modelId="{66E46E65-2B34-4137-8A7C-AB71209E6627}" srcId="{D5FDD930-E2C7-40B0-A167-585958FCFD1B}" destId="{276488F5-6A4E-4EDA-A7F8-85A79AA999B7}" srcOrd="0" destOrd="0" parTransId="{A95E244B-6E7F-43EC-97E7-2DA3F716D415}" sibTransId="{2E5D1AF0-8497-4673-84D3-BDF3E9FDEB45}"/>
    <dgm:cxn modelId="{5EADB345-39B9-4100-AA41-A6B1EDE7CE43}" type="presOf" srcId="{1016FABD-6D56-414C-AD4D-1CB706CAD0F5}" destId="{C3388326-87F9-4D28-801D-A87B69E58CBC}" srcOrd="0" destOrd="0" presId="urn:microsoft.com/office/officeart/2005/8/layout/hList6"/>
    <dgm:cxn modelId="{2CBCC050-0851-41EB-8746-51E0C3712639}" type="presOf" srcId="{AC620F6A-7F43-47B5-BCDF-39CC9FD5E385}" destId="{BA3233BF-1DC9-4FA8-996B-D9A632262D96}" srcOrd="0" destOrd="1" presId="urn:microsoft.com/office/officeart/2005/8/layout/hList6"/>
    <dgm:cxn modelId="{8CE82251-0783-405E-B34B-CE88011F0582}" srcId="{D5FDD930-E2C7-40B0-A167-585958FCFD1B}" destId="{33C98E72-25DB-4402-BB0E-7536E70FF810}" srcOrd="2" destOrd="0" parTransId="{DEF22392-2859-45A1-AA07-15CA94FAE56E}" sibTransId="{B266B4B2-69B0-4C40-88CB-4D228011111C}"/>
    <dgm:cxn modelId="{986C2175-3AB2-4E02-98D7-6D8E17DE000B}" type="presOf" srcId="{D5FDD930-E2C7-40B0-A167-585958FCFD1B}" destId="{03CEC7A3-3DDB-4F66-80B1-5704E4C3079A}" srcOrd="0" destOrd="0" presId="urn:microsoft.com/office/officeart/2005/8/layout/hList6"/>
    <dgm:cxn modelId="{79485255-A33C-4BF6-9E1E-E07F3DFF064C}" srcId="{3C35DF91-50A2-4DD6-9715-A9A0B30153CF}" destId="{AC620F6A-7F43-47B5-BCDF-39CC9FD5E385}" srcOrd="0" destOrd="0" parTransId="{F2BFA912-DA1B-4625-9C35-2C9A62F1F7EC}" sibTransId="{A21844FD-7963-4CE8-8FFB-E019C37D399B}"/>
    <dgm:cxn modelId="{3C9B137A-E1F9-4AB1-8E84-689BFBBF1043}" srcId="{D0AECFA7-6290-4093-BF8A-05EE4749CBE1}" destId="{3C35DF91-50A2-4DD6-9715-A9A0B30153CF}" srcOrd="0" destOrd="0" parTransId="{16D4D73E-F590-4FB8-AB2A-39E4AF912F58}" sibTransId="{CF0EAF79-5F83-425E-8183-11521B8992EA}"/>
    <dgm:cxn modelId="{EA608087-9CE9-40A1-A09E-B9783391E3F8}" srcId="{1016FABD-6D56-414C-AD4D-1CB706CAD0F5}" destId="{49647EC5-0DCF-47FF-8A4B-8A7945A8306C}" srcOrd="2" destOrd="0" parTransId="{5231A545-D095-4256-81D3-8DB76EFD6977}" sibTransId="{D1E8C493-40BD-4D42-945F-E53FF2837A0C}"/>
    <dgm:cxn modelId="{665D0F8A-1104-46F5-BB33-342590A06541}" srcId="{D0AECFA7-6290-4093-BF8A-05EE4749CBE1}" destId="{D5FDD930-E2C7-40B0-A167-585958FCFD1B}" srcOrd="1" destOrd="0" parTransId="{A70EB021-C3E1-4A86-95DA-DDCB6767F5C0}" sibTransId="{E5399BE0-75C3-4E7C-843A-3291B1CD2981}"/>
    <dgm:cxn modelId="{1AEE198E-D554-4F77-AED4-68CEC1DE1F86}" type="presOf" srcId="{6B4A35AC-705D-44C7-AD83-8F624D2A1E9E}" destId="{C3388326-87F9-4D28-801D-A87B69E58CBC}" srcOrd="0" destOrd="5" presId="urn:microsoft.com/office/officeart/2005/8/layout/hList6"/>
    <dgm:cxn modelId="{B12AEA92-AFD4-4A56-8C2A-084F903C3D5C}" type="presOf" srcId="{276488F5-6A4E-4EDA-A7F8-85A79AA999B7}" destId="{03CEC7A3-3DDB-4F66-80B1-5704E4C3079A}" srcOrd="0" destOrd="1" presId="urn:microsoft.com/office/officeart/2005/8/layout/hList6"/>
    <dgm:cxn modelId="{4DC87B9A-A9D6-466A-8774-5B0AA582E279}" srcId="{D5FDD930-E2C7-40B0-A167-585958FCFD1B}" destId="{C7725220-73B1-480F-8C0D-EECEA085DFAA}" srcOrd="1" destOrd="0" parTransId="{F2C76202-E298-423B-AEC8-710035358424}" sibTransId="{8824E031-5BD4-41CF-9F68-64D807DE1A79}"/>
    <dgm:cxn modelId="{6AEE8AA3-74B7-43BA-AA94-8FB281311E97}" srcId="{1016FABD-6D56-414C-AD4D-1CB706CAD0F5}" destId="{6B4A35AC-705D-44C7-AD83-8F624D2A1E9E}" srcOrd="4" destOrd="0" parTransId="{68E5878F-DD33-44D5-9C06-CA4AB72DEC80}" sibTransId="{1F90474B-3E98-47E0-AE4A-5101B42B7986}"/>
    <dgm:cxn modelId="{381615AA-313C-400E-B18A-E12476CF16F2}" type="presOf" srcId="{3C35DF91-50A2-4DD6-9715-A9A0B30153CF}" destId="{BA3233BF-1DC9-4FA8-996B-D9A632262D96}" srcOrd="0" destOrd="0" presId="urn:microsoft.com/office/officeart/2005/8/layout/hList6"/>
    <dgm:cxn modelId="{A7035DB4-AA1A-4355-8286-D0AF62D0EDAF}" type="presOf" srcId="{05EF3D18-B1DA-4AB3-B4BE-517094F829AA}" destId="{BA3233BF-1DC9-4FA8-996B-D9A632262D96}" srcOrd="0" destOrd="2" presId="urn:microsoft.com/office/officeart/2005/8/layout/hList6"/>
    <dgm:cxn modelId="{5B6C80BB-525B-4063-93F0-19679B492E3E}" srcId="{3C35DF91-50A2-4DD6-9715-A9A0B30153CF}" destId="{EB8BBCFC-934E-40EE-AEA4-334496736774}" srcOrd="2" destOrd="0" parTransId="{0C495DC4-8276-4D9D-9137-288CC63C21C0}" sibTransId="{C461E4C8-E6DD-449B-A72F-5A34DC420B0E}"/>
    <dgm:cxn modelId="{247B12BF-EA4B-4ACC-BFD6-F973E679026A}" type="presOf" srcId="{5096BF99-A24F-47F7-96D6-50C292AED1D6}" destId="{C3388326-87F9-4D28-801D-A87B69E58CBC}" srcOrd="0" destOrd="2" presId="urn:microsoft.com/office/officeart/2005/8/layout/hList6"/>
    <dgm:cxn modelId="{0B0F7FC7-0DDF-405D-B3DB-2D4BA67FCE9B}" type="presOf" srcId="{C7725220-73B1-480F-8C0D-EECEA085DFAA}" destId="{03CEC7A3-3DDB-4F66-80B1-5704E4C3079A}" srcOrd="0" destOrd="2" presId="urn:microsoft.com/office/officeart/2005/8/layout/hList6"/>
    <dgm:cxn modelId="{FF4360CA-BCF9-4819-80E7-782661B9B47A}" type="presOf" srcId="{26AF7862-6056-4350-973B-916FCA42B682}" destId="{C3388326-87F9-4D28-801D-A87B69E58CBC}" srcOrd="0" destOrd="4" presId="urn:microsoft.com/office/officeart/2005/8/layout/hList6"/>
    <dgm:cxn modelId="{7308CDCC-02A5-41E5-B8B3-B7AC5A6980C9}" type="presOf" srcId="{EB8BBCFC-934E-40EE-AEA4-334496736774}" destId="{BA3233BF-1DC9-4FA8-996B-D9A632262D96}" srcOrd="0" destOrd="3" presId="urn:microsoft.com/office/officeart/2005/8/layout/hList6"/>
    <dgm:cxn modelId="{98B212D1-71A0-49CC-976F-C9BF097652CD}" type="presOf" srcId="{BDA549D9-F9A3-42AE-9E65-89D943D7D9F1}" destId="{BA3233BF-1DC9-4FA8-996B-D9A632262D96}" srcOrd="0" destOrd="5" presId="urn:microsoft.com/office/officeart/2005/8/layout/hList6"/>
    <dgm:cxn modelId="{27D96BD3-A6F4-4AC0-B890-60C53DA64D52}" type="presOf" srcId="{49647EC5-0DCF-47FF-8A4B-8A7945A8306C}" destId="{C3388326-87F9-4D28-801D-A87B69E58CBC}" srcOrd="0" destOrd="3" presId="urn:microsoft.com/office/officeart/2005/8/layout/hList6"/>
    <dgm:cxn modelId="{DCDB63DD-A2A4-4ACF-8236-4EBCFC47BB7E}" srcId="{1016FABD-6D56-414C-AD4D-1CB706CAD0F5}" destId="{DCD31509-44B3-4BF1-B71F-F78072AD81E3}" srcOrd="0" destOrd="0" parTransId="{A04AD57A-FFE9-4DBB-859A-0ACEB2740BE0}" sibTransId="{0230A1E8-76C4-4BDC-90E1-DC0C66376916}"/>
    <dgm:cxn modelId="{D42A23F0-61B5-407A-B574-6BAD6131BE6C}" srcId="{3C35DF91-50A2-4DD6-9715-A9A0B30153CF}" destId="{05EF3D18-B1DA-4AB3-B4BE-517094F829AA}" srcOrd="1" destOrd="0" parTransId="{B951000A-594C-4E66-B223-2B8A259D3B28}" sibTransId="{460B686B-3A2D-45D7-BFCE-A11410C655E3}"/>
    <dgm:cxn modelId="{41FEBBF2-5327-4EFB-BA0B-46D887DBDB5F}" srcId="{3C35DF91-50A2-4DD6-9715-A9A0B30153CF}" destId="{032E98E0-9F32-4153-A246-7812882D3C3A}" srcOrd="3" destOrd="0" parTransId="{39D8B666-850B-458A-9AE5-DBCF9331B9E2}" sibTransId="{5E18B806-CADE-4D7F-9FDC-CFA7F89CEB97}"/>
    <dgm:cxn modelId="{9DE9AC1C-546D-46DA-A08D-81D269F56CD2}" type="presParOf" srcId="{7A771210-6CD8-48FA-ADD3-398D426F3DDD}" destId="{BA3233BF-1DC9-4FA8-996B-D9A632262D96}" srcOrd="0" destOrd="0" presId="urn:microsoft.com/office/officeart/2005/8/layout/hList6"/>
    <dgm:cxn modelId="{14194715-0471-4E61-BDC4-62956F52F78B}" type="presParOf" srcId="{7A771210-6CD8-48FA-ADD3-398D426F3DDD}" destId="{EBC374A6-ADE9-4DFF-AA40-200C02089B8E}" srcOrd="1" destOrd="0" presId="urn:microsoft.com/office/officeart/2005/8/layout/hList6"/>
    <dgm:cxn modelId="{64ECF2CE-7D6C-4E5B-8ADD-3E017A71AEEC}" type="presParOf" srcId="{7A771210-6CD8-48FA-ADD3-398D426F3DDD}" destId="{03CEC7A3-3DDB-4F66-80B1-5704E4C3079A}" srcOrd="2" destOrd="0" presId="urn:microsoft.com/office/officeart/2005/8/layout/hList6"/>
    <dgm:cxn modelId="{2DB3E26A-7501-439E-B6A3-AA9584BC4A7A}" type="presParOf" srcId="{7A771210-6CD8-48FA-ADD3-398D426F3DDD}" destId="{D3835549-9CD6-4B32-AA39-EC914C03B7EE}" srcOrd="3" destOrd="0" presId="urn:microsoft.com/office/officeart/2005/8/layout/hList6"/>
    <dgm:cxn modelId="{67B902C1-9DDF-4858-9B4B-84A4316F014B}" type="presParOf" srcId="{7A771210-6CD8-48FA-ADD3-398D426F3DDD}" destId="{C3388326-87F9-4D28-801D-A87B69E58CBC}" srcOrd="4" destOrd="0" presId="urn:microsoft.com/office/officeart/2005/8/layout/hList6"/>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ECAB74E-157A-4BF0-9415-6BE0378BD47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4F8B36DB-5B14-41BB-9F1D-5ABAB2166173}">
      <dgm:prSet phldrT="[Texto]"/>
      <dgm:spPr/>
      <dgm:t>
        <a:bodyPr/>
        <a:lstStyle/>
        <a:p>
          <a:r>
            <a:rPr lang="es-CO" b="1"/>
            <a:t>Metodología </a:t>
          </a:r>
        </a:p>
      </dgm:t>
    </dgm:pt>
    <dgm:pt modelId="{6667B1E5-8469-42F1-93AE-5D7709426717}" type="parTrans" cxnId="{3BE75A6D-740C-4623-855B-17783B07C2A8}">
      <dgm:prSet/>
      <dgm:spPr/>
      <dgm:t>
        <a:bodyPr/>
        <a:lstStyle/>
        <a:p>
          <a:endParaRPr lang="es-CO"/>
        </a:p>
      </dgm:t>
    </dgm:pt>
    <dgm:pt modelId="{42B341E7-E335-4472-81E9-5E96B95CAF3C}" type="sibTrans" cxnId="{3BE75A6D-740C-4623-855B-17783B07C2A8}">
      <dgm:prSet/>
      <dgm:spPr/>
      <dgm:t>
        <a:bodyPr/>
        <a:lstStyle/>
        <a:p>
          <a:endParaRPr lang="es-CO"/>
        </a:p>
      </dgm:t>
    </dgm:pt>
    <dgm:pt modelId="{CFC3D93E-921D-4580-9483-A7AE47F65DB4}">
      <dgm:prSet phldrT="[Texto]"/>
      <dgm:spPr/>
      <dgm:t>
        <a:bodyPr/>
        <a:lstStyle/>
        <a:p>
          <a:r>
            <a:rPr lang="es-CO"/>
            <a:t>Leyes de la mecánica</a:t>
          </a:r>
        </a:p>
      </dgm:t>
    </dgm:pt>
    <dgm:pt modelId="{848D8CC9-A3E0-4B38-B454-8B55C2C34AA1}" type="parTrans" cxnId="{1390462A-C5C4-407E-9B58-2ACFBD065618}">
      <dgm:prSet/>
      <dgm:spPr/>
      <dgm:t>
        <a:bodyPr/>
        <a:lstStyle/>
        <a:p>
          <a:endParaRPr lang="es-CO"/>
        </a:p>
      </dgm:t>
    </dgm:pt>
    <dgm:pt modelId="{8D918804-ACFB-4516-A4CA-7B92BC525C52}" type="sibTrans" cxnId="{1390462A-C5C4-407E-9B58-2ACFBD065618}">
      <dgm:prSet/>
      <dgm:spPr/>
      <dgm:t>
        <a:bodyPr/>
        <a:lstStyle/>
        <a:p>
          <a:endParaRPr lang="es-CO"/>
        </a:p>
      </dgm:t>
    </dgm:pt>
    <dgm:pt modelId="{84F5FD12-F8A8-4934-BE16-60E540F8ACE1}">
      <dgm:prSet phldrT="[Texto]"/>
      <dgm:spPr/>
      <dgm:t>
        <a:bodyPr/>
        <a:lstStyle/>
        <a:p>
          <a:r>
            <a:rPr lang="es-CO"/>
            <a:t>Movimiento en curvas </a:t>
          </a:r>
        </a:p>
      </dgm:t>
    </dgm:pt>
    <dgm:pt modelId="{BB561A9E-D75B-4E35-B2EC-72D3E8737BBD}" type="parTrans" cxnId="{F38E4CBC-9B20-4D6B-B628-D8AB01781D30}">
      <dgm:prSet/>
      <dgm:spPr/>
      <dgm:t>
        <a:bodyPr/>
        <a:lstStyle/>
        <a:p>
          <a:endParaRPr lang="es-CO"/>
        </a:p>
      </dgm:t>
    </dgm:pt>
    <dgm:pt modelId="{EEE8DD82-C74D-4CE5-A772-343F16F86659}" type="sibTrans" cxnId="{F38E4CBC-9B20-4D6B-B628-D8AB01781D30}">
      <dgm:prSet/>
      <dgm:spPr/>
      <dgm:t>
        <a:bodyPr/>
        <a:lstStyle/>
        <a:p>
          <a:endParaRPr lang="es-CO"/>
        </a:p>
      </dgm:t>
    </dgm:pt>
    <dgm:pt modelId="{0179A885-3B3D-4042-BFC6-F1E1ABD7A99D}">
      <dgm:prSet phldrT="[Texto]"/>
      <dgm:spPr/>
      <dgm:t>
        <a:bodyPr/>
        <a:lstStyle/>
        <a:p>
          <a:r>
            <a:rPr lang="es-CO"/>
            <a:t>Patrón de lesiones</a:t>
          </a:r>
        </a:p>
      </dgm:t>
    </dgm:pt>
    <dgm:pt modelId="{77930D40-4E18-49E1-A425-F23A42A51B87}" type="parTrans" cxnId="{24D726BF-0B51-46A9-B852-3842BE8BCE5E}">
      <dgm:prSet/>
      <dgm:spPr/>
      <dgm:t>
        <a:bodyPr/>
        <a:lstStyle/>
        <a:p>
          <a:endParaRPr lang="es-CO"/>
        </a:p>
      </dgm:t>
    </dgm:pt>
    <dgm:pt modelId="{FFB2558F-1D39-4CF5-A770-966A093C2123}" type="sibTrans" cxnId="{24D726BF-0B51-46A9-B852-3842BE8BCE5E}">
      <dgm:prSet/>
      <dgm:spPr/>
      <dgm:t>
        <a:bodyPr/>
        <a:lstStyle/>
        <a:p>
          <a:endParaRPr lang="es-CO"/>
        </a:p>
      </dgm:t>
    </dgm:pt>
    <dgm:pt modelId="{534DBC7C-875F-49A5-A5F8-94B679D588B3}">
      <dgm:prSet phldrT="[Texto]"/>
      <dgm:spPr/>
      <dgm:t>
        <a:bodyPr/>
        <a:lstStyle/>
        <a:p>
          <a:r>
            <a:rPr lang="es-CO"/>
            <a:t>Atropellos</a:t>
          </a:r>
        </a:p>
      </dgm:t>
    </dgm:pt>
    <dgm:pt modelId="{66EF2AEB-9B66-4DF1-BD2C-041C3B3FCB7F}" type="parTrans" cxnId="{20920896-BE1D-4893-92AC-EB80F67E3B90}">
      <dgm:prSet/>
      <dgm:spPr/>
      <dgm:t>
        <a:bodyPr/>
        <a:lstStyle/>
        <a:p>
          <a:endParaRPr lang="es-CO"/>
        </a:p>
      </dgm:t>
    </dgm:pt>
    <dgm:pt modelId="{41C588AE-52EF-46B8-879F-BC756A8C102C}" type="sibTrans" cxnId="{20920896-BE1D-4893-92AC-EB80F67E3B90}">
      <dgm:prSet/>
      <dgm:spPr/>
      <dgm:t>
        <a:bodyPr/>
        <a:lstStyle/>
        <a:p>
          <a:endParaRPr lang="es-CO"/>
        </a:p>
      </dgm:t>
    </dgm:pt>
    <dgm:pt modelId="{F147CF18-FB79-4950-9951-1BF9507F2CFE}">
      <dgm:prSet phldrT="[Texto]"/>
      <dgm:spPr/>
      <dgm:t>
        <a:bodyPr/>
        <a:lstStyle/>
        <a:p>
          <a:r>
            <a:rPr lang="es-CO"/>
            <a:t>Biomecánica</a:t>
          </a:r>
        </a:p>
      </dgm:t>
    </dgm:pt>
    <dgm:pt modelId="{3A7B6511-F5B5-4C27-8154-101A5B9E76B5}" type="parTrans" cxnId="{0FE13C20-A2B3-4E23-8283-9D116EBF430D}">
      <dgm:prSet/>
      <dgm:spPr/>
      <dgm:t>
        <a:bodyPr/>
        <a:lstStyle/>
        <a:p>
          <a:endParaRPr lang="es-CO"/>
        </a:p>
      </dgm:t>
    </dgm:pt>
    <dgm:pt modelId="{162E7A3A-C69B-48C7-B513-044E2DE3E5EA}" type="sibTrans" cxnId="{0FE13C20-A2B3-4E23-8283-9D116EBF430D}">
      <dgm:prSet/>
      <dgm:spPr/>
      <dgm:t>
        <a:bodyPr/>
        <a:lstStyle/>
        <a:p>
          <a:endParaRPr lang="es-CO"/>
        </a:p>
      </dgm:t>
    </dgm:pt>
    <dgm:pt modelId="{4F838B1B-34AD-4F4C-AB24-4ED84B2CE3A0}">
      <dgm:prSet phldrT="[Texto]"/>
      <dgm:spPr/>
      <dgm:t>
        <a:bodyPr/>
        <a:lstStyle/>
        <a:p>
          <a:r>
            <a:rPr lang="es-CO"/>
            <a:t>Cálculo de radio</a:t>
          </a:r>
        </a:p>
      </dgm:t>
    </dgm:pt>
    <dgm:pt modelId="{FC4631FC-0AD5-478C-9EEE-4D12645F9816}" type="parTrans" cxnId="{B03B1F53-E099-4772-A71D-E6F418F1266D}">
      <dgm:prSet/>
      <dgm:spPr/>
      <dgm:t>
        <a:bodyPr/>
        <a:lstStyle/>
        <a:p>
          <a:endParaRPr lang="es-CO"/>
        </a:p>
      </dgm:t>
    </dgm:pt>
    <dgm:pt modelId="{FCCD175B-2B45-414D-B59E-6CA559972943}" type="sibTrans" cxnId="{B03B1F53-E099-4772-A71D-E6F418F1266D}">
      <dgm:prSet/>
      <dgm:spPr/>
      <dgm:t>
        <a:bodyPr/>
        <a:lstStyle/>
        <a:p>
          <a:endParaRPr lang="es-CO"/>
        </a:p>
      </dgm:t>
    </dgm:pt>
    <dgm:pt modelId="{02962C1D-ECE3-43ED-81F1-EEC03BC76897}">
      <dgm:prSet phldrT="[Texto]"/>
      <dgm:spPr/>
      <dgm:t>
        <a:bodyPr/>
        <a:lstStyle/>
        <a:p>
          <a:r>
            <a:rPr lang="es-CO"/>
            <a:t>Velocidad crítica </a:t>
          </a:r>
        </a:p>
      </dgm:t>
    </dgm:pt>
    <dgm:pt modelId="{38BEA54C-AC8F-46AE-A9DF-93A84057100B}" type="parTrans" cxnId="{63CBE5B1-05F7-47D6-A605-7CD2B8D4B819}">
      <dgm:prSet/>
      <dgm:spPr/>
      <dgm:t>
        <a:bodyPr/>
        <a:lstStyle/>
        <a:p>
          <a:endParaRPr lang="es-CO"/>
        </a:p>
      </dgm:t>
    </dgm:pt>
    <dgm:pt modelId="{9AF5A928-B6AB-4B84-A03E-ABE88DEABF58}" type="sibTrans" cxnId="{63CBE5B1-05F7-47D6-A605-7CD2B8D4B819}">
      <dgm:prSet/>
      <dgm:spPr/>
      <dgm:t>
        <a:bodyPr/>
        <a:lstStyle/>
        <a:p>
          <a:endParaRPr lang="es-CO"/>
        </a:p>
      </dgm:t>
    </dgm:pt>
    <dgm:pt modelId="{9A08362E-EB97-44A0-81BF-75B82D2D38EC}">
      <dgm:prSet phldrT="[Texto]"/>
      <dgm:spPr/>
      <dgm:t>
        <a:bodyPr/>
        <a:lstStyle/>
        <a:p>
          <a:r>
            <a:rPr lang="es-CO" u="sng"/>
            <a:t>Stcherbatcheff</a:t>
          </a:r>
          <a:endParaRPr lang="es-CO"/>
        </a:p>
      </dgm:t>
    </dgm:pt>
    <dgm:pt modelId="{D509404B-CAA3-44A0-AFA9-BD23F4075C77}" type="parTrans" cxnId="{81536656-300F-4C65-96C6-F26C4562ADB7}">
      <dgm:prSet/>
      <dgm:spPr/>
      <dgm:t>
        <a:bodyPr/>
        <a:lstStyle/>
        <a:p>
          <a:endParaRPr lang="es-CO"/>
        </a:p>
      </dgm:t>
    </dgm:pt>
    <dgm:pt modelId="{CB3A2EEE-2BCD-43E8-B886-6D6AD0EC6C94}" type="sibTrans" cxnId="{81536656-300F-4C65-96C6-F26C4562ADB7}">
      <dgm:prSet/>
      <dgm:spPr/>
      <dgm:t>
        <a:bodyPr/>
        <a:lstStyle/>
        <a:p>
          <a:endParaRPr lang="es-CO"/>
        </a:p>
      </dgm:t>
    </dgm:pt>
    <dgm:pt modelId="{733674E8-5EE2-43D8-B4DF-E83ADC433B0C}">
      <dgm:prSet phldrT="[Texto]"/>
      <dgm:spPr/>
      <dgm:t>
        <a:bodyPr/>
        <a:lstStyle/>
        <a:p>
          <a:r>
            <a:rPr lang="es-CO" u="sng"/>
            <a:t>Collins</a:t>
          </a:r>
          <a:endParaRPr lang="es-CO"/>
        </a:p>
      </dgm:t>
    </dgm:pt>
    <dgm:pt modelId="{3069847D-1CD0-4FBF-9263-ABD9D74F8BD5}" type="parTrans" cxnId="{DDDA4D63-7834-4EFC-AF7B-EAEAC13A0D55}">
      <dgm:prSet/>
      <dgm:spPr/>
      <dgm:t>
        <a:bodyPr/>
        <a:lstStyle/>
        <a:p>
          <a:endParaRPr lang="es-CO"/>
        </a:p>
      </dgm:t>
    </dgm:pt>
    <dgm:pt modelId="{1D80B569-F46B-4A89-8FC4-A30B14066096}" type="sibTrans" cxnId="{DDDA4D63-7834-4EFC-AF7B-EAEAC13A0D55}">
      <dgm:prSet/>
      <dgm:spPr/>
      <dgm:t>
        <a:bodyPr/>
        <a:lstStyle/>
        <a:p>
          <a:endParaRPr lang="es-CO"/>
        </a:p>
      </dgm:t>
    </dgm:pt>
    <dgm:pt modelId="{9DE548C3-630D-43CF-8C7B-3265F302CB1B}">
      <dgm:prSet phldrT="[Texto]"/>
      <dgm:spPr/>
      <dgm:t>
        <a:bodyPr/>
        <a:lstStyle/>
        <a:p>
          <a:r>
            <a:rPr lang="es-CO" u="sng"/>
            <a:t>Serle</a:t>
          </a:r>
          <a:endParaRPr lang="es-CO"/>
        </a:p>
      </dgm:t>
    </dgm:pt>
    <dgm:pt modelId="{F73508D3-AF48-41DF-A88F-8F801239AAE5}" type="parTrans" cxnId="{A28B37F5-7EBF-4CB4-92ED-855A8EFE0316}">
      <dgm:prSet/>
      <dgm:spPr/>
      <dgm:t>
        <a:bodyPr/>
        <a:lstStyle/>
        <a:p>
          <a:endParaRPr lang="es-CO"/>
        </a:p>
      </dgm:t>
    </dgm:pt>
    <dgm:pt modelId="{BD22FF1A-E111-4EB4-93C3-D72122FCC93D}" type="sibTrans" cxnId="{A28B37F5-7EBF-4CB4-92ED-855A8EFE0316}">
      <dgm:prSet/>
      <dgm:spPr/>
      <dgm:t>
        <a:bodyPr/>
        <a:lstStyle/>
        <a:p>
          <a:endParaRPr lang="es-CO"/>
        </a:p>
      </dgm:t>
    </dgm:pt>
    <dgm:pt modelId="{98AE2C53-61F0-4E80-8FCA-90B8C58BE71E}">
      <dgm:prSet phldrT="[Texto]"/>
      <dgm:spPr/>
      <dgm:t>
        <a:bodyPr/>
        <a:lstStyle/>
        <a:p>
          <a:r>
            <a:rPr lang="es-CO"/>
            <a:t> Primera Ley</a:t>
          </a:r>
        </a:p>
      </dgm:t>
    </dgm:pt>
    <dgm:pt modelId="{9E57A1FE-E158-4414-B176-AAE92C07ABB4}" type="parTrans" cxnId="{E737D620-5398-4F74-8A53-2A465016FD09}">
      <dgm:prSet/>
      <dgm:spPr/>
      <dgm:t>
        <a:bodyPr/>
        <a:lstStyle/>
        <a:p>
          <a:endParaRPr lang="es-CO"/>
        </a:p>
      </dgm:t>
    </dgm:pt>
    <dgm:pt modelId="{83B1C863-64E2-4BB1-A613-6DC0303E8545}" type="sibTrans" cxnId="{E737D620-5398-4F74-8A53-2A465016FD09}">
      <dgm:prSet/>
      <dgm:spPr/>
      <dgm:t>
        <a:bodyPr/>
        <a:lstStyle/>
        <a:p>
          <a:endParaRPr lang="es-CO"/>
        </a:p>
      </dgm:t>
    </dgm:pt>
    <dgm:pt modelId="{8B1618D1-7B60-4D5A-AAF5-BF646ED16BA0}">
      <dgm:prSet phldrT="[Texto]"/>
      <dgm:spPr/>
      <dgm:t>
        <a:bodyPr/>
        <a:lstStyle/>
        <a:p>
          <a:r>
            <a:rPr lang="es-CO"/>
            <a:t>Segunda Ley</a:t>
          </a:r>
        </a:p>
      </dgm:t>
    </dgm:pt>
    <dgm:pt modelId="{F9C3EF65-0625-4751-AA19-815EE9E0895D}" type="parTrans" cxnId="{EE3DC6DA-8508-4A71-B28B-41021A21C66B}">
      <dgm:prSet/>
      <dgm:spPr/>
      <dgm:t>
        <a:bodyPr/>
        <a:lstStyle/>
        <a:p>
          <a:endParaRPr lang="es-CO"/>
        </a:p>
      </dgm:t>
    </dgm:pt>
    <dgm:pt modelId="{A8B4F06F-E97B-4CE6-B969-FA319292D984}" type="sibTrans" cxnId="{EE3DC6DA-8508-4A71-B28B-41021A21C66B}">
      <dgm:prSet/>
      <dgm:spPr/>
      <dgm:t>
        <a:bodyPr/>
        <a:lstStyle/>
        <a:p>
          <a:endParaRPr lang="es-CO"/>
        </a:p>
      </dgm:t>
    </dgm:pt>
    <dgm:pt modelId="{60FCB843-1C54-4B69-BD16-F2D50059F70C}">
      <dgm:prSet phldrT="[Texto]"/>
      <dgm:spPr/>
      <dgm:t>
        <a:bodyPr/>
        <a:lstStyle/>
        <a:p>
          <a:r>
            <a:rPr lang="es-CO"/>
            <a:t>Tercera Ley</a:t>
          </a:r>
        </a:p>
      </dgm:t>
    </dgm:pt>
    <dgm:pt modelId="{ACDA22AF-7BD1-4A8F-90F2-A849F257E8FD}" type="parTrans" cxnId="{72C9655E-438D-4984-B147-1DECC28EBBD2}">
      <dgm:prSet/>
      <dgm:spPr/>
      <dgm:t>
        <a:bodyPr/>
        <a:lstStyle/>
        <a:p>
          <a:endParaRPr lang="es-CO"/>
        </a:p>
      </dgm:t>
    </dgm:pt>
    <dgm:pt modelId="{10317014-1F97-4B4D-A3E6-A401C0AFEA09}" type="sibTrans" cxnId="{72C9655E-438D-4984-B147-1DECC28EBBD2}">
      <dgm:prSet/>
      <dgm:spPr/>
      <dgm:t>
        <a:bodyPr/>
        <a:lstStyle/>
        <a:p>
          <a:endParaRPr lang="es-CO"/>
        </a:p>
      </dgm:t>
    </dgm:pt>
    <dgm:pt modelId="{3750C7E0-A47F-4C9C-95B0-6D9E3096F1DC}">
      <dgm:prSet phldrT="[Texto]"/>
      <dgm:spPr/>
      <dgm:t>
        <a:bodyPr/>
        <a:lstStyle/>
        <a:p>
          <a:r>
            <a:rPr lang="es-CO" b="1"/>
            <a:t>Física aplicada </a:t>
          </a:r>
        </a:p>
      </dgm:t>
    </dgm:pt>
    <dgm:pt modelId="{048022B2-1A06-4FAC-9A66-799DCD07B7E7}" type="parTrans" cxnId="{0A13CD34-32A6-47BB-A9F9-16E718D6D33D}">
      <dgm:prSet/>
      <dgm:spPr/>
      <dgm:t>
        <a:bodyPr/>
        <a:lstStyle/>
        <a:p>
          <a:endParaRPr lang="es-CO"/>
        </a:p>
      </dgm:t>
    </dgm:pt>
    <dgm:pt modelId="{15C714B9-598A-4959-B623-2208A4916813}" type="sibTrans" cxnId="{0A13CD34-32A6-47BB-A9F9-16E718D6D33D}">
      <dgm:prSet/>
      <dgm:spPr/>
      <dgm:t>
        <a:bodyPr/>
        <a:lstStyle/>
        <a:p>
          <a:endParaRPr lang="es-CO"/>
        </a:p>
      </dgm:t>
    </dgm:pt>
    <dgm:pt modelId="{B15B65BB-AA0E-4CB2-9A7E-4FF1382EA731}">
      <dgm:prSet phldrT="[Texto]"/>
      <dgm:spPr/>
      <dgm:t>
        <a:bodyPr/>
        <a:lstStyle/>
        <a:p>
          <a:r>
            <a:rPr lang="es-CO" b="0"/>
            <a:t>Etapa inicial</a:t>
          </a:r>
        </a:p>
      </dgm:t>
    </dgm:pt>
    <dgm:pt modelId="{E84DFFFE-4DC9-4ABF-82EB-5F729D8982A8}" type="parTrans" cxnId="{E34E2C7C-9976-4F9D-9EA6-5DAB3B86D7A9}">
      <dgm:prSet/>
      <dgm:spPr/>
      <dgm:t>
        <a:bodyPr/>
        <a:lstStyle/>
        <a:p>
          <a:endParaRPr lang="es-CO"/>
        </a:p>
      </dgm:t>
    </dgm:pt>
    <dgm:pt modelId="{DCA7D60C-2B7E-40FD-BF8F-44CF9090BFE1}" type="sibTrans" cxnId="{E34E2C7C-9976-4F9D-9EA6-5DAB3B86D7A9}">
      <dgm:prSet/>
      <dgm:spPr/>
      <dgm:t>
        <a:bodyPr/>
        <a:lstStyle/>
        <a:p>
          <a:endParaRPr lang="es-CO"/>
        </a:p>
      </dgm:t>
    </dgm:pt>
    <dgm:pt modelId="{D93E9FF1-2BE0-4FBC-B536-77DF410DC18D}">
      <dgm:prSet phldrT="[Texto]"/>
      <dgm:spPr/>
      <dgm:t>
        <a:bodyPr/>
        <a:lstStyle/>
        <a:p>
          <a:r>
            <a:rPr lang="es-CO" b="0"/>
            <a:t>Etapa de análisis</a:t>
          </a:r>
        </a:p>
      </dgm:t>
    </dgm:pt>
    <dgm:pt modelId="{36698070-4A86-47CE-9087-7614207818F2}" type="parTrans" cxnId="{64295306-1657-42CA-9D6A-D7201C5EC0AA}">
      <dgm:prSet/>
      <dgm:spPr/>
      <dgm:t>
        <a:bodyPr/>
        <a:lstStyle/>
        <a:p>
          <a:endParaRPr lang="es-CO"/>
        </a:p>
      </dgm:t>
    </dgm:pt>
    <dgm:pt modelId="{B191C5EA-9CCE-4867-AFA9-FEA27604A426}" type="sibTrans" cxnId="{64295306-1657-42CA-9D6A-D7201C5EC0AA}">
      <dgm:prSet/>
      <dgm:spPr/>
      <dgm:t>
        <a:bodyPr/>
        <a:lstStyle/>
        <a:p>
          <a:endParaRPr lang="es-CO"/>
        </a:p>
      </dgm:t>
    </dgm:pt>
    <dgm:pt modelId="{7DAA22B3-E50A-4CFD-BCA3-6814F26DC14D}">
      <dgm:prSet phldrT="[Texto]"/>
      <dgm:spPr/>
      <dgm:t>
        <a:bodyPr/>
        <a:lstStyle/>
        <a:p>
          <a:r>
            <a:rPr lang="es-CO" b="0"/>
            <a:t> Etapa de medición</a:t>
          </a:r>
        </a:p>
      </dgm:t>
    </dgm:pt>
    <dgm:pt modelId="{A90A1B61-61BF-4097-98A8-BD51A5FE25EF}" type="parTrans" cxnId="{10851563-0DEA-439A-9E1D-C92FAAA08993}">
      <dgm:prSet/>
      <dgm:spPr/>
      <dgm:t>
        <a:bodyPr/>
        <a:lstStyle/>
        <a:p>
          <a:endParaRPr lang="es-CO"/>
        </a:p>
      </dgm:t>
    </dgm:pt>
    <dgm:pt modelId="{EA2AC191-337A-499F-8FF7-0D5AD7FCF54A}" type="sibTrans" cxnId="{10851563-0DEA-439A-9E1D-C92FAAA08993}">
      <dgm:prSet/>
      <dgm:spPr/>
      <dgm:t>
        <a:bodyPr/>
        <a:lstStyle/>
        <a:p>
          <a:endParaRPr lang="es-CO"/>
        </a:p>
      </dgm:t>
    </dgm:pt>
    <dgm:pt modelId="{4631E2B2-EA82-4708-B11C-347981A5DEA8}">
      <dgm:prSet phldrT="[Texto]"/>
      <dgm:spPr/>
      <dgm:t>
        <a:bodyPr/>
        <a:lstStyle/>
        <a:p>
          <a:r>
            <a:rPr lang="es-CO" b="0"/>
            <a:t> Etapa de conclusión</a:t>
          </a:r>
        </a:p>
      </dgm:t>
    </dgm:pt>
    <dgm:pt modelId="{4EF76150-CE40-4E28-A4A8-946BC1485795}" type="parTrans" cxnId="{8CF07629-D481-42B8-BCA0-6E7AB0102F2B}">
      <dgm:prSet/>
      <dgm:spPr/>
      <dgm:t>
        <a:bodyPr/>
        <a:lstStyle/>
        <a:p>
          <a:endParaRPr lang="es-CO"/>
        </a:p>
      </dgm:t>
    </dgm:pt>
    <dgm:pt modelId="{23335D59-7388-4D1B-B581-16FC421C9FD2}" type="sibTrans" cxnId="{8CF07629-D481-42B8-BCA0-6E7AB0102F2B}">
      <dgm:prSet/>
      <dgm:spPr/>
      <dgm:t>
        <a:bodyPr/>
        <a:lstStyle/>
        <a:p>
          <a:endParaRPr lang="es-CO"/>
        </a:p>
      </dgm:t>
    </dgm:pt>
    <dgm:pt modelId="{F4ABBF56-FFCF-4A58-B209-A88E3B1923A0}">
      <dgm:prSet phldrT="[Texto]"/>
      <dgm:spPr/>
      <dgm:t>
        <a:bodyPr/>
        <a:lstStyle/>
        <a:p>
          <a:r>
            <a:rPr lang="es-CO" b="0"/>
            <a:t>Etapa de propuesta</a:t>
          </a:r>
        </a:p>
      </dgm:t>
    </dgm:pt>
    <dgm:pt modelId="{F21C6EA7-2419-4EA1-A3EF-3550D7691C0C}" type="parTrans" cxnId="{71DE5C31-05A0-44E5-96C4-4F0B575BD351}">
      <dgm:prSet/>
      <dgm:spPr/>
      <dgm:t>
        <a:bodyPr/>
        <a:lstStyle/>
        <a:p>
          <a:endParaRPr lang="es-CO"/>
        </a:p>
      </dgm:t>
    </dgm:pt>
    <dgm:pt modelId="{9BBDB36E-4C04-45E3-877F-D9798C1B90E1}" type="sibTrans" cxnId="{71DE5C31-05A0-44E5-96C4-4F0B575BD351}">
      <dgm:prSet/>
      <dgm:spPr/>
      <dgm:t>
        <a:bodyPr/>
        <a:lstStyle/>
        <a:p>
          <a:endParaRPr lang="es-CO"/>
        </a:p>
      </dgm:t>
    </dgm:pt>
    <dgm:pt modelId="{8186C14E-521C-42A0-9FC6-AE709516F254}">
      <dgm:prSet phldrT="[Texto]"/>
      <dgm:spPr/>
      <dgm:t>
        <a:bodyPr/>
        <a:lstStyle/>
        <a:p>
          <a:r>
            <a:rPr lang="es-CO" b="1"/>
            <a:t>Causas probables </a:t>
          </a:r>
        </a:p>
      </dgm:t>
    </dgm:pt>
    <dgm:pt modelId="{16768DF5-234B-4E17-8F7D-9974745D7F44}" type="parTrans" cxnId="{B007FAAD-861D-4E30-B443-AEEE95A4A345}">
      <dgm:prSet/>
      <dgm:spPr/>
      <dgm:t>
        <a:bodyPr/>
        <a:lstStyle/>
        <a:p>
          <a:endParaRPr lang="es-CO"/>
        </a:p>
      </dgm:t>
    </dgm:pt>
    <dgm:pt modelId="{A7AC4BF5-8387-4BD4-B8CB-922F0FC1AEAC}" type="sibTrans" cxnId="{B007FAAD-861D-4E30-B443-AEEE95A4A345}">
      <dgm:prSet/>
      <dgm:spPr/>
      <dgm:t>
        <a:bodyPr/>
        <a:lstStyle/>
        <a:p>
          <a:endParaRPr lang="es-CO"/>
        </a:p>
      </dgm:t>
    </dgm:pt>
    <dgm:pt modelId="{21F979C1-F240-41B6-8160-E6CD4B254293}">
      <dgm:prSet phldrT="[Texto]"/>
      <dgm:spPr/>
      <dgm:t>
        <a:bodyPr/>
        <a:lstStyle/>
        <a:p>
          <a:r>
            <a:rPr lang="es-CO" b="0"/>
            <a:t>Hipótesis del motociclista</a:t>
          </a:r>
        </a:p>
      </dgm:t>
    </dgm:pt>
    <dgm:pt modelId="{198F5C76-2BC0-429B-960A-61025D617448}" type="parTrans" cxnId="{E37226D7-C05E-40E3-B9A2-568E26501C0E}">
      <dgm:prSet/>
      <dgm:spPr/>
      <dgm:t>
        <a:bodyPr/>
        <a:lstStyle/>
        <a:p>
          <a:endParaRPr lang="es-CO"/>
        </a:p>
      </dgm:t>
    </dgm:pt>
    <dgm:pt modelId="{FC20EA4E-4B5A-4156-9FC6-10A9E9EE5602}" type="sibTrans" cxnId="{E37226D7-C05E-40E3-B9A2-568E26501C0E}">
      <dgm:prSet/>
      <dgm:spPr/>
      <dgm:t>
        <a:bodyPr/>
        <a:lstStyle/>
        <a:p>
          <a:endParaRPr lang="es-CO"/>
        </a:p>
      </dgm:t>
    </dgm:pt>
    <dgm:pt modelId="{3B450C67-51E2-490C-B91A-21D6710C893D}">
      <dgm:prSet phldrT="[Texto]"/>
      <dgm:spPr/>
      <dgm:t>
        <a:bodyPr/>
        <a:lstStyle/>
        <a:p>
          <a:r>
            <a:rPr lang="es-CO" b="0"/>
            <a:t>Hipótesis del conductor</a:t>
          </a:r>
        </a:p>
      </dgm:t>
    </dgm:pt>
    <dgm:pt modelId="{9C9216C1-8996-4FA1-A68D-E0F73E08CB62}" type="parTrans" cxnId="{CB7D8410-EE2B-40A1-AA7A-C007064BF973}">
      <dgm:prSet/>
      <dgm:spPr/>
      <dgm:t>
        <a:bodyPr/>
        <a:lstStyle/>
        <a:p>
          <a:endParaRPr lang="es-CO"/>
        </a:p>
      </dgm:t>
    </dgm:pt>
    <dgm:pt modelId="{614C1E12-F86A-4AD2-A8FB-76F2B49C58A8}" type="sibTrans" cxnId="{CB7D8410-EE2B-40A1-AA7A-C007064BF973}">
      <dgm:prSet/>
      <dgm:spPr/>
      <dgm:t>
        <a:bodyPr/>
        <a:lstStyle/>
        <a:p>
          <a:endParaRPr lang="es-CO"/>
        </a:p>
      </dgm:t>
    </dgm:pt>
    <dgm:pt modelId="{E0E6C61B-2A97-418F-B91C-819B1156A4C9}">
      <dgm:prSet phldrT="[Texto]"/>
      <dgm:spPr/>
      <dgm:t>
        <a:bodyPr/>
        <a:lstStyle/>
        <a:p>
          <a:r>
            <a:rPr lang="es-CO" b="0"/>
            <a:t>Hipótesis del vehículo</a:t>
          </a:r>
        </a:p>
      </dgm:t>
    </dgm:pt>
    <dgm:pt modelId="{79D3F0BC-AF92-4561-B79B-24D9CAB25415}" type="parTrans" cxnId="{5F935882-6A0D-48A1-85F4-CEB170E230AC}">
      <dgm:prSet/>
      <dgm:spPr/>
      <dgm:t>
        <a:bodyPr/>
        <a:lstStyle/>
        <a:p>
          <a:endParaRPr lang="es-CO"/>
        </a:p>
      </dgm:t>
    </dgm:pt>
    <dgm:pt modelId="{1F890488-1958-4005-B487-34CB2A82EA98}" type="sibTrans" cxnId="{5F935882-6A0D-48A1-85F4-CEB170E230AC}">
      <dgm:prSet/>
      <dgm:spPr/>
      <dgm:t>
        <a:bodyPr/>
        <a:lstStyle/>
        <a:p>
          <a:endParaRPr lang="es-CO"/>
        </a:p>
      </dgm:t>
    </dgm:pt>
    <dgm:pt modelId="{F1030896-9AD2-49CE-9C63-C59E9CE5C759}">
      <dgm:prSet phldrT="[Texto]"/>
      <dgm:spPr/>
      <dgm:t>
        <a:bodyPr/>
        <a:lstStyle/>
        <a:p>
          <a:r>
            <a:rPr lang="es-CO" b="0"/>
            <a:t>Hipótesis de la vía</a:t>
          </a:r>
        </a:p>
      </dgm:t>
    </dgm:pt>
    <dgm:pt modelId="{4A3F9DD9-7ACB-49B7-BADF-D631B57C8BDB}" type="parTrans" cxnId="{919682A6-70E1-4844-AD27-7A7B7FE41C00}">
      <dgm:prSet/>
      <dgm:spPr/>
      <dgm:t>
        <a:bodyPr/>
        <a:lstStyle/>
        <a:p>
          <a:endParaRPr lang="es-CO"/>
        </a:p>
      </dgm:t>
    </dgm:pt>
    <dgm:pt modelId="{8213CC5E-50CB-4FE4-8FAE-4444B575A930}" type="sibTrans" cxnId="{919682A6-70E1-4844-AD27-7A7B7FE41C00}">
      <dgm:prSet/>
      <dgm:spPr/>
      <dgm:t>
        <a:bodyPr/>
        <a:lstStyle/>
        <a:p>
          <a:endParaRPr lang="es-CO"/>
        </a:p>
      </dgm:t>
    </dgm:pt>
    <dgm:pt modelId="{AC4F267B-FA7A-4475-B2A1-0AE88B9DE03B}">
      <dgm:prSet phldrT="[Texto]"/>
      <dgm:spPr/>
      <dgm:t>
        <a:bodyPr/>
        <a:lstStyle/>
        <a:p>
          <a:r>
            <a:rPr lang="es-CO" b="0"/>
            <a:t>Hipótesis del peatón-pasajero</a:t>
          </a:r>
        </a:p>
      </dgm:t>
    </dgm:pt>
    <dgm:pt modelId="{4C54FA9C-75ED-447F-AD84-2772010941D2}" type="parTrans" cxnId="{E8E47E18-A41F-4ED7-BD99-D9AE23D2D67A}">
      <dgm:prSet/>
      <dgm:spPr/>
      <dgm:t>
        <a:bodyPr/>
        <a:lstStyle/>
        <a:p>
          <a:endParaRPr lang="es-CO"/>
        </a:p>
      </dgm:t>
    </dgm:pt>
    <dgm:pt modelId="{48712D6A-1090-49CF-8A20-DE7BC272682B}" type="sibTrans" cxnId="{E8E47E18-A41F-4ED7-BD99-D9AE23D2D67A}">
      <dgm:prSet/>
      <dgm:spPr/>
      <dgm:t>
        <a:bodyPr/>
        <a:lstStyle/>
        <a:p>
          <a:endParaRPr lang="es-CO"/>
        </a:p>
      </dgm:t>
    </dgm:pt>
    <dgm:pt modelId="{0B68C14E-2879-49E0-84E1-89F65E1C32AA}" type="pres">
      <dgm:prSet presAssocID="{5ECAB74E-157A-4BF0-9415-6BE0378BD473}" presName="hierChild1" presStyleCnt="0">
        <dgm:presLayoutVars>
          <dgm:chPref val="1"/>
          <dgm:dir/>
          <dgm:animOne val="branch"/>
          <dgm:animLvl val="lvl"/>
          <dgm:resizeHandles/>
        </dgm:presLayoutVars>
      </dgm:prSet>
      <dgm:spPr/>
    </dgm:pt>
    <dgm:pt modelId="{13C35CE8-B046-4446-9275-DB6BF174AE51}" type="pres">
      <dgm:prSet presAssocID="{8186C14E-521C-42A0-9FC6-AE709516F254}" presName="hierRoot1" presStyleCnt="0"/>
      <dgm:spPr/>
    </dgm:pt>
    <dgm:pt modelId="{CADC5341-68D7-4C42-A464-43AEB234D578}" type="pres">
      <dgm:prSet presAssocID="{8186C14E-521C-42A0-9FC6-AE709516F254}" presName="composite" presStyleCnt="0"/>
      <dgm:spPr/>
    </dgm:pt>
    <dgm:pt modelId="{9F37989A-10C1-4D54-9A0E-C747933963BA}" type="pres">
      <dgm:prSet presAssocID="{8186C14E-521C-42A0-9FC6-AE709516F254}" presName="background" presStyleLbl="node0" presStyleIdx="0" presStyleCnt="3"/>
      <dgm:spPr/>
    </dgm:pt>
    <dgm:pt modelId="{3DBA4F28-248C-4F5D-9921-CE533719F5C8}" type="pres">
      <dgm:prSet presAssocID="{8186C14E-521C-42A0-9FC6-AE709516F254}" presName="text" presStyleLbl="fgAcc0" presStyleIdx="0" presStyleCnt="3" custLinFactX="163270" custLinFactNeighborX="200000" custLinFactNeighborY="-13977">
        <dgm:presLayoutVars>
          <dgm:chPref val="3"/>
        </dgm:presLayoutVars>
      </dgm:prSet>
      <dgm:spPr/>
    </dgm:pt>
    <dgm:pt modelId="{B45A4ECD-A75E-4839-B1B3-D7B97CB2A22B}" type="pres">
      <dgm:prSet presAssocID="{8186C14E-521C-42A0-9FC6-AE709516F254}" presName="hierChild2" presStyleCnt="0"/>
      <dgm:spPr/>
    </dgm:pt>
    <dgm:pt modelId="{9A9EDF84-94EE-4EE1-950F-623A355BA59D}" type="pres">
      <dgm:prSet presAssocID="{198F5C76-2BC0-429B-960A-61025D617448}" presName="Name10" presStyleLbl="parChTrans1D2" presStyleIdx="0" presStyleCnt="6"/>
      <dgm:spPr/>
    </dgm:pt>
    <dgm:pt modelId="{070B7DC8-0350-48AB-B9D2-79958FC3EEED}" type="pres">
      <dgm:prSet presAssocID="{21F979C1-F240-41B6-8160-E6CD4B254293}" presName="hierRoot2" presStyleCnt="0"/>
      <dgm:spPr/>
    </dgm:pt>
    <dgm:pt modelId="{C313D414-947A-45C1-9DE2-84F3133E58FC}" type="pres">
      <dgm:prSet presAssocID="{21F979C1-F240-41B6-8160-E6CD4B254293}" presName="composite2" presStyleCnt="0"/>
      <dgm:spPr/>
    </dgm:pt>
    <dgm:pt modelId="{E20E1442-7240-4E82-AD5A-4EF0B8E9FEBC}" type="pres">
      <dgm:prSet presAssocID="{21F979C1-F240-41B6-8160-E6CD4B254293}" presName="background2" presStyleLbl="node2" presStyleIdx="0" presStyleCnt="6"/>
      <dgm:spPr/>
    </dgm:pt>
    <dgm:pt modelId="{0C7090C3-826E-483F-BF85-526C92014896}" type="pres">
      <dgm:prSet presAssocID="{21F979C1-F240-41B6-8160-E6CD4B254293}" presName="text2" presStyleLbl="fgAcc2" presStyleIdx="0" presStyleCnt="6" custLinFactX="214426" custLinFactNeighborX="300000" custLinFactNeighborY="-6135">
        <dgm:presLayoutVars>
          <dgm:chPref val="3"/>
        </dgm:presLayoutVars>
      </dgm:prSet>
      <dgm:spPr/>
    </dgm:pt>
    <dgm:pt modelId="{85980AE2-9574-4498-B0D7-B673289A2960}" type="pres">
      <dgm:prSet presAssocID="{21F979C1-F240-41B6-8160-E6CD4B254293}" presName="hierChild3" presStyleCnt="0"/>
      <dgm:spPr/>
    </dgm:pt>
    <dgm:pt modelId="{DC1DF3AB-33F5-4075-BC4C-B2DDF5CEFE74}" type="pres">
      <dgm:prSet presAssocID="{9C9216C1-8996-4FA1-A68D-E0F73E08CB62}" presName="Name17" presStyleLbl="parChTrans1D3" presStyleIdx="0" presStyleCnt="6"/>
      <dgm:spPr/>
    </dgm:pt>
    <dgm:pt modelId="{376933AB-E534-474E-8432-A2DE1CC9E4E9}" type="pres">
      <dgm:prSet presAssocID="{3B450C67-51E2-490C-B91A-21D6710C893D}" presName="hierRoot3" presStyleCnt="0"/>
      <dgm:spPr/>
    </dgm:pt>
    <dgm:pt modelId="{E9436E0A-8E6B-461D-9B3F-194E0BC9DA28}" type="pres">
      <dgm:prSet presAssocID="{3B450C67-51E2-490C-B91A-21D6710C893D}" presName="composite3" presStyleCnt="0"/>
      <dgm:spPr/>
    </dgm:pt>
    <dgm:pt modelId="{7B1D3C6D-4C63-4FC8-A705-ED237853B531}" type="pres">
      <dgm:prSet presAssocID="{3B450C67-51E2-490C-B91A-21D6710C893D}" presName="background3" presStyleLbl="node3" presStyleIdx="0" presStyleCnt="6"/>
      <dgm:spPr/>
    </dgm:pt>
    <dgm:pt modelId="{A2B129E3-899B-4C29-A1DB-F23F76159765}" type="pres">
      <dgm:prSet presAssocID="{3B450C67-51E2-490C-B91A-21D6710C893D}" presName="text3" presStyleLbl="fgAcc3" presStyleIdx="0" presStyleCnt="6" custLinFactX="212669" custLinFactNeighborX="300000" custLinFactNeighborY="-16204">
        <dgm:presLayoutVars>
          <dgm:chPref val="3"/>
        </dgm:presLayoutVars>
      </dgm:prSet>
      <dgm:spPr/>
    </dgm:pt>
    <dgm:pt modelId="{468DFB19-1F7A-467E-A7CA-0F04D1A8FBBE}" type="pres">
      <dgm:prSet presAssocID="{3B450C67-51E2-490C-B91A-21D6710C893D}" presName="hierChild4" presStyleCnt="0"/>
      <dgm:spPr/>
    </dgm:pt>
    <dgm:pt modelId="{DFEE3284-A80F-4FB1-82A6-5B966E3E8A4E}" type="pres">
      <dgm:prSet presAssocID="{79D3F0BC-AF92-4561-B79B-24D9CAB25415}" presName="Name23" presStyleLbl="parChTrans1D4" presStyleIdx="0" presStyleCnt="11"/>
      <dgm:spPr/>
    </dgm:pt>
    <dgm:pt modelId="{7BD83E8C-D0F6-4EC6-A76A-1D1784CC866C}" type="pres">
      <dgm:prSet presAssocID="{E0E6C61B-2A97-418F-B91C-819B1156A4C9}" presName="hierRoot4" presStyleCnt="0"/>
      <dgm:spPr/>
    </dgm:pt>
    <dgm:pt modelId="{8470338F-E927-4ADE-8675-11C0E18EEDAB}" type="pres">
      <dgm:prSet presAssocID="{E0E6C61B-2A97-418F-B91C-819B1156A4C9}" presName="composite4" presStyleCnt="0"/>
      <dgm:spPr/>
    </dgm:pt>
    <dgm:pt modelId="{4C4290B6-83B3-406B-A119-34E3BC66CDA5}" type="pres">
      <dgm:prSet presAssocID="{E0E6C61B-2A97-418F-B91C-819B1156A4C9}" presName="background4" presStyleLbl="node4" presStyleIdx="0" presStyleCnt="11"/>
      <dgm:spPr/>
    </dgm:pt>
    <dgm:pt modelId="{0C95806E-E220-4F62-A52B-BFCBC86770DF}" type="pres">
      <dgm:prSet presAssocID="{E0E6C61B-2A97-418F-B91C-819B1156A4C9}" presName="text4" presStyleLbl="fgAcc4" presStyleIdx="0" presStyleCnt="11" custLinFactX="213374" custLinFactNeighborX="300000" custLinFactNeighborY="-35199">
        <dgm:presLayoutVars>
          <dgm:chPref val="3"/>
        </dgm:presLayoutVars>
      </dgm:prSet>
      <dgm:spPr/>
    </dgm:pt>
    <dgm:pt modelId="{EECA6A2B-716B-4411-A44E-47553A10B777}" type="pres">
      <dgm:prSet presAssocID="{E0E6C61B-2A97-418F-B91C-819B1156A4C9}" presName="hierChild5" presStyleCnt="0"/>
      <dgm:spPr/>
    </dgm:pt>
    <dgm:pt modelId="{0F870207-D372-41FD-B64A-0173ED6CA929}" type="pres">
      <dgm:prSet presAssocID="{4A3F9DD9-7ACB-49B7-BADF-D631B57C8BDB}" presName="Name23" presStyleLbl="parChTrans1D4" presStyleIdx="1" presStyleCnt="11"/>
      <dgm:spPr/>
    </dgm:pt>
    <dgm:pt modelId="{CDD2D234-50B6-40DE-BB44-659241A6FBD0}" type="pres">
      <dgm:prSet presAssocID="{F1030896-9AD2-49CE-9C63-C59E9CE5C759}" presName="hierRoot4" presStyleCnt="0"/>
      <dgm:spPr/>
    </dgm:pt>
    <dgm:pt modelId="{8E3EB3F5-F438-4024-AE45-6CB39B87A3A8}" type="pres">
      <dgm:prSet presAssocID="{F1030896-9AD2-49CE-9C63-C59E9CE5C759}" presName="composite4" presStyleCnt="0"/>
      <dgm:spPr/>
    </dgm:pt>
    <dgm:pt modelId="{C2E046B9-BA9A-4DEB-A035-020646C252FF}" type="pres">
      <dgm:prSet presAssocID="{F1030896-9AD2-49CE-9C63-C59E9CE5C759}" presName="background4" presStyleLbl="node4" presStyleIdx="1" presStyleCnt="11"/>
      <dgm:spPr/>
    </dgm:pt>
    <dgm:pt modelId="{CBC9CFFD-13A0-4AA2-8F0E-5421D53EFCDC}" type="pres">
      <dgm:prSet presAssocID="{F1030896-9AD2-49CE-9C63-C59E9CE5C759}" presName="text4" presStyleLbl="fgAcc4" presStyleIdx="1" presStyleCnt="11" custLinFactX="215133" custLinFactNeighborX="300000" custLinFactNeighborY="-48502">
        <dgm:presLayoutVars>
          <dgm:chPref val="3"/>
        </dgm:presLayoutVars>
      </dgm:prSet>
      <dgm:spPr/>
    </dgm:pt>
    <dgm:pt modelId="{6DA00E26-DA50-42C5-8819-3C02181F11F3}" type="pres">
      <dgm:prSet presAssocID="{F1030896-9AD2-49CE-9C63-C59E9CE5C759}" presName="hierChild5" presStyleCnt="0"/>
      <dgm:spPr/>
    </dgm:pt>
    <dgm:pt modelId="{61F594B1-2D2E-455D-8F61-6DAC7434F8FA}" type="pres">
      <dgm:prSet presAssocID="{4C54FA9C-75ED-447F-AD84-2772010941D2}" presName="Name23" presStyleLbl="parChTrans1D4" presStyleIdx="2" presStyleCnt="11"/>
      <dgm:spPr/>
    </dgm:pt>
    <dgm:pt modelId="{4FCA32E9-A202-4B49-9187-AAC61CC77701}" type="pres">
      <dgm:prSet presAssocID="{AC4F267B-FA7A-4475-B2A1-0AE88B9DE03B}" presName="hierRoot4" presStyleCnt="0"/>
      <dgm:spPr/>
    </dgm:pt>
    <dgm:pt modelId="{8C1C5849-5648-4003-AF75-882AC1464396}" type="pres">
      <dgm:prSet presAssocID="{AC4F267B-FA7A-4475-B2A1-0AE88B9DE03B}" presName="composite4" presStyleCnt="0"/>
      <dgm:spPr/>
    </dgm:pt>
    <dgm:pt modelId="{4B11A76C-561D-4559-BAA9-2EFCFD531030}" type="pres">
      <dgm:prSet presAssocID="{AC4F267B-FA7A-4475-B2A1-0AE88B9DE03B}" presName="background4" presStyleLbl="node4" presStyleIdx="2" presStyleCnt="11"/>
      <dgm:spPr/>
    </dgm:pt>
    <dgm:pt modelId="{C3A633D0-25F5-40B1-B198-EA218539A011}" type="pres">
      <dgm:prSet presAssocID="{AC4F267B-FA7A-4475-B2A1-0AE88B9DE03B}" presName="text4" presStyleLbl="fgAcc4" presStyleIdx="2" presStyleCnt="11" custLinFactX="214429" custLinFactNeighborX="300000" custLinFactNeighborY="-70674">
        <dgm:presLayoutVars>
          <dgm:chPref val="3"/>
        </dgm:presLayoutVars>
      </dgm:prSet>
      <dgm:spPr/>
    </dgm:pt>
    <dgm:pt modelId="{C13262A6-CC9B-4603-B282-FE890C6DC614}" type="pres">
      <dgm:prSet presAssocID="{AC4F267B-FA7A-4475-B2A1-0AE88B9DE03B}" presName="hierChild5" presStyleCnt="0"/>
      <dgm:spPr/>
    </dgm:pt>
    <dgm:pt modelId="{93D281FF-D36C-4E40-8E7A-1F0EAB05E914}" type="pres">
      <dgm:prSet presAssocID="{4F8B36DB-5B14-41BB-9F1D-5ABAB2166173}" presName="hierRoot1" presStyleCnt="0"/>
      <dgm:spPr/>
    </dgm:pt>
    <dgm:pt modelId="{F3BE39C9-D7DD-4AD6-880D-A67F02F60EC8}" type="pres">
      <dgm:prSet presAssocID="{4F8B36DB-5B14-41BB-9F1D-5ABAB2166173}" presName="composite" presStyleCnt="0"/>
      <dgm:spPr/>
    </dgm:pt>
    <dgm:pt modelId="{ACD807B0-1A69-46B9-9014-ADF3AFB0FDF8}" type="pres">
      <dgm:prSet presAssocID="{4F8B36DB-5B14-41BB-9F1D-5ABAB2166173}" presName="background" presStyleLbl="node0" presStyleIdx="1" presStyleCnt="3"/>
      <dgm:spPr/>
    </dgm:pt>
    <dgm:pt modelId="{1EEBBCEA-C488-40FF-A1FB-C3685A6D035F}" type="pres">
      <dgm:prSet presAssocID="{4F8B36DB-5B14-41BB-9F1D-5ABAB2166173}" presName="text" presStyleLbl="fgAcc0" presStyleIdx="1" presStyleCnt="3" custLinFactX="200000" custLinFactNeighborX="221625" custLinFactNeighborY="-17026">
        <dgm:presLayoutVars>
          <dgm:chPref val="3"/>
        </dgm:presLayoutVars>
      </dgm:prSet>
      <dgm:spPr/>
    </dgm:pt>
    <dgm:pt modelId="{178E5C51-B54B-489C-BCF8-5E4EDF705F15}" type="pres">
      <dgm:prSet presAssocID="{4F8B36DB-5B14-41BB-9F1D-5ABAB2166173}" presName="hierChild2" presStyleCnt="0"/>
      <dgm:spPr/>
    </dgm:pt>
    <dgm:pt modelId="{2160C8D6-33DD-448C-BA5E-51CDE95E9932}" type="pres">
      <dgm:prSet presAssocID="{E84DFFFE-4DC9-4ABF-82EB-5F729D8982A8}" presName="Name10" presStyleLbl="parChTrans1D2" presStyleIdx="1" presStyleCnt="6"/>
      <dgm:spPr/>
    </dgm:pt>
    <dgm:pt modelId="{3FED4630-E03B-4731-9E42-01687D0C4146}" type="pres">
      <dgm:prSet presAssocID="{B15B65BB-AA0E-4CB2-9A7E-4FF1382EA731}" presName="hierRoot2" presStyleCnt="0"/>
      <dgm:spPr/>
    </dgm:pt>
    <dgm:pt modelId="{BA76CC12-A4F5-4644-93C2-BA2DFB9E3184}" type="pres">
      <dgm:prSet presAssocID="{B15B65BB-AA0E-4CB2-9A7E-4FF1382EA731}" presName="composite2" presStyleCnt="0"/>
      <dgm:spPr/>
    </dgm:pt>
    <dgm:pt modelId="{532970E0-2C40-416E-B62D-E966481474C5}" type="pres">
      <dgm:prSet presAssocID="{B15B65BB-AA0E-4CB2-9A7E-4FF1382EA731}" presName="background2" presStyleLbl="node2" presStyleIdx="1" presStyleCnt="6"/>
      <dgm:spPr/>
    </dgm:pt>
    <dgm:pt modelId="{F7D69A31-6EDD-4017-8309-C7E839BCEA1A}" type="pres">
      <dgm:prSet presAssocID="{B15B65BB-AA0E-4CB2-9A7E-4FF1382EA731}" presName="text2" presStyleLbl="fgAcc2" presStyleIdx="1" presStyleCnt="6" custLinFactX="249811" custLinFactNeighborX="300000" custLinFactNeighborY="-11134">
        <dgm:presLayoutVars>
          <dgm:chPref val="3"/>
        </dgm:presLayoutVars>
      </dgm:prSet>
      <dgm:spPr/>
    </dgm:pt>
    <dgm:pt modelId="{AB9D74FC-1F3E-446A-9B5B-30B0EC715395}" type="pres">
      <dgm:prSet presAssocID="{B15B65BB-AA0E-4CB2-9A7E-4FF1382EA731}" presName="hierChild3" presStyleCnt="0"/>
      <dgm:spPr/>
    </dgm:pt>
    <dgm:pt modelId="{8E1AB781-0E7E-4D9A-9AC1-FB74F768B8C7}" type="pres">
      <dgm:prSet presAssocID="{36698070-4A86-47CE-9087-7614207818F2}" presName="Name17" presStyleLbl="parChTrans1D3" presStyleIdx="1" presStyleCnt="6"/>
      <dgm:spPr/>
    </dgm:pt>
    <dgm:pt modelId="{B59FBD3F-EFC3-40D6-BFC3-4412CC2D0818}" type="pres">
      <dgm:prSet presAssocID="{D93E9FF1-2BE0-4FBC-B536-77DF410DC18D}" presName="hierRoot3" presStyleCnt="0"/>
      <dgm:spPr/>
    </dgm:pt>
    <dgm:pt modelId="{FC65813C-5F04-454E-96B1-050DE5442B7E}" type="pres">
      <dgm:prSet presAssocID="{D93E9FF1-2BE0-4FBC-B536-77DF410DC18D}" presName="composite3" presStyleCnt="0"/>
      <dgm:spPr/>
    </dgm:pt>
    <dgm:pt modelId="{E24EF731-B2A8-47F8-8691-087CFE679336}" type="pres">
      <dgm:prSet presAssocID="{D93E9FF1-2BE0-4FBC-B536-77DF410DC18D}" presName="background3" presStyleLbl="node3" presStyleIdx="1" presStyleCnt="6"/>
      <dgm:spPr/>
    </dgm:pt>
    <dgm:pt modelId="{1C310834-562B-4E74-A9E9-B1DA27518B23}" type="pres">
      <dgm:prSet presAssocID="{D93E9FF1-2BE0-4FBC-B536-77DF410DC18D}" presName="text3" presStyleLbl="fgAcc3" presStyleIdx="1" presStyleCnt="6" custLinFactX="249811" custLinFactNeighborX="300000" custLinFactNeighborY="-17108">
        <dgm:presLayoutVars>
          <dgm:chPref val="3"/>
        </dgm:presLayoutVars>
      </dgm:prSet>
      <dgm:spPr/>
    </dgm:pt>
    <dgm:pt modelId="{D646A86F-7769-4531-B661-C282B5102257}" type="pres">
      <dgm:prSet presAssocID="{D93E9FF1-2BE0-4FBC-B536-77DF410DC18D}" presName="hierChild4" presStyleCnt="0"/>
      <dgm:spPr/>
    </dgm:pt>
    <dgm:pt modelId="{FCA2DC24-945F-4BB0-93D0-A83F8F7987E8}" type="pres">
      <dgm:prSet presAssocID="{A90A1B61-61BF-4097-98A8-BD51A5FE25EF}" presName="Name23" presStyleLbl="parChTrans1D4" presStyleIdx="3" presStyleCnt="11"/>
      <dgm:spPr/>
    </dgm:pt>
    <dgm:pt modelId="{F2E1EF91-4DBE-4620-A59B-0CE6CDE11500}" type="pres">
      <dgm:prSet presAssocID="{7DAA22B3-E50A-4CFD-BCA3-6814F26DC14D}" presName="hierRoot4" presStyleCnt="0"/>
      <dgm:spPr/>
    </dgm:pt>
    <dgm:pt modelId="{291ABB2E-F0FD-496A-BE9D-8ADA29EEDFB9}" type="pres">
      <dgm:prSet presAssocID="{7DAA22B3-E50A-4CFD-BCA3-6814F26DC14D}" presName="composite4" presStyleCnt="0"/>
      <dgm:spPr/>
    </dgm:pt>
    <dgm:pt modelId="{00845648-8254-4473-869F-4DA0A69340D3}" type="pres">
      <dgm:prSet presAssocID="{7DAA22B3-E50A-4CFD-BCA3-6814F26DC14D}" presName="background4" presStyleLbl="node4" presStyleIdx="3" presStyleCnt="11"/>
      <dgm:spPr/>
    </dgm:pt>
    <dgm:pt modelId="{B294DE8A-B0CB-4AB6-8467-6795118579D8}" type="pres">
      <dgm:prSet presAssocID="{7DAA22B3-E50A-4CFD-BCA3-6814F26DC14D}" presName="text4" presStyleLbl="fgAcc4" presStyleIdx="3" presStyleCnt="11" custLinFactX="249811" custLinFactNeighborX="300000" custLinFactNeighborY="-39719">
        <dgm:presLayoutVars>
          <dgm:chPref val="3"/>
        </dgm:presLayoutVars>
      </dgm:prSet>
      <dgm:spPr/>
    </dgm:pt>
    <dgm:pt modelId="{40635713-8D09-415A-9E79-C056F281EC0E}" type="pres">
      <dgm:prSet presAssocID="{7DAA22B3-E50A-4CFD-BCA3-6814F26DC14D}" presName="hierChild5" presStyleCnt="0"/>
      <dgm:spPr/>
    </dgm:pt>
    <dgm:pt modelId="{A012E670-5557-4802-884E-92965A92536E}" type="pres">
      <dgm:prSet presAssocID="{4EF76150-CE40-4E28-A4A8-946BC1485795}" presName="Name23" presStyleLbl="parChTrans1D4" presStyleIdx="4" presStyleCnt="11"/>
      <dgm:spPr/>
    </dgm:pt>
    <dgm:pt modelId="{D055D1DF-AC37-4F84-8B99-000086F6C87B}" type="pres">
      <dgm:prSet presAssocID="{4631E2B2-EA82-4708-B11C-347981A5DEA8}" presName="hierRoot4" presStyleCnt="0"/>
      <dgm:spPr/>
    </dgm:pt>
    <dgm:pt modelId="{240E8713-3348-40C0-88F5-6F12748AA2E2}" type="pres">
      <dgm:prSet presAssocID="{4631E2B2-EA82-4708-B11C-347981A5DEA8}" presName="composite4" presStyleCnt="0"/>
      <dgm:spPr/>
    </dgm:pt>
    <dgm:pt modelId="{E5E5811D-7DE2-4759-817F-4F68E66E1459}" type="pres">
      <dgm:prSet presAssocID="{4631E2B2-EA82-4708-B11C-347981A5DEA8}" presName="background4" presStyleLbl="node4" presStyleIdx="4" presStyleCnt="11"/>
      <dgm:spPr/>
    </dgm:pt>
    <dgm:pt modelId="{C873B037-BCA5-43B6-AFCF-95CF4E2E7663}" type="pres">
      <dgm:prSet presAssocID="{4631E2B2-EA82-4708-B11C-347981A5DEA8}" presName="text4" presStyleLbl="fgAcc4" presStyleIdx="4" presStyleCnt="11" custLinFactX="249811" custLinFactNeighborX="300000" custLinFactNeighborY="-59315">
        <dgm:presLayoutVars>
          <dgm:chPref val="3"/>
        </dgm:presLayoutVars>
      </dgm:prSet>
      <dgm:spPr/>
    </dgm:pt>
    <dgm:pt modelId="{2494B996-DE37-472D-B292-F5DE290230F4}" type="pres">
      <dgm:prSet presAssocID="{4631E2B2-EA82-4708-B11C-347981A5DEA8}" presName="hierChild5" presStyleCnt="0"/>
      <dgm:spPr/>
    </dgm:pt>
    <dgm:pt modelId="{37EC45A9-C0E0-49D3-8860-04C328AD5A33}" type="pres">
      <dgm:prSet presAssocID="{F21C6EA7-2419-4EA1-A3EF-3550D7691C0C}" presName="Name23" presStyleLbl="parChTrans1D4" presStyleIdx="5" presStyleCnt="11"/>
      <dgm:spPr/>
    </dgm:pt>
    <dgm:pt modelId="{C0593598-B379-4F37-BD46-3448DF2F1379}" type="pres">
      <dgm:prSet presAssocID="{F4ABBF56-FFCF-4A58-B209-A88E3B1923A0}" presName="hierRoot4" presStyleCnt="0"/>
      <dgm:spPr/>
    </dgm:pt>
    <dgm:pt modelId="{0399033F-2AF9-4FAB-83AC-5BF2E96C42A4}" type="pres">
      <dgm:prSet presAssocID="{F4ABBF56-FFCF-4A58-B209-A88E3B1923A0}" presName="composite4" presStyleCnt="0"/>
      <dgm:spPr/>
    </dgm:pt>
    <dgm:pt modelId="{6AEDD670-A4BE-4F3E-9264-2B64F61BE6A4}" type="pres">
      <dgm:prSet presAssocID="{F4ABBF56-FFCF-4A58-B209-A88E3B1923A0}" presName="background4" presStyleLbl="node4" presStyleIdx="5" presStyleCnt="11"/>
      <dgm:spPr/>
    </dgm:pt>
    <dgm:pt modelId="{07AEF691-DBED-4F55-9454-FB090F622D9E}" type="pres">
      <dgm:prSet presAssocID="{F4ABBF56-FFCF-4A58-B209-A88E3B1923A0}" presName="text4" presStyleLbl="fgAcc4" presStyleIdx="5" presStyleCnt="11" custLinFactX="249811" custLinFactNeighborX="300000" custLinFactNeighborY="-76907">
        <dgm:presLayoutVars>
          <dgm:chPref val="3"/>
        </dgm:presLayoutVars>
      </dgm:prSet>
      <dgm:spPr/>
    </dgm:pt>
    <dgm:pt modelId="{1EE2D664-9DE3-494A-8295-0B26372D11FE}" type="pres">
      <dgm:prSet presAssocID="{F4ABBF56-FFCF-4A58-B209-A88E3B1923A0}" presName="hierChild5" presStyleCnt="0"/>
      <dgm:spPr/>
    </dgm:pt>
    <dgm:pt modelId="{D4944786-0ABF-4000-9A38-73F91BF17DAD}" type="pres">
      <dgm:prSet presAssocID="{3750C7E0-A47F-4C9C-95B0-6D9E3096F1DC}" presName="hierRoot1" presStyleCnt="0"/>
      <dgm:spPr/>
    </dgm:pt>
    <dgm:pt modelId="{9D50B042-52A6-4868-90DC-8FAE7D95A938}" type="pres">
      <dgm:prSet presAssocID="{3750C7E0-A47F-4C9C-95B0-6D9E3096F1DC}" presName="composite" presStyleCnt="0"/>
      <dgm:spPr/>
    </dgm:pt>
    <dgm:pt modelId="{3531B522-082A-4C90-9234-8A1F85FCA978}" type="pres">
      <dgm:prSet presAssocID="{3750C7E0-A47F-4C9C-95B0-6D9E3096F1DC}" presName="background" presStyleLbl="node0" presStyleIdx="2" presStyleCnt="3"/>
      <dgm:spPr/>
    </dgm:pt>
    <dgm:pt modelId="{AFD45B3B-3305-4E63-8451-7B7F9719A666}" type="pres">
      <dgm:prSet presAssocID="{3750C7E0-A47F-4C9C-95B0-6D9E3096F1DC}" presName="text" presStyleLbl="fgAcc0" presStyleIdx="2" presStyleCnt="3" custLinFactX="-200000" custLinFactNeighborX="-240898" custLinFactNeighborY="-10014">
        <dgm:presLayoutVars>
          <dgm:chPref val="3"/>
        </dgm:presLayoutVars>
      </dgm:prSet>
      <dgm:spPr/>
    </dgm:pt>
    <dgm:pt modelId="{5408F5C3-04DB-4370-B065-0EBCE78CCB30}" type="pres">
      <dgm:prSet presAssocID="{3750C7E0-A47F-4C9C-95B0-6D9E3096F1DC}" presName="hierChild2" presStyleCnt="0"/>
      <dgm:spPr/>
    </dgm:pt>
    <dgm:pt modelId="{66D10B8F-CDE1-492D-9355-DF72164E4785}" type="pres">
      <dgm:prSet presAssocID="{848D8CC9-A3E0-4B38-B454-8B55C2C34AA1}" presName="Name10" presStyleLbl="parChTrans1D2" presStyleIdx="2" presStyleCnt="6"/>
      <dgm:spPr/>
    </dgm:pt>
    <dgm:pt modelId="{0331CBFE-28D1-4BA6-A18B-FFC9593E4BD5}" type="pres">
      <dgm:prSet presAssocID="{CFC3D93E-921D-4580-9483-A7AE47F65DB4}" presName="hierRoot2" presStyleCnt="0"/>
      <dgm:spPr/>
    </dgm:pt>
    <dgm:pt modelId="{B6D00B3A-D1F0-41D4-B315-EDEAA1235BB5}" type="pres">
      <dgm:prSet presAssocID="{CFC3D93E-921D-4580-9483-A7AE47F65DB4}" presName="composite2" presStyleCnt="0"/>
      <dgm:spPr/>
    </dgm:pt>
    <dgm:pt modelId="{3F9D6F15-0649-49FC-AB5B-1B701DEA0BA5}" type="pres">
      <dgm:prSet presAssocID="{CFC3D93E-921D-4580-9483-A7AE47F65DB4}" presName="background2" presStyleLbl="node2" presStyleIdx="2" presStyleCnt="6"/>
      <dgm:spPr/>
    </dgm:pt>
    <dgm:pt modelId="{0C008909-A543-48AE-B3A1-20681F006FA2}" type="pres">
      <dgm:prSet presAssocID="{CFC3D93E-921D-4580-9483-A7AE47F65DB4}" presName="text2" presStyleLbl="fgAcc2" presStyleIdx="2" presStyleCnt="6" custLinFactX="-106824" custLinFactNeighborX="-200000" custLinFactNeighborY="-886">
        <dgm:presLayoutVars>
          <dgm:chPref val="3"/>
        </dgm:presLayoutVars>
      </dgm:prSet>
      <dgm:spPr/>
    </dgm:pt>
    <dgm:pt modelId="{11E9904B-D738-40CE-8900-529735B30446}" type="pres">
      <dgm:prSet presAssocID="{CFC3D93E-921D-4580-9483-A7AE47F65DB4}" presName="hierChild3" presStyleCnt="0"/>
      <dgm:spPr/>
    </dgm:pt>
    <dgm:pt modelId="{BB3C7D7A-C948-4E3E-9E0B-2381852F8448}" type="pres">
      <dgm:prSet presAssocID="{9E57A1FE-E158-4414-B176-AAE92C07ABB4}" presName="Name17" presStyleLbl="parChTrans1D3" presStyleIdx="2" presStyleCnt="6"/>
      <dgm:spPr/>
    </dgm:pt>
    <dgm:pt modelId="{123434E9-57A5-4435-87E7-1041C2379153}" type="pres">
      <dgm:prSet presAssocID="{98AE2C53-61F0-4E80-8FCA-90B8C58BE71E}" presName="hierRoot3" presStyleCnt="0"/>
      <dgm:spPr/>
    </dgm:pt>
    <dgm:pt modelId="{A5D4C8A3-D795-4205-BF65-955DFE67CDB1}" type="pres">
      <dgm:prSet presAssocID="{98AE2C53-61F0-4E80-8FCA-90B8C58BE71E}" presName="composite3" presStyleCnt="0"/>
      <dgm:spPr/>
    </dgm:pt>
    <dgm:pt modelId="{347FB221-4498-4F20-8715-A152399606ED}" type="pres">
      <dgm:prSet presAssocID="{98AE2C53-61F0-4E80-8FCA-90B8C58BE71E}" presName="background3" presStyleLbl="node3" presStyleIdx="2" presStyleCnt="6"/>
      <dgm:spPr/>
    </dgm:pt>
    <dgm:pt modelId="{2A942B06-7B85-4D6A-80EA-D201209BAF9B}" type="pres">
      <dgm:prSet presAssocID="{98AE2C53-61F0-4E80-8FCA-90B8C58BE71E}" presName="text3" presStyleLbl="fgAcc3" presStyleIdx="2" presStyleCnt="6" custLinFactX="-106824" custLinFactNeighborX="-200000" custLinFactNeighborY="-7634">
        <dgm:presLayoutVars>
          <dgm:chPref val="3"/>
        </dgm:presLayoutVars>
      </dgm:prSet>
      <dgm:spPr/>
    </dgm:pt>
    <dgm:pt modelId="{8AC86E13-E42E-4E4D-B1DC-6AD74381A7F6}" type="pres">
      <dgm:prSet presAssocID="{98AE2C53-61F0-4E80-8FCA-90B8C58BE71E}" presName="hierChild4" presStyleCnt="0"/>
      <dgm:spPr/>
    </dgm:pt>
    <dgm:pt modelId="{32DEC8F0-9746-4EE2-9519-A0207CACBCFD}" type="pres">
      <dgm:prSet presAssocID="{F9C3EF65-0625-4751-AA19-815EE9E0895D}" presName="Name23" presStyleLbl="parChTrans1D4" presStyleIdx="6" presStyleCnt="11"/>
      <dgm:spPr/>
    </dgm:pt>
    <dgm:pt modelId="{E8DBDE7A-26E2-4FCD-AD8C-5DCD445FC879}" type="pres">
      <dgm:prSet presAssocID="{8B1618D1-7B60-4D5A-AAF5-BF646ED16BA0}" presName="hierRoot4" presStyleCnt="0"/>
      <dgm:spPr/>
    </dgm:pt>
    <dgm:pt modelId="{BF805916-6A00-47D4-BB6A-D6CEEB2ADE6E}" type="pres">
      <dgm:prSet presAssocID="{8B1618D1-7B60-4D5A-AAF5-BF646ED16BA0}" presName="composite4" presStyleCnt="0"/>
      <dgm:spPr/>
    </dgm:pt>
    <dgm:pt modelId="{214823D0-6D21-4438-AD81-4BCAA2E62D67}" type="pres">
      <dgm:prSet presAssocID="{8B1618D1-7B60-4D5A-AAF5-BF646ED16BA0}" presName="background4" presStyleLbl="node4" presStyleIdx="6" presStyleCnt="11"/>
      <dgm:spPr/>
    </dgm:pt>
    <dgm:pt modelId="{42D20C06-0B95-4016-A344-25A2B513AF2D}" type="pres">
      <dgm:prSet presAssocID="{8B1618D1-7B60-4D5A-AAF5-BF646ED16BA0}" presName="text4" presStyleLbl="fgAcc4" presStyleIdx="6" presStyleCnt="11" custLinFactX="-106824" custLinFactNeighborX="-200000" custLinFactNeighborY="-10965">
        <dgm:presLayoutVars>
          <dgm:chPref val="3"/>
        </dgm:presLayoutVars>
      </dgm:prSet>
      <dgm:spPr/>
    </dgm:pt>
    <dgm:pt modelId="{B68F80A3-821A-45E6-93D2-727E086BB512}" type="pres">
      <dgm:prSet presAssocID="{8B1618D1-7B60-4D5A-AAF5-BF646ED16BA0}" presName="hierChild5" presStyleCnt="0"/>
      <dgm:spPr/>
    </dgm:pt>
    <dgm:pt modelId="{C283CCF4-506C-4D03-9872-EE2B2D0B0348}" type="pres">
      <dgm:prSet presAssocID="{ACDA22AF-7BD1-4A8F-90F2-A849F257E8FD}" presName="Name23" presStyleLbl="parChTrans1D4" presStyleIdx="7" presStyleCnt="11"/>
      <dgm:spPr/>
    </dgm:pt>
    <dgm:pt modelId="{A4F991F1-EC44-41F4-A409-A4639E99EDF5}" type="pres">
      <dgm:prSet presAssocID="{60FCB843-1C54-4B69-BD16-F2D50059F70C}" presName="hierRoot4" presStyleCnt="0"/>
      <dgm:spPr/>
    </dgm:pt>
    <dgm:pt modelId="{8F87B031-1790-4549-8CD6-1CC8DCF51128}" type="pres">
      <dgm:prSet presAssocID="{60FCB843-1C54-4B69-BD16-F2D50059F70C}" presName="composite4" presStyleCnt="0"/>
      <dgm:spPr/>
    </dgm:pt>
    <dgm:pt modelId="{EE23E6D5-0FF1-4132-8D2F-BAAC4856B3BE}" type="pres">
      <dgm:prSet presAssocID="{60FCB843-1C54-4B69-BD16-F2D50059F70C}" presName="background4" presStyleLbl="node4" presStyleIdx="7" presStyleCnt="11"/>
      <dgm:spPr/>
    </dgm:pt>
    <dgm:pt modelId="{94E0F2EA-D5CB-47F2-BF30-0E64C2F4B772}" type="pres">
      <dgm:prSet presAssocID="{60FCB843-1C54-4B69-BD16-F2D50059F70C}" presName="text4" presStyleLbl="fgAcc4" presStyleIdx="7" presStyleCnt="11" custLinFactX="-106824" custLinFactNeighborX="-200000" custLinFactNeighborY="-19032">
        <dgm:presLayoutVars>
          <dgm:chPref val="3"/>
        </dgm:presLayoutVars>
      </dgm:prSet>
      <dgm:spPr/>
    </dgm:pt>
    <dgm:pt modelId="{8A357D71-F8C6-41B6-AF3F-CB40F5A76A64}" type="pres">
      <dgm:prSet presAssocID="{60FCB843-1C54-4B69-BD16-F2D50059F70C}" presName="hierChild5" presStyleCnt="0"/>
      <dgm:spPr/>
    </dgm:pt>
    <dgm:pt modelId="{F022B1A8-96BF-47B4-9AF6-E2A3467FBED9}" type="pres">
      <dgm:prSet presAssocID="{BB561A9E-D75B-4E35-B2EC-72D3E8737BBD}" presName="Name10" presStyleLbl="parChTrans1D2" presStyleIdx="3" presStyleCnt="6"/>
      <dgm:spPr/>
    </dgm:pt>
    <dgm:pt modelId="{14AA9A19-D090-4A8F-B0E8-C46E6D7C5928}" type="pres">
      <dgm:prSet presAssocID="{84F5FD12-F8A8-4934-BE16-60E540F8ACE1}" presName="hierRoot2" presStyleCnt="0"/>
      <dgm:spPr/>
    </dgm:pt>
    <dgm:pt modelId="{4F60C6D4-F6CD-4BBD-9793-0E5AC9F8F3C1}" type="pres">
      <dgm:prSet presAssocID="{84F5FD12-F8A8-4934-BE16-60E540F8ACE1}" presName="composite2" presStyleCnt="0"/>
      <dgm:spPr/>
    </dgm:pt>
    <dgm:pt modelId="{6E223C77-D0C6-421D-A80F-CA00DF1FEE4D}" type="pres">
      <dgm:prSet presAssocID="{84F5FD12-F8A8-4934-BE16-60E540F8ACE1}" presName="background2" presStyleLbl="node2" presStyleIdx="3" presStyleCnt="6"/>
      <dgm:spPr/>
    </dgm:pt>
    <dgm:pt modelId="{90B17426-B537-406A-A366-3F761EF3B408}" type="pres">
      <dgm:prSet presAssocID="{84F5FD12-F8A8-4934-BE16-60E540F8ACE1}" presName="text2" presStyleLbl="fgAcc2" presStyleIdx="3" presStyleCnt="6" custLinFactX="-100000" custLinFactNeighborX="-182232" custLinFactNeighborY="-2628">
        <dgm:presLayoutVars>
          <dgm:chPref val="3"/>
        </dgm:presLayoutVars>
      </dgm:prSet>
      <dgm:spPr/>
    </dgm:pt>
    <dgm:pt modelId="{FDE2748C-64BF-4681-8538-4E0F270F7F60}" type="pres">
      <dgm:prSet presAssocID="{84F5FD12-F8A8-4934-BE16-60E540F8ACE1}" presName="hierChild3" presStyleCnt="0"/>
      <dgm:spPr/>
    </dgm:pt>
    <dgm:pt modelId="{E1B03FE3-4AFA-45DE-BADF-616E962B72EE}" type="pres">
      <dgm:prSet presAssocID="{FC4631FC-0AD5-478C-9EEE-4D12645F9816}" presName="Name17" presStyleLbl="parChTrans1D3" presStyleIdx="3" presStyleCnt="6"/>
      <dgm:spPr/>
    </dgm:pt>
    <dgm:pt modelId="{19762250-1037-4B5C-85A4-53A4E3DFA733}" type="pres">
      <dgm:prSet presAssocID="{4F838B1B-34AD-4F4C-AB24-4ED84B2CE3A0}" presName="hierRoot3" presStyleCnt="0"/>
      <dgm:spPr/>
    </dgm:pt>
    <dgm:pt modelId="{0CE35282-105F-4271-BFE1-706510EF89AE}" type="pres">
      <dgm:prSet presAssocID="{4F838B1B-34AD-4F4C-AB24-4ED84B2CE3A0}" presName="composite3" presStyleCnt="0"/>
      <dgm:spPr/>
    </dgm:pt>
    <dgm:pt modelId="{3968006B-B2D2-4119-93CB-DC0ED788D60A}" type="pres">
      <dgm:prSet presAssocID="{4F838B1B-34AD-4F4C-AB24-4ED84B2CE3A0}" presName="background3" presStyleLbl="node3" presStyleIdx="3" presStyleCnt="6"/>
      <dgm:spPr/>
    </dgm:pt>
    <dgm:pt modelId="{90AE52D2-B021-452D-B8C0-6E6DCF173560}" type="pres">
      <dgm:prSet presAssocID="{4F838B1B-34AD-4F4C-AB24-4ED84B2CE3A0}" presName="text3" presStyleLbl="fgAcc3" presStyleIdx="3" presStyleCnt="6" custLinFactX="-100000" custLinFactNeighborX="-180322" custLinFactNeighborY="-18706">
        <dgm:presLayoutVars>
          <dgm:chPref val="3"/>
        </dgm:presLayoutVars>
      </dgm:prSet>
      <dgm:spPr/>
    </dgm:pt>
    <dgm:pt modelId="{87620DE1-CF69-4AAD-9ABB-A073AD36FF25}" type="pres">
      <dgm:prSet presAssocID="{4F838B1B-34AD-4F4C-AB24-4ED84B2CE3A0}" presName="hierChild4" presStyleCnt="0"/>
      <dgm:spPr/>
    </dgm:pt>
    <dgm:pt modelId="{6EFD6D5E-291C-4970-9641-A58D73810E3E}" type="pres">
      <dgm:prSet presAssocID="{38BEA54C-AC8F-46AE-A9DF-93A84057100B}" presName="Name23" presStyleLbl="parChTrans1D4" presStyleIdx="8" presStyleCnt="11"/>
      <dgm:spPr/>
    </dgm:pt>
    <dgm:pt modelId="{60DCA6FA-5905-4E50-B028-E8EB8B7C87A2}" type="pres">
      <dgm:prSet presAssocID="{02962C1D-ECE3-43ED-81F1-EEC03BC76897}" presName="hierRoot4" presStyleCnt="0"/>
      <dgm:spPr/>
    </dgm:pt>
    <dgm:pt modelId="{5C78E2EA-F2BC-4D38-918A-77D7DAC41260}" type="pres">
      <dgm:prSet presAssocID="{02962C1D-ECE3-43ED-81F1-EEC03BC76897}" presName="composite4" presStyleCnt="0"/>
      <dgm:spPr/>
    </dgm:pt>
    <dgm:pt modelId="{90B13870-2A5F-43D9-AB08-196274702F85}" type="pres">
      <dgm:prSet presAssocID="{02962C1D-ECE3-43ED-81F1-EEC03BC76897}" presName="background4" presStyleLbl="node4" presStyleIdx="8" presStyleCnt="11"/>
      <dgm:spPr/>
    </dgm:pt>
    <dgm:pt modelId="{E6136951-32EC-422F-9F84-80491B45D477}" type="pres">
      <dgm:prSet presAssocID="{02962C1D-ECE3-43ED-81F1-EEC03BC76897}" presName="text4" presStyleLbl="fgAcc4" presStyleIdx="8" presStyleCnt="11" custLinFactX="-100000" custLinFactNeighborX="-179355" custLinFactNeighborY="-25982">
        <dgm:presLayoutVars>
          <dgm:chPref val="3"/>
        </dgm:presLayoutVars>
      </dgm:prSet>
      <dgm:spPr/>
    </dgm:pt>
    <dgm:pt modelId="{6E007E2E-5D0B-4EF3-90DD-1100086AC4D0}" type="pres">
      <dgm:prSet presAssocID="{02962C1D-ECE3-43ED-81F1-EEC03BC76897}" presName="hierChild5" presStyleCnt="0"/>
      <dgm:spPr/>
    </dgm:pt>
    <dgm:pt modelId="{8AD1DA9D-F6A0-4F1B-B111-711277BF0D1E}" type="pres">
      <dgm:prSet presAssocID="{66EF2AEB-9B66-4DF1-BD2C-041C3B3FCB7F}" presName="Name10" presStyleLbl="parChTrans1D2" presStyleIdx="4" presStyleCnt="6"/>
      <dgm:spPr/>
    </dgm:pt>
    <dgm:pt modelId="{CE8F5CFB-2D10-4A11-8123-4B49CD500E40}" type="pres">
      <dgm:prSet presAssocID="{534DBC7C-875F-49A5-A5F8-94B679D588B3}" presName="hierRoot2" presStyleCnt="0"/>
      <dgm:spPr/>
    </dgm:pt>
    <dgm:pt modelId="{DF676E92-C83B-4C1C-AFF8-803939D5C203}" type="pres">
      <dgm:prSet presAssocID="{534DBC7C-875F-49A5-A5F8-94B679D588B3}" presName="composite2" presStyleCnt="0"/>
      <dgm:spPr/>
    </dgm:pt>
    <dgm:pt modelId="{D95928FA-09DF-42AC-8555-F6A1A08F4F50}" type="pres">
      <dgm:prSet presAssocID="{534DBC7C-875F-49A5-A5F8-94B679D588B3}" presName="background2" presStyleLbl="node2" presStyleIdx="4" presStyleCnt="6"/>
      <dgm:spPr/>
    </dgm:pt>
    <dgm:pt modelId="{7F10B6FC-F69C-4396-9B60-FA377CCA8E91}" type="pres">
      <dgm:prSet presAssocID="{534DBC7C-875F-49A5-A5F8-94B679D588B3}" presName="text2" presStyleLbl="fgAcc2" presStyleIdx="4" presStyleCnt="6" custLinFactX="-100000" custLinFactNeighborX="-155733" custLinFactNeighborY="-978">
        <dgm:presLayoutVars>
          <dgm:chPref val="3"/>
        </dgm:presLayoutVars>
      </dgm:prSet>
      <dgm:spPr/>
    </dgm:pt>
    <dgm:pt modelId="{31AD820E-C57D-46D4-A5F4-A9F6ACFA2791}" type="pres">
      <dgm:prSet presAssocID="{534DBC7C-875F-49A5-A5F8-94B679D588B3}" presName="hierChild3" presStyleCnt="0"/>
      <dgm:spPr/>
    </dgm:pt>
    <dgm:pt modelId="{85532D42-F2E6-4D2D-8852-D215ABDC9BD7}" type="pres">
      <dgm:prSet presAssocID="{D509404B-CAA3-44A0-AFA9-BD23F4075C77}" presName="Name17" presStyleLbl="parChTrans1D3" presStyleIdx="4" presStyleCnt="6"/>
      <dgm:spPr/>
    </dgm:pt>
    <dgm:pt modelId="{0DA4EA7D-B4BA-40FE-B45A-0F7A56456ADA}" type="pres">
      <dgm:prSet presAssocID="{9A08362E-EB97-44A0-81BF-75B82D2D38EC}" presName="hierRoot3" presStyleCnt="0"/>
      <dgm:spPr/>
    </dgm:pt>
    <dgm:pt modelId="{4B839BD2-1ADB-4C4C-AD4D-513D7B1B0C1E}" type="pres">
      <dgm:prSet presAssocID="{9A08362E-EB97-44A0-81BF-75B82D2D38EC}" presName="composite3" presStyleCnt="0"/>
      <dgm:spPr/>
    </dgm:pt>
    <dgm:pt modelId="{DB944E55-92B4-4C75-8598-D3E4F6847301}" type="pres">
      <dgm:prSet presAssocID="{9A08362E-EB97-44A0-81BF-75B82D2D38EC}" presName="background3" presStyleLbl="node3" presStyleIdx="4" presStyleCnt="6"/>
      <dgm:spPr/>
    </dgm:pt>
    <dgm:pt modelId="{2C3FA843-6D1B-4E2A-8CD4-0D8A52FAF178}" type="pres">
      <dgm:prSet presAssocID="{9A08362E-EB97-44A0-81BF-75B82D2D38EC}" presName="text3" presStyleLbl="fgAcc3" presStyleIdx="4" presStyleCnt="6" custLinFactX="-100000" custLinFactNeighborX="-153621" custLinFactNeighborY="-5967">
        <dgm:presLayoutVars>
          <dgm:chPref val="3"/>
        </dgm:presLayoutVars>
      </dgm:prSet>
      <dgm:spPr/>
    </dgm:pt>
    <dgm:pt modelId="{636393D5-D0C6-4C52-8B83-AADE7897B6EC}" type="pres">
      <dgm:prSet presAssocID="{9A08362E-EB97-44A0-81BF-75B82D2D38EC}" presName="hierChild4" presStyleCnt="0"/>
      <dgm:spPr/>
    </dgm:pt>
    <dgm:pt modelId="{AC6CED2F-61E3-4E26-8FEB-7F5C0209A193}" type="pres">
      <dgm:prSet presAssocID="{3069847D-1CD0-4FBF-9263-ABD9D74F8BD5}" presName="Name23" presStyleLbl="parChTrans1D4" presStyleIdx="9" presStyleCnt="11"/>
      <dgm:spPr/>
    </dgm:pt>
    <dgm:pt modelId="{6FC56FD6-F34E-4C7E-93D7-445D9D552E77}" type="pres">
      <dgm:prSet presAssocID="{733674E8-5EE2-43D8-B4DF-E83ADC433B0C}" presName="hierRoot4" presStyleCnt="0"/>
      <dgm:spPr/>
    </dgm:pt>
    <dgm:pt modelId="{BFE445A1-E6A0-47C4-8DFA-9B93AEF6C443}" type="pres">
      <dgm:prSet presAssocID="{733674E8-5EE2-43D8-B4DF-E83ADC433B0C}" presName="composite4" presStyleCnt="0"/>
      <dgm:spPr/>
    </dgm:pt>
    <dgm:pt modelId="{AEB053C3-85C8-46F4-9BA2-AD4B122500D6}" type="pres">
      <dgm:prSet presAssocID="{733674E8-5EE2-43D8-B4DF-E83ADC433B0C}" presName="background4" presStyleLbl="node4" presStyleIdx="9" presStyleCnt="11"/>
      <dgm:spPr/>
    </dgm:pt>
    <dgm:pt modelId="{8FEE0982-A313-4988-8630-9B8C6F1D0641}" type="pres">
      <dgm:prSet presAssocID="{733674E8-5EE2-43D8-B4DF-E83ADC433B0C}" presName="text4" presStyleLbl="fgAcc4" presStyleIdx="9" presStyleCnt="11" custLinFactX="-100000" custLinFactNeighborX="-152565" custLinFactNeighborY="-7630">
        <dgm:presLayoutVars>
          <dgm:chPref val="3"/>
        </dgm:presLayoutVars>
      </dgm:prSet>
      <dgm:spPr/>
    </dgm:pt>
    <dgm:pt modelId="{DD3CB190-712E-40F1-B185-1761027EB161}" type="pres">
      <dgm:prSet presAssocID="{733674E8-5EE2-43D8-B4DF-E83ADC433B0C}" presName="hierChild5" presStyleCnt="0"/>
      <dgm:spPr/>
    </dgm:pt>
    <dgm:pt modelId="{54EE032E-6381-4D0F-B312-38FE3FF87E48}" type="pres">
      <dgm:prSet presAssocID="{F73508D3-AF48-41DF-A88F-8F801239AAE5}" presName="Name23" presStyleLbl="parChTrans1D4" presStyleIdx="10" presStyleCnt="11"/>
      <dgm:spPr/>
    </dgm:pt>
    <dgm:pt modelId="{3EA4202D-9A70-4B33-BF4D-F2CFB153A42E}" type="pres">
      <dgm:prSet presAssocID="{9DE548C3-630D-43CF-8C7B-3265F302CB1B}" presName="hierRoot4" presStyleCnt="0"/>
      <dgm:spPr/>
    </dgm:pt>
    <dgm:pt modelId="{21402FF8-0B9E-417B-A936-CAA22283A7A4}" type="pres">
      <dgm:prSet presAssocID="{9DE548C3-630D-43CF-8C7B-3265F302CB1B}" presName="composite4" presStyleCnt="0"/>
      <dgm:spPr/>
    </dgm:pt>
    <dgm:pt modelId="{803B1630-5135-4F2D-8DAF-EE3204F5F082}" type="pres">
      <dgm:prSet presAssocID="{9DE548C3-630D-43CF-8C7B-3265F302CB1B}" presName="background4" presStyleLbl="node4" presStyleIdx="10" presStyleCnt="11"/>
      <dgm:spPr/>
    </dgm:pt>
    <dgm:pt modelId="{23013601-0BB9-4526-A1D9-3AB07E7BCC9F}" type="pres">
      <dgm:prSet presAssocID="{9DE548C3-630D-43CF-8C7B-3265F302CB1B}" presName="text4" presStyleLbl="fgAcc4" presStyleIdx="10" presStyleCnt="11" custLinFactX="-100000" custLinFactNeighborX="-153621" custLinFactNeighborY="-7630">
        <dgm:presLayoutVars>
          <dgm:chPref val="3"/>
        </dgm:presLayoutVars>
      </dgm:prSet>
      <dgm:spPr/>
    </dgm:pt>
    <dgm:pt modelId="{610E8D4E-175E-4190-BAA8-EAD85F028DBA}" type="pres">
      <dgm:prSet presAssocID="{9DE548C3-630D-43CF-8C7B-3265F302CB1B}" presName="hierChild5" presStyleCnt="0"/>
      <dgm:spPr/>
    </dgm:pt>
    <dgm:pt modelId="{FBE89D64-EBB6-41FE-A2F4-C7BB1F9BA385}" type="pres">
      <dgm:prSet presAssocID="{3A7B6511-F5B5-4C27-8154-101A5B9E76B5}" presName="Name10" presStyleLbl="parChTrans1D2" presStyleIdx="5" presStyleCnt="6"/>
      <dgm:spPr/>
    </dgm:pt>
    <dgm:pt modelId="{48785686-7449-4172-858B-774DD23C37A7}" type="pres">
      <dgm:prSet presAssocID="{F147CF18-FB79-4950-9951-1BF9507F2CFE}" presName="hierRoot2" presStyleCnt="0"/>
      <dgm:spPr/>
    </dgm:pt>
    <dgm:pt modelId="{D47453B5-612E-4C74-9034-626BD5B059A9}" type="pres">
      <dgm:prSet presAssocID="{F147CF18-FB79-4950-9951-1BF9507F2CFE}" presName="composite2" presStyleCnt="0"/>
      <dgm:spPr/>
    </dgm:pt>
    <dgm:pt modelId="{04A2520B-F23D-4B30-A58A-9E2F281B4290}" type="pres">
      <dgm:prSet presAssocID="{F147CF18-FB79-4950-9951-1BF9507F2CFE}" presName="background2" presStyleLbl="node2" presStyleIdx="5" presStyleCnt="6"/>
      <dgm:spPr/>
    </dgm:pt>
    <dgm:pt modelId="{741B18BF-1CCB-4183-8C09-B382991A8BCB}" type="pres">
      <dgm:prSet presAssocID="{F147CF18-FB79-4950-9951-1BF9507F2CFE}" presName="text2" presStyleLbl="fgAcc2" presStyleIdx="5" presStyleCnt="6" custLinFactX="-100000" custLinFactNeighborX="-151509" custLinFactNeighborY="685">
        <dgm:presLayoutVars>
          <dgm:chPref val="3"/>
        </dgm:presLayoutVars>
      </dgm:prSet>
      <dgm:spPr/>
    </dgm:pt>
    <dgm:pt modelId="{B5D57C83-B04C-43DA-A91F-0E012C65AE31}" type="pres">
      <dgm:prSet presAssocID="{F147CF18-FB79-4950-9951-1BF9507F2CFE}" presName="hierChild3" presStyleCnt="0"/>
      <dgm:spPr/>
    </dgm:pt>
    <dgm:pt modelId="{8B3FA329-0E09-46FB-88F5-1C404AF8349F}" type="pres">
      <dgm:prSet presAssocID="{77930D40-4E18-49E1-A425-F23A42A51B87}" presName="Name17" presStyleLbl="parChTrans1D3" presStyleIdx="5" presStyleCnt="6"/>
      <dgm:spPr/>
    </dgm:pt>
    <dgm:pt modelId="{B27B2B42-E0E4-45E6-8780-C7112F884E97}" type="pres">
      <dgm:prSet presAssocID="{0179A885-3B3D-4042-BFC6-F1E1ABD7A99D}" presName="hierRoot3" presStyleCnt="0"/>
      <dgm:spPr/>
    </dgm:pt>
    <dgm:pt modelId="{6A14C97B-3D75-41BC-A8F3-E5BA5331A0C6}" type="pres">
      <dgm:prSet presAssocID="{0179A885-3B3D-4042-BFC6-F1E1ABD7A99D}" presName="composite3" presStyleCnt="0"/>
      <dgm:spPr/>
    </dgm:pt>
    <dgm:pt modelId="{2A9F803E-76BB-4ADC-A942-71B5C1E7B50C}" type="pres">
      <dgm:prSet presAssocID="{0179A885-3B3D-4042-BFC6-F1E1ABD7A99D}" presName="background3" presStyleLbl="node3" presStyleIdx="5" presStyleCnt="6"/>
      <dgm:spPr/>
    </dgm:pt>
    <dgm:pt modelId="{0679E4B2-6FFF-42EF-BC36-2307A7019455}" type="pres">
      <dgm:prSet presAssocID="{0179A885-3B3D-4042-BFC6-F1E1ABD7A99D}" presName="text3" presStyleLbl="fgAcc3" presStyleIdx="5" presStyleCnt="6" custLinFactX="-100000" custLinFactNeighborX="-151509" custLinFactNeighborY="-7630">
        <dgm:presLayoutVars>
          <dgm:chPref val="3"/>
        </dgm:presLayoutVars>
      </dgm:prSet>
      <dgm:spPr/>
    </dgm:pt>
    <dgm:pt modelId="{1FF80919-75E0-4376-A7BE-FDAE21EF6309}" type="pres">
      <dgm:prSet presAssocID="{0179A885-3B3D-4042-BFC6-F1E1ABD7A99D}" presName="hierChild4" presStyleCnt="0"/>
      <dgm:spPr/>
    </dgm:pt>
  </dgm:ptLst>
  <dgm:cxnLst>
    <dgm:cxn modelId="{B33EE003-9627-4BD0-8B7E-0A2134B58C44}" type="presOf" srcId="{84F5FD12-F8A8-4934-BE16-60E540F8ACE1}" destId="{90B17426-B537-406A-A366-3F761EF3B408}" srcOrd="0" destOrd="0" presId="urn:microsoft.com/office/officeart/2005/8/layout/hierarchy1"/>
    <dgm:cxn modelId="{64295306-1657-42CA-9D6A-D7201C5EC0AA}" srcId="{B15B65BB-AA0E-4CB2-9A7E-4FF1382EA731}" destId="{D93E9FF1-2BE0-4FBC-B536-77DF410DC18D}" srcOrd="0" destOrd="0" parTransId="{36698070-4A86-47CE-9087-7614207818F2}" sibTransId="{B191C5EA-9CCE-4867-AFA9-FEA27604A426}"/>
    <dgm:cxn modelId="{1914720E-C111-4D0F-B104-C320F7349CEC}" type="presOf" srcId="{AC4F267B-FA7A-4475-B2A1-0AE88B9DE03B}" destId="{C3A633D0-25F5-40B1-B198-EA218539A011}" srcOrd="0" destOrd="0" presId="urn:microsoft.com/office/officeart/2005/8/layout/hierarchy1"/>
    <dgm:cxn modelId="{CB7D8410-EE2B-40A1-AA7A-C007064BF973}" srcId="{21F979C1-F240-41B6-8160-E6CD4B254293}" destId="{3B450C67-51E2-490C-B91A-21D6710C893D}" srcOrd="0" destOrd="0" parTransId="{9C9216C1-8996-4FA1-A68D-E0F73E08CB62}" sibTransId="{614C1E12-F86A-4AD2-A8FB-76F2B49C58A8}"/>
    <dgm:cxn modelId="{96955D11-BAD0-4806-8287-19235F39714C}" type="presOf" srcId="{BB561A9E-D75B-4E35-B2EC-72D3E8737BBD}" destId="{F022B1A8-96BF-47B4-9AF6-E2A3467FBED9}" srcOrd="0" destOrd="0" presId="urn:microsoft.com/office/officeart/2005/8/layout/hierarchy1"/>
    <dgm:cxn modelId="{E8E47E18-A41F-4ED7-BD99-D9AE23D2D67A}" srcId="{F1030896-9AD2-49CE-9C63-C59E9CE5C759}" destId="{AC4F267B-FA7A-4475-B2A1-0AE88B9DE03B}" srcOrd="0" destOrd="0" parTransId="{4C54FA9C-75ED-447F-AD84-2772010941D2}" sibTransId="{48712D6A-1090-49CF-8A20-DE7BC272682B}"/>
    <dgm:cxn modelId="{0FE13C20-A2B3-4E23-8283-9D116EBF430D}" srcId="{3750C7E0-A47F-4C9C-95B0-6D9E3096F1DC}" destId="{F147CF18-FB79-4950-9951-1BF9507F2CFE}" srcOrd="3" destOrd="0" parTransId="{3A7B6511-F5B5-4C27-8154-101A5B9E76B5}" sibTransId="{162E7A3A-C69B-48C7-B513-044E2DE3E5EA}"/>
    <dgm:cxn modelId="{E737D620-5398-4F74-8A53-2A465016FD09}" srcId="{CFC3D93E-921D-4580-9483-A7AE47F65DB4}" destId="{98AE2C53-61F0-4E80-8FCA-90B8C58BE71E}" srcOrd="0" destOrd="0" parTransId="{9E57A1FE-E158-4414-B176-AAE92C07ABB4}" sibTransId="{83B1C863-64E2-4BB1-A613-6DC0303E8545}"/>
    <dgm:cxn modelId="{B45DC628-6C40-4B52-8A4A-40EAE0F853C1}" type="presOf" srcId="{A90A1B61-61BF-4097-98A8-BD51A5FE25EF}" destId="{FCA2DC24-945F-4BB0-93D0-A83F8F7987E8}" srcOrd="0" destOrd="0" presId="urn:microsoft.com/office/officeart/2005/8/layout/hierarchy1"/>
    <dgm:cxn modelId="{8CF07629-D481-42B8-BCA0-6E7AB0102F2B}" srcId="{7DAA22B3-E50A-4CFD-BCA3-6814F26DC14D}" destId="{4631E2B2-EA82-4708-B11C-347981A5DEA8}" srcOrd="0" destOrd="0" parTransId="{4EF76150-CE40-4E28-A4A8-946BC1485795}" sibTransId="{23335D59-7388-4D1B-B581-16FC421C9FD2}"/>
    <dgm:cxn modelId="{1390462A-C5C4-407E-9B58-2ACFBD065618}" srcId="{3750C7E0-A47F-4C9C-95B0-6D9E3096F1DC}" destId="{CFC3D93E-921D-4580-9483-A7AE47F65DB4}" srcOrd="0" destOrd="0" parTransId="{848D8CC9-A3E0-4B38-B454-8B55C2C34AA1}" sibTransId="{8D918804-ACFB-4516-A4CA-7B92BC525C52}"/>
    <dgm:cxn modelId="{71DE5C31-05A0-44E5-96C4-4F0B575BD351}" srcId="{4631E2B2-EA82-4708-B11C-347981A5DEA8}" destId="{F4ABBF56-FFCF-4A58-B209-A88E3B1923A0}" srcOrd="0" destOrd="0" parTransId="{F21C6EA7-2419-4EA1-A3EF-3550D7691C0C}" sibTransId="{9BBDB36E-4C04-45E3-877F-D9798C1B90E1}"/>
    <dgm:cxn modelId="{86822133-F33A-4855-B39E-645C219D7D51}" type="presOf" srcId="{4EF76150-CE40-4E28-A4A8-946BC1485795}" destId="{A012E670-5557-4802-884E-92965A92536E}" srcOrd="0" destOrd="0" presId="urn:microsoft.com/office/officeart/2005/8/layout/hierarchy1"/>
    <dgm:cxn modelId="{0A13CD34-32A6-47BB-A9F9-16E718D6D33D}" srcId="{5ECAB74E-157A-4BF0-9415-6BE0378BD473}" destId="{3750C7E0-A47F-4C9C-95B0-6D9E3096F1DC}" srcOrd="2" destOrd="0" parTransId="{048022B2-1A06-4FAC-9A66-799DCD07B7E7}" sibTransId="{15C714B9-598A-4959-B623-2208A4916813}"/>
    <dgm:cxn modelId="{00573A36-026F-4CDB-8768-E7AD6B310E43}" type="presOf" srcId="{9E57A1FE-E158-4414-B176-AAE92C07ABB4}" destId="{BB3C7D7A-C948-4E3E-9E0B-2381852F8448}" srcOrd="0" destOrd="0" presId="urn:microsoft.com/office/officeart/2005/8/layout/hierarchy1"/>
    <dgm:cxn modelId="{81739337-7647-4783-9257-62143B0AE61E}" type="presOf" srcId="{36698070-4A86-47CE-9087-7614207818F2}" destId="{8E1AB781-0E7E-4D9A-9AC1-FB74F768B8C7}" srcOrd="0" destOrd="0" presId="urn:microsoft.com/office/officeart/2005/8/layout/hierarchy1"/>
    <dgm:cxn modelId="{A135BA38-207F-43DF-8EB4-AAAD723071FA}" type="presOf" srcId="{F1030896-9AD2-49CE-9C63-C59E9CE5C759}" destId="{CBC9CFFD-13A0-4AA2-8F0E-5421D53EFCDC}" srcOrd="0" destOrd="0" presId="urn:microsoft.com/office/officeart/2005/8/layout/hierarchy1"/>
    <dgm:cxn modelId="{621D123A-3CAD-4B2A-86E7-FEB97B47927E}" type="presOf" srcId="{ACDA22AF-7BD1-4A8F-90F2-A849F257E8FD}" destId="{C283CCF4-506C-4D03-9872-EE2B2D0B0348}" srcOrd="0" destOrd="0" presId="urn:microsoft.com/office/officeart/2005/8/layout/hierarchy1"/>
    <dgm:cxn modelId="{372C105C-AC41-449F-B968-691D2E32AF29}" type="presOf" srcId="{F147CF18-FB79-4950-9951-1BF9507F2CFE}" destId="{741B18BF-1CCB-4183-8C09-B382991A8BCB}" srcOrd="0" destOrd="0" presId="urn:microsoft.com/office/officeart/2005/8/layout/hierarchy1"/>
    <dgm:cxn modelId="{72C9655E-438D-4984-B147-1DECC28EBBD2}" srcId="{8B1618D1-7B60-4D5A-AAF5-BF646ED16BA0}" destId="{60FCB843-1C54-4B69-BD16-F2D50059F70C}" srcOrd="0" destOrd="0" parTransId="{ACDA22AF-7BD1-4A8F-90F2-A849F257E8FD}" sibTransId="{10317014-1F97-4B4D-A3E6-A401C0AFEA09}"/>
    <dgm:cxn modelId="{178F7D5F-296E-4281-9A7F-17219B84A44F}" type="presOf" srcId="{38BEA54C-AC8F-46AE-A9DF-93A84057100B}" destId="{6EFD6D5E-291C-4970-9641-A58D73810E3E}" srcOrd="0" destOrd="0" presId="urn:microsoft.com/office/officeart/2005/8/layout/hierarchy1"/>
    <dgm:cxn modelId="{24105260-155D-4055-9959-793E66C7A3B5}" type="presOf" srcId="{60FCB843-1C54-4B69-BD16-F2D50059F70C}" destId="{94E0F2EA-D5CB-47F2-BF30-0E64C2F4B772}" srcOrd="0" destOrd="0" presId="urn:microsoft.com/office/officeart/2005/8/layout/hierarchy1"/>
    <dgm:cxn modelId="{E2C3CA42-A3B0-4665-8BAD-2128C6183A0C}" type="presOf" srcId="{21F979C1-F240-41B6-8160-E6CD4B254293}" destId="{0C7090C3-826E-483F-BF85-526C92014896}" srcOrd="0" destOrd="0" presId="urn:microsoft.com/office/officeart/2005/8/layout/hierarchy1"/>
    <dgm:cxn modelId="{10851563-0DEA-439A-9E1D-C92FAAA08993}" srcId="{D93E9FF1-2BE0-4FBC-B536-77DF410DC18D}" destId="{7DAA22B3-E50A-4CFD-BCA3-6814F26DC14D}" srcOrd="0" destOrd="0" parTransId="{A90A1B61-61BF-4097-98A8-BD51A5FE25EF}" sibTransId="{EA2AC191-337A-499F-8FF7-0D5AD7FCF54A}"/>
    <dgm:cxn modelId="{DDDA4D63-7834-4EFC-AF7B-EAEAC13A0D55}" srcId="{9A08362E-EB97-44A0-81BF-75B82D2D38EC}" destId="{733674E8-5EE2-43D8-B4DF-E83ADC433B0C}" srcOrd="0" destOrd="0" parTransId="{3069847D-1CD0-4FBF-9263-ABD9D74F8BD5}" sibTransId="{1D80B569-F46B-4A89-8FC4-A30B14066096}"/>
    <dgm:cxn modelId="{EFAD1F44-7F43-4F34-94E2-98A5F4B6990E}" type="presOf" srcId="{79D3F0BC-AF92-4561-B79B-24D9CAB25415}" destId="{DFEE3284-A80F-4FB1-82A6-5B966E3E8A4E}" srcOrd="0" destOrd="0" presId="urn:microsoft.com/office/officeart/2005/8/layout/hierarchy1"/>
    <dgm:cxn modelId="{C61FE169-34D7-4263-901E-55E85453B199}" type="presOf" srcId="{02962C1D-ECE3-43ED-81F1-EEC03BC76897}" destId="{E6136951-32EC-422F-9F84-80491B45D477}" srcOrd="0" destOrd="0" presId="urn:microsoft.com/office/officeart/2005/8/layout/hierarchy1"/>
    <dgm:cxn modelId="{F6B0446D-E69D-499B-9EC1-057ED0029306}" type="presOf" srcId="{F73508D3-AF48-41DF-A88F-8F801239AAE5}" destId="{54EE032E-6381-4D0F-B312-38FE3FF87E48}" srcOrd="0" destOrd="0" presId="urn:microsoft.com/office/officeart/2005/8/layout/hierarchy1"/>
    <dgm:cxn modelId="{3BE75A6D-740C-4623-855B-17783B07C2A8}" srcId="{5ECAB74E-157A-4BF0-9415-6BE0378BD473}" destId="{4F8B36DB-5B14-41BB-9F1D-5ABAB2166173}" srcOrd="1" destOrd="0" parTransId="{6667B1E5-8469-42F1-93AE-5D7709426717}" sibTransId="{42B341E7-E335-4472-81E9-5E96B95CAF3C}"/>
    <dgm:cxn modelId="{0678D34E-7739-4A4B-A289-4EE610EF3941}" type="presOf" srcId="{0179A885-3B3D-4042-BFC6-F1E1ABD7A99D}" destId="{0679E4B2-6FFF-42EF-BC36-2307A7019455}" srcOrd="0" destOrd="0" presId="urn:microsoft.com/office/officeart/2005/8/layout/hierarchy1"/>
    <dgm:cxn modelId="{CD17D06F-F7EF-4A80-B902-5BA6DF6EB83F}" type="presOf" srcId="{7DAA22B3-E50A-4CFD-BCA3-6814F26DC14D}" destId="{B294DE8A-B0CB-4AB6-8467-6795118579D8}" srcOrd="0" destOrd="0" presId="urn:microsoft.com/office/officeart/2005/8/layout/hierarchy1"/>
    <dgm:cxn modelId="{840DE072-2511-4E28-BC74-5E59F7ADE1EF}" type="presOf" srcId="{CFC3D93E-921D-4580-9483-A7AE47F65DB4}" destId="{0C008909-A543-48AE-B3A1-20681F006FA2}" srcOrd="0" destOrd="0" presId="urn:microsoft.com/office/officeart/2005/8/layout/hierarchy1"/>
    <dgm:cxn modelId="{C484E972-A4BB-4E7F-9E64-EC4C6329ED2A}" type="presOf" srcId="{198F5C76-2BC0-429B-960A-61025D617448}" destId="{9A9EDF84-94EE-4EE1-950F-623A355BA59D}" srcOrd="0" destOrd="0" presId="urn:microsoft.com/office/officeart/2005/8/layout/hierarchy1"/>
    <dgm:cxn modelId="{B03B1F53-E099-4772-A71D-E6F418F1266D}" srcId="{84F5FD12-F8A8-4934-BE16-60E540F8ACE1}" destId="{4F838B1B-34AD-4F4C-AB24-4ED84B2CE3A0}" srcOrd="0" destOrd="0" parTransId="{FC4631FC-0AD5-478C-9EEE-4D12645F9816}" sibTransId="{FCCD175B-2B45-414D-B59E-6CA559972943}"/>
    <dgm:cxn modelId="{7A503676-1762-4C23-B9D1-0E32FA1EAE59}" type="presOf" srcId="{733674E8-5EE2-43D8-B4DF-E83ADC433B0C}" destId="{8FEE0982-A313-4988-8630-9B8C6F1D0641}" srcOrd="0" destOrd="0" presId="urn:microsoft.com/office/officeart/2005/8/layout/hierarchy1"/>
    <dgm:cxn modelId="{81536656-300F-4C65-96C6-F26C4562ADB7}" srcId="{534DBC7C-875F-49A5-A5F8-94B679D588B3}" destId="{9A08362E-EB97-44A0-81BF-75B82D2D38EC}" srcOrd="0" destOrd="0" parTransId="{D509404B-CAA3-44A0-AFA9-BD23F4075C77}" sibTransId="{CB3A2EEE-2BCD-43E8-B886-6D6AD0EC6C94}"/>
    <dgm:cxn modelId="{1405DF7A-0E9B-4E3B-8A9B-BA80909C6D05}" type="presOf" srcId="{98AE2C53-61F0-4E80-8FCA-90B8C58BE71E}" destId="{2A942B06-7B85-4D6A-80EA-D201209BAF9B}" srcOrd="0" destOrd="0" presId="urn:microsoft.com/office/officeart/2005/8/layout/hierarchy1"/>
    <dgm:cxn modelId="{E34E2C7C-9976-4F9D-9EA6-5DAB3B86D7A9}" srcId="{4F8B36DB-5B14-41BB-9F1D-5ABAB2166173}" destId="{B15B65BB-AA0E-4CB2-9A7E-4FF1382EA731}" srcOrd="0" destOrd="0" parTransId="{E84DFFFE-4DC9-4ABF-82EB-5F729D8982A8}" sibTransId="{DCA7D60C-2B7E-40FD-BF8F-44CF9090BFE1}"/>
    <dgm:cxn modelId="{18820280-D928-4882-BF00-154684449918}" type="presOf" srcId="{FC4631FC-0AD5-478C-9EEE-4D12645F9816}" destId="{E1B03FE3-4AFA-45DE-BADF-616E962B72EE}" srcOrd="0" destOrd="0" presId="urn:microsoft.com/office/officeart/2005/8/layout/hierarchy1"/>
    <dgm:cxn modelId="{A2A5E380-E7FE-4D9B-B166-F44C0978D3C5}" type="presOf" srcId="{66EF2AEB-9B66-4DF1-BD2C-041C3B3FCB7F}" destId="{8AD1DA9D-F6A0-4F1B-B111-711277BF0D1E}" srcOrd="0" destOrd="0" presId="urn:microsoft.com/office/officeart/2005/8/layout/hierarchy1"/>
    <dgm:cxn modelId="{5F935882-6A0D-48A1-85F4-CEB170E230AC}" srcId="{3B450C67-51E2-490C-B91A-21D6710C893D}" destId="{E0E6C61B-2A97-418F-B91C-819B1156A4C9}" srcOrd="0" destOrd="0" parTransId="{79D3F0BC-AF92-4561-B79B-24D9CAB25415}" sibTransId="{1F890488-1958-4005-B487-34CB2A82EA98}"/>
    <dgm:cxn modelId="{19571783-8F05-45CA-A092-2CBB662D55B6}" type="presOf" srcId="{D509404B-CAA3-44A0-AFA9-BD23F4075C77}" destId="{85532D42-F2E6-4D2D-8852-D215ABDC9BD7}" srcOrd="0" destOrd="0" presId="urn:microsoft.com/office/officeart/2005/8/layout/hierarchy1"/>
    <dgm:cxn modelId="{43D94A8B-B0A8-429E-9E81-D68023E07168}" type="presOf" srcId="{E0E6C61B-2A97-418F-B91C-819B1156A4C9}" destId="{0C95806E-E220-4F62-A52B-BFCBC86770DF}" srcOrd="0" destOrd="0" presId="urn:microsoft.com/office/officeart/2005/8/layout/hierarchy1"/>
    <dgm:cxn modelId="{CCD3148E-3A2E-4FED-9AE1-D216908DCEAD}" type="presOf" srcId="{B15B65BB-AA0E-4CB2-9A7E-4FF1382EA731}" destId="{F7D69A31-6EDD-4017-8309-C7E839BCEA1A}" srcOrd="0" destOrd="0" presId="urn:microsoft.com/office/officeart/2005/8/layout/hierarchy1"/>
    <dgm:cxn modelId="{9FDA6190-569B-43A9-B888-D1D48223BB5F}" type="presOf" srcId="{4A3F9DD9-7ACB-49B7-BADF-D631B57C8BDB}" destId="{0F870207-D372-41FD-B64A-0173ED6CA929}" srcOrd="0" destOrd="0" presId="urn:microsoft.com/office/officeart/2005/8/layout/hierarchy1"/>
    <dgm:cxn modelId="{BF352594-F5F5-4A30-964D-1A22051780DF}" type="presOf" srcId="{848D8CC9-A3E0-4B38-B454-8B55C2C34AA1}" destId="{66D10B8F-CDE1-492D-9355-DF72164E4785}" srcOrd="0" destOrd="0" presId="urn:microsoft.com/office/officeart/2005/8/layout/hierarchy1"/>
    <dgm:cxn modelId="{20920896-BE1D-4893-92AC-EB80F67E3B90}" srcId="{3750C7E0-A47F-4C9C-95B0-6D9E3096F1DC}" destId="{534DBC7C-875F-49A5-A5F8-94B679D588B3}" srcOrd="2" destOrd="0" parTransId="{66EF2AEB-9B66-4DF1-BD2C-041C3B3FCB7F}" sibTransId="{41C588AE-52EF-46B8-879F-BC756A8C102C}"/>
    <dgm:cxn modelId="{1464E19D-6E43-455F-963C-E9A9B5ADED5C}" type="presOf" srcId="{4F838B1B-34AD-4F4C-AB24-4ED84B2CE3A0}" destId="{90AE52D2-B021-452D-B8C0-6E6DCF173560}" srcOrd="0" destOrd="0" presId="urn:microsoft.com/office/officeart/2005/8/layout/hierarchy1"/>
    <dgm:cxn modelId="{636705A0-BF1B-4992-B0CC-6F39977CE40E}" type="presOf" srcId="{F9C3EF65-0625-4751-AA19-815EE9E0895D}" destId="{32DEC8F0-9746-4EE2-9519-A0207CACBCFD}" srcOrd="0" destOrd="0" presId="urn:microsoft.com/office/officeart/2005/8/layout/hierarchy1"/>
    <dgm:cxn modelId="{2F8328A1-538E-4F82-8120-3C6A4C5248F8}" type="presOf" srcId="{3069847D-1CD0-4FBF-9263-ABD9D74F8BD5}" destId="{AC6CED2F-61E3-4E26-8FEB-7F5C0209A193}" srcOrd="0" destOrd="0" presId="urn:microsoft.com/office/officeart/2005/8/layout/hierarchy1"/>
    <dgm:cxn modelId="{919682A6-70E1-4844-AD27-7A7B7FE41C00}" srcId="{E0E6C61B-2A97-418F-B91C-819B1156A4C9}" destId="{F1030896-9AD2-49CE-9C63-C59E9CE5C759}" srcOrd="0" destOrd="0" parTransId="{4A3F9DD9-7ACB-49B7-BADF-D631B57C8BDB}" sibTransId="{8213CC5E-50CB-4FE4-8FAE-4444B575A930}"/>
    <dgm:cxn modelId="{2D0AAFA6-4928-481F-92A8-AACC751218E9}" type="presOf" srcId="{3A7B6511-F5B5-4C27-8154-101A5B9E76B5}" destId="{FBE89D64-EBB6-41FE-A2F4-C7BB1F9BA385}" srcOrd="0" destOrd="0" presId="urn:microsoft.com/office/officeart/2005/8/layout/hierarchy1"/>
    <dgm:cxn modelId="{A9C8D9A7-F568-4FB8-A8DD-1D496AAF24B7}" type="presOf" srcId="{D93E9FF1-2BE0-4FBC-B536-77DF410DC18D}" destId="{1C310834-562B-4E74-A9E9-B1DA27518B23}" srcOrd="0" destOrd="0" presId="urn:microsoft.com/office/officeart/2005/8/layout/hierarchy1"/>
    <dgm:cxn modelId="{C24A37AB-8875-4245-B10B-0B4D4A1BE3E7}" type="presOf" srcId="{9C9216C1-8996-4FA1-A68D-E0F73E08CB62}" destId="{DC1DF3AB-33F5-4075-BC4C-B2DDF5CEFE74}" srcOrd="0" destOrd="0" presId="urn:microsoft.com/office/officeart/2005/8/layout/hierarchy1"/>
    <dgm:cxn modelId="{B007FAAD-861D-4E30-B443-AEEE95A4A345}" srcId="{5ECAB74E-157A-4BF0-9415-6BE0378BD473}" destId="{8186C14E-521C-42A0-9FC6-AE709516F254}" srcOrd="0" destOrd="0" parTransId="{16768DF5-234B-4E17-8F7D-9974745D7F44}" sibTransId="{A7AC4BF5-8387-4BD4-B8CB-922F0FC1AEAC}"/>
    <dgm:cxn modelId="{C23CC6B1-025F-49FD-B96D-4CD36B8D8BA1}" type="presOf" srcId="{9DE548C3-630D-43CF-8C7B-3265F302CB1B}" destId="{23013601-0BB9-4526-A1D9-3AB07E7BCC9F}" srcOrd="0" destOrd="0" presId="urn:microsoft.com/office/officeart/2005/8/layout/hierarchy1"/>
    <dgm:cxn modelId="{63CBE5B1-05F7-47D6-A605-7CD2B8D4B819}" srcId="{4F838B1B-34AD-4F4C-AB24-4ED84B2CE3A0}" destId="{02962C1D-ECE3-43ED-81F1-EEC03BC76897}" srcOrd="0" destOrd="0" parTransId="{38BEA54C-AC8F-46AE-A9DF-93A84057100B}" sibTransId="{9AF5A928-B6AB-4B84-A03E-ABE88DEABF58}"/>
    <dgm:cxn modelId="{234E7BB3-E8BE-4718-AA4C-0286E16DA038}" type="presOf" srcId="{F4ABBF56-FFCF-4A58-B209-A88E3B1923A0}" destId="{07AEF691-DBED-4F55-9454-FB090F622D9E}" srcOrd="0" destOrd="0" presId="urn:microsoft.com/office/officeart/2005/8/layout/hierarchy1"/>
    <dgm:cxn modelId="{E6106BBC-330E-48C0-8ABC-EEACEE6C07DE}" type="presOf" srcId="{E84DFFFE-4DC9-4ABF-82EB-5F729D8982A8}" destId="{2160C8D6-33DD-448C-BA5E-51CDE95E9932}" srcOrd="0" destOrd="0" presId="urn:microsoft.com/office/officeart/2005/8/layout/hierarchy1"/>
    <dgm:cxn modelId="{F38E4CBC-9B20-4D6B-B628-D8AB01781D30}" srcId="{3750C7E0-A47F-4C9C-95B0-6D9E3096F1DC}" destId="{84F5FD12-F8A8-4934-BE16-60E540F8ACE1}" srcOrd="1" destOrd="0" parTransId="{BB561A9E-D75B-4E35-B2EC-72D3E8737BBD}" sibTransId="{EEE8DD82-C74D-4CE5-A772-343F16F86659}"/>
    <dgm:cxn modelId="{CC5898BE-0912-4B55-BFBE-54349C828725}" type="presOf" srcId="{9A08362E-EB97-44A0-81BF-75B82D2D38EC}" destId="{2C3FA843-6D1B-4E2A-8CD4-0D8A52FAF178}" srcOrd="0" destOrd="0" presId="urn:microsoft.com/office/officeart/2005/8/layout/hierarchy1"/>
    <dgm:cxn modelId="{24D726BF-0B51-46A9-B852-3842BE8BCE5E}" srcId="{F147CF18-FB79-4950-9951-1BF9507F2CFE}" destId="{0179A885-3B3D-4042-BFC6-F1E1ABD7A99D}" srcOrd="0" destOrd="0" parTransId="{77930D40-4E18-49E1-A425-F23A42A51B87}" sibTransId="{FFB2558F-1D39-4CF5-A770-966A093C2123}"/>
    <dgm:cxn modelId="{56D106C3-C694-4356-8A59-4DBFBE03D4D2}" type="presOf" srcId="{4F8B36DB-5B14-41BB-9F1D-5ABAB2166173}" destId="{1EEBBCEA-C488-40FF-A1FB-C3685A6D035F}" srcOrd="0" destOrd="0" presId="urn:microsoft.com/office/officeart/2005/8/layout/hierarchy1"/>
    <dgm:cxn modelId="{01FAE9C5-FFEE-449E-9A70-2B3212A44952}" type="presOf" srcId="{3B450C67-51E2-490C-B91A-21D6710C893D}" destId="{A2B129E3-899B-4C29-A1DB-F23F76159765}" srcOrd="0" destOrd="0" presId="urn:microsoft.com/office/officeart/2005/8/layout/hierarchy1"/>
    <dgm:cxn modelId="{0D43ACCA-1B9A-40B0-8B77-E13DF0FFE973}" type="presOf" srcId="{5ECAB74E-157A-4BF0-9415-6BE0378BD473}" destId="{0B68C14E-2879-49E0-84E1-89F65E1C32AA}" srcOrd="0" destOrd="0" presId="urn:microsoft.com/office/officeart/2005/8/layout/hierarchy1"/>
    <dgm:cxn modelId="{A30476CB-F7EE-4215-8D03-DAE75FF5F479}" type="presOf" srcId="{4631E2B2-EA82-4708-B11C-347981A5DEA8}" destId="{C873B037-BCA5-43B6-AFCF-95CF4E2E7663}" srcOrd="0" destOrd="0" presId="urn:microsoft.com/office/officeart/2005/8/layout/hierarchy1"/>
    <dgm:cxn modelId="{E37226D7-C05E-40E3-B9A2-568E26501C0E}" srcId="{8186C14E-521C-42A0-9FC6-AE709516F254}" destId="{21F979C1-F240-41B6-8160-E6CD4B254293}" srcOrd="0" destOrd="0" parTransId="{198F5C76-2BC0-429B-960A-61025D617448}" sibTransId="{FC20EA4E-4B5A-4156-9FC6-10A9E9EE5602}"/>
    <dgm:cxn modelId="{E8096FDA-B7D4-4893-BFB0-54FE31DAC08A}" type="presOf" srcId="{3750C7E0-A47F-4C9C-95B0-6D9E3096F1DC}" destId="{AFD45B3B-3305-4E63-8451-7B7F9719A666}" srcOrd="0" destOrd="0" presId="urn:microsoft.com/office/officeart/2005/8/layout/hierarchy1"/>
    <dgm:cxn modelId="{EE3DC6DA-8508-4A71-B28B-41021A21C66B}" srcId="{98AE2C53-61F0-4E80-8FCA-90B8C58BE71E}" destId="{8B1618D1-7B60-4D5A-AAF5-BF646ED16BA0}" srcOrd="0" destOrd="0" parTransId="{F9C3EF65-0625-4751-AA19-815EE9E0895D}" sibTransId="{A8B4F06F-E97B-4CE6-B969-FA319292D984}"/>
    <dgm:cxn modelId="{3F0FE0E3-C480-4ACC-8817-C55B6C16543B}" type="presOf" srcId="{8B1618D1-7B60-4D5A-AAF5-BF646ED16BA0}" destId="{42D20C06-0B95-4016-A344-25A2B513AF2D}" srcOrd="0" destOrd="0" presId="urn:microsoft.com/office/officeart/2005/8/layout/hierarchy1"/>
    <dgm:cxn modelId="{1B2EC4EC-726D-4449-9755-8EBF2E36AB2D}" type="presOf" srcId="{4C54FA9C-75ED-447F-AD84-2772010941D2}" destId="{61F594B1-2D2E-455D-8F61-6DAC7434F8FA}" srcOrd="0" destOrd="0" presId="urn:microsoft.com/office/officeart/2005/8/layout/hierarchy1"/>
    <dgm:cxn modelId="{650809F4-E493-4AF3-A412-C7E1D287FC67}" type="presOf" srcId="{77930D40-4E18-49E1-A425-F23A42A51B87}" destId="{8B3FA329-0E09-46FB-88F5-1C404AF8349F}" srcOrd="0" destOrd="0" presId="urn:microsoft.com/office/officeart/2005/8/layout/hierarchy1"/>
    <dgm:cxn modelId="{A28B37F5-7EBF-4CB4-92ED-855A8EFE0316}" srcId="{733674E8-5EE2-43D8-B4DF-E83ADC433B0C}" destId="{9DE548C3-630D-43CF-8C7B-3265F302CB1B}" srcOrd="0" destOrd="0" parTransId="{F73508D3-AF48-41DF-A88F-8F801239AAE5}" sibTransId="{BD22FF1A-E111-4EB4-93C3-D72122FCC93D}"/>
    <dgm:cxn modelId="{5547F0FC-3A43-45DC-9299-91117587C177}" type="presOf" srcId="{534DBC7C-875F-49A5-A5F8-94B679D588B3}" destId="{7F10B6FC-F69C-4396-9B60-FA377CCA8E91}" srcOrd="0" destOrd="0" presId="urn:microsoft.com/office/officeart/2005/8/layout/hierarchy1"/>
    <dgm:cxn modelId="{58535CFE-243F-4CC3-82A0-C381F99B0616}" type="presOf" srcId="{F21C6EA7-2419-4EA1-A3EF-3550D7691C0C}" destId="{37EC45A9-C0E0-49D3-8860-04C328AD5A33}" srcOrd="0" destOrd="0" presId="urn:microsoft.com/office/officeart/2005/8/layout/hierarchy1"/>
    <dgm:cxn modelId="{FA4FF3FE-7BB0-4D59-B48A-297F2D273F81}" type="presOf" srcId="{8186C14E-521C-42A0-9FC6-AE709516F254}" destId="{3DBA4F28-248C-4F5D-9921-CE533719F5C8}" srcOrd="0" destOrd="0" presId="urn:microsoft.com/office/officeart/2005/8/layout/hierarchy1"/>
    <dgm:cxn modelId="{0A685B78-797F-4C20-86F6-C49C77641D94}" type="presParOf" srcId="{0B68C14E-2879-49E0-84E1-89F65E1C32AA}" destId="{13C35CE8-B046-4446-9275-DB6BF174AE51}" srcOrd="0" destOrd="0" presId="urn:microsoft.com/office/officeart/2005/8/layout/hierarchy1"/>
    <dgm:cxn modelId="{FB4287E2-D5B8-4520-8D33-1029FBED19B7}" type="presParOf" srcId="{13C35CE8-B046-4446-9275-DB6BF174AE51}" destId="{CADC5341-68D7-4C42-A464-43AEB234D578}" srcOrd="0" destOrd="0" presId="urn:microsoft.com/office/officeart/2005/8/layout/hierarchy1"/>
    <dgm:cxn modelId="{5422BFE3-5DF2-4E12-9F8E-85B66A3CAC44}" type="presParOf" srcId="{CADC5341-68D7-4C42-A464-43AEB234D578}" destId="{9F37989A-10C1-4D54-9A0E-C747933963BA}" srcOrd="0" destOrd="0" presId="urn:microsoft.com/office/officeart/2005/8/layout/hierarchy1"/>
    <dgm:cxn modelId="{BDECB49E-938B-42A0-AF89-84C6216655E2}" type="presParOf" srcId="{CADC5341-68D7-4C42-A464-43AEB234D578}" destId="{3DBA4F28-248C-4F5D-9921-CE533719F5C8}" srcOrd="1" destOrd="0" presId="urn:microsoft.com/office/officeart/2005/8/layout/hierarchy1"/>
    <dgm:cxn modelId="{A854853D-25A7-4295-BDCE-B336B0E2F6FD}" type="presParOf" srcId="{13C35CE8-B046-4446-9275-DB6BF174AE51}" destId="{B45A4ECD-A75E-4839-B1B3-D7B97CB2A22B}" srcOrd="1" destOrd="0" presId="urn:microsoft.com/office/officeart/2005/8/layout/hierarchy1"/>
    <dgm:cxn modelId="{D6C5FFCC-F3C7-4F94-9E84-3EA4398220D1}" type="presParOf" srcId="{B45A4ECD-A75E-4839-B1B3-D7B97CB2A22B}" destId="{9A9EDF84-94EE-4EE1-950F-623A355BA59D}" srcOrd="0" destOrd="0" presId="urn:microsoft.com/office/officeart/2005/8/layout/hierarchy1"/>
    <dgm:cxn modelId="{78E3F1FE-D9AA-4728-B5AD-50549CE821A9}" type="presParOf" srcId="{B45A4ECD-A75E-4839-B1B3-D7B97CB2A22B}" destId="{070B7DC8-0350-48AB-B9D2-79958FC3EEED}" srcOrd="1" destOrd="0" presId="urn:microsoft.com/office/officeart/2005/8/layout/hierarchy1"/>
    <dgm:cxn modelId="{D63604DD-F92E-4DAF-9E24-64380494AC13}" type="presParOf" srcId="{070B7DC8-0350-48AB-B9D2-79958FC3EEED}" destId="{C313D414-947A-45C1-9DE2-84F3133E58FC}" srcOrd="0" destOrd="0" presId="urn:microsoft.com/office/officeart/2005/8/layout/hierarchy1"/>
    <dgm:cxn modelId="{F015159D-C8FA-4920-907F-EDEC9437061D}" type="presParOf" srcId="{C313D414-947A-45C1-9DE2-84F3133E58FC}" destId="{E20E1442-7240-4E82-AD5A-4EF0B8E9FEBC}" srcOrd="0" destOrd="0" presId="urn:microsoft.com/office/officeart/2005/8/layout/hierarchy1"/>
    <dgm:cxn modelId="{31285293-0A24-48EB-B535-4C05353D330C}" type="presParOf" srcId="{C313D414-947A-45C1-9DE2-84F3133E58FC}" destId="{0C7090C3-826E-483F-BF85-526C92014896}" srcOrd="1" destOrd="0" presId="urn:microsoft.com/office/officeart/2005/8/layout/hierarchy1"/>
    <dgm:cxn modelId="{48FA84D1-B309-45F4-9B4F-950F3B6B5F48}" type="presParOf" srcId="{070B7DC8-0350-48AB-B9D2-79958FC3EEED}" destId="{85980AE2-9574-4498-B0D7-B673289A2960}" srcOrd="1" destOrd="0" presId="urn:microsoft.com/office/officeart/2005/8/layout/hierarchy1"/>
    <dgm:cxn modelId="{F7A265B7-55EB-4EBF-9653-7069FA4F61CE}" type="presParOf" srcId="{85980AE2-9574-4498-B0D7-B673289A2960}" destId="{DC1DF3AB-33F5-4075-BC4C-B2DDF5CEFE74}" srcOrd="0" destOrd="0" presId="urn:microsoft.com/office/officeart/2005/8/layout/hierarchy1"/>
    <dgm:cxn modelId="{76B39E0B-D249-4CB8-AF7A-6AC1EA0AF28A}" type="presParOf" srcId="{85980AE2-9574-4498-B0D7-B673289A2960}" destId="{376933AB-E534-474E-8432-A2DE1CC9E4E9}" srcOrd="1" destOrd="0" presId="urn:microsoft.com/office/officeart/2005/8/layout/hierarchy1"/>
    <dgm:cxn modelId="{41179180-41B7-4EDC-937B-01D0DCE2F37E}" type="presParOf" srcId="{376933AB-E534-474E-8432-A2DE1CC9E4E9}" destId="{E9436E0A-8E6B-461D-9B3F-194E0BC9DA28}" srcOrd="0" destOrd="0" presId="urn:microsoft.com/office/officeart/2005/8/layout/hierarchy1"/>
    <dgm:cxn modelId="{56862828-5FF3-4378-B58C-206706742BB6}" type="presParOf" srcId="{E9436E0A-8E6B-461D-9B3F-194E0BC9DA28}" destId="{7B1D3C6D-4C63-4FC8-A705-ED237853B531}" srcOrd="0" destOrd="0" presId="urn:microsoft.com/office/officeart/2005/8/layout/hierarchy1"/>
    <dgm:cxn modelId="{35A4EBB6-6109-453F-8D0C-0BD429DC1C03}" type="presParOf" srcId="{E9436E0A-8E6B-461D-9B3F-194E0BC9DA28}" destId="{A2B129E3-899B-4C29-A1DB-F23F76159765}" srcOrd="1" destOrd="0" presId="urn:microsoft.com/office/officeart/2005/8/layout/hierarchy1"/>
    <dgm:cxn modelId="{8318AD15-276C-4657-B384-F4DF51BE84E0}" type="presParOf" srcId="{376933AB-E534-474E-8432-A2DE1CC9E4E9}" destId="{468DFB19-1F7A-467E-A7CA-0F04D1A8FBBE}" srcOrd="1" destOrd="0" presId="urn:microsoft.com/office/officeart/2005/8/layout/hierarchy1"/>
    <dgm:cxn modelId="{3D5B382B-F6B5-4B05-99DF-EA26ED92A12F}" type="presParOf" srcId="{468DFB19-1F7A-467E-A7CA-0F04D1A8FBBE}" destId="{DFEE3284-A80F-4FB1-82A6-5B966E3E8A4E}" srcOrd="0" destOrd="0" presId="urn:microsoft.com/office/officeart/2005/8/layout/hierarchy1"/>
    <dgm:cxn modelId="{CA1A522F-4374-4EAD-AC83-64CB84824B9E}" type="presParOf" srcId="{468DFB19-1F7A-467E-A7CA-0F04D1A8FBBE}" destId="{7BD83E8C-D0F6-4EC6-A76A-1D1784CC866C}" srcOrd="1" destOrd="0" presId="urn:microsoft.com/office/officeart/2005/8/layout/hierarchy1"/>
    <dgm:cxn modelId="{95E83725-0E75-4A34-BC2E-C895492ADFE9}" type="presParOf" srcId="{7BD83E8C-D0F6-4EC6-A76A-1D1784CC866C}" destId="{8470338F-E927-4ADE-8675-11C0E18EEDAB}" srcOrd="0" destOrd="0" presId="urn:microsoft.com/office/officeart/2005/8/layout/hierarchy1"/>
    <dgm:cxn modelId="{5633A58C-16D3-422A-9BCC-43796E58F332}" type="presParOf" srcId="{8470338F-E927-4ADE-8675-11C0E18EEDAB}" destId="{4C4290B6-83B3-406B-A119-34E3BC66CDA5}" srcOrd="0" destOrd="0" presId="urn:microsoft.com/office/officeart/2005/8/layout/hierarchy1"/>
    <dgm:cxn modelId="{16E6232E-C70F-488F-A064-9850DF6AC70C}" type="presParOf" srcId="{8470338F-E927-4ADE-8675-11C0E18EEDAB}" destId="{0C95806E-E220-4F62-A52B-BFCBC86770DF}" srcOrd="1" destOrd="0" presId="urn:microsoft.com/office/officeart/2005/8/layout/hierarchy1"/>
    <dgm:cxn modelId="{A15B5FC1-8148-4DA2-9C41-B1D0BBD15CC7}" type="presParOf" srcId="{7BD83E8C-D0F6-4EC6-A76A-1D1784CC866C}" destId="{EECA6A2B-716B-4411-A44E-47553A10B777}" srcOrd="1" destOrd="0" presId="urn:microsoft.com/office/officeart/2005/8/layout/hierarchy1"/>
    <dgm:cxn modelId="{3FBA81B1-718C-4354-909E-9266421FBD37}" type="presParOf" srcId="{EECA6A2B-716B-4411-A44E-47553A10B777}" destId="{0F870207-D372-41FD-B64A-0173ED6CA929}" srcOrd="0" destOrd="0" presId="urn:microsoft.com/office/officeart/2005/8/layout/hierarchy1"/>
    <dgm:cxn modelId="{6082654A-D8BF-45FE-88E4-684F1BFE79A1}" type="presParOf" srcId="{EECA6A2B-716B-4411-A44E-47553A10B777}" destId="{CDD2D234-50B6-40DE-BB44-659241A6FBD0}" srcOrd="1" destOrd="0" presId="urn:microsoft.com/office/officeart/2005/8/layout/hierarchy1"/>
    <dgm:cxn modelId="{8080C9FB-0890-4BFA-A0FF-C37EBA87FBBD}" type="presParOf" srcId="{CDD2D234-50B6-40DE-BB44-659241A6FBD0}" destId="{8E3EB3F5-F438-4024-AE45-6CB39B87A3A8}" srcOrd="0" destOrd="0" presId="urn:microsoft.com/office/officeart/2005/8/layout/hierarchy1"/>
    <dgm:cxn modelId="{8BE52868-2F38-4B15-9E13-5C2841958316}" type="presParOf" srcId="{8E3EB3F5-F438-4024-AE45-6CB39B87A3A8}" destId="{C2E046B9-BA9A-4DEB-A035-020646C252FF}" srcOrd="0" destOrd="0" presId="urn:microsoft.com/office/officeart/2005/8/layout/hierarchy1"/>
    <dgm:cxn modelId="{C025735D-9E83-41DD-9FB1-CBB1E988CD91}" type="presParOf" srcId="{8E3EB3F5-F438-4024-AE45-6CB39B87A3A8}" destId="{CBC9CFFD-13A0-4AA2-8F0E-5421D53EFCDC}" srcOrd="1" destOrd="0" presId="urn:microsoft.com/office/officeart/2005/8/layout/hierarchy1"/>
    <dgm:cxn modelId="{299E2FBA-7B75-4295-9334-B36DF2D511DC}" type="presParOf" srcId="{CDD2D234-50B6-40DE-BB44-659241A6FBD0}" destId="{6DA00E26-DA50-42C5-8819-3C02181F11F3}" srcOrd="1" destOrd="0" presId="urn:microsoft.com/office/officeart/2005/8/layout/hierarchy1"/>
    <dgm:cxn modelId="{38162E73-3FBD-490E-B458-5FC31E7B1E40}" type="presParOf" srcId="{6DA00E26-DA50-42C5-8819-3C02181F11F3}" destId="{61F594B1-2D2E-455D-8F61-6DAC7434F8FA}" srcOrd="0" destOrd="0" presId="urn:microsoft.com/office/officeart/2005/8/layout/hierarchy1"/>
    <dgm:cxn modelId="{B3009B98-449B-4FDD-98AE-1E5A581CECDB}" type="presParOf" srcId="{6DA00E26-DA50-42C5-8819-3C02181F11F3}" destId="{4FCA32E9-A202-4B49-9187-AAC61CC77701}" srcOrd="1" destOrd="0" presId="urn:microsoft.com/office/officeart/2005/8/layout/hierarchy1"/>
    <dgm:cxn modelId="{2C5BA84D-707D-46D4-A681-A242C8310407}" type="presParOf" srcId="{4FCA32E9-A202-4B49-9187-AAC61CC77701}" destId="{8C1C5849-5648-4003-AF75-882AC1464396}" srcOrd="0" destOrd="0" presId="urn:microsoft.com/office/officeart/2005/8/layout/hierarchy1"/>
    <dgm:cxn modelId="{555AFE7A-D850-4A7A-BB0B-82EF04DAC1AD}" type="presParOf" srcId="{8C1C5849-5648-4003-AF75-882AC1464396}" destId="{4B11A76C-561D-4559-BAA9-2EFCFD531030}" srcOrd="0" destOrd="0" presId="urn:microsoft.com/office/officeart/2005/8/layout/hierarchy1"/>
    <dgm:cxn modelId="{319A412B-8C43-41BD-BF61-EA22584ABD93}" type="presParOf" srcId="{8C1C5849-5648-4003-AF75-882AC1464396}" destId="{C3A633D0-25F5-40B1-B198-EA218539A011}" srcOrd="1" destOrd="0" presId="urn:microsoft.com/office/officeart/2005/8/layout/hierarchy1"/>
    <dgm:cxn modelId="{D98D323D-A3C8-4562-8417-BF350654CAF2}" type="presParOf" srcId="{4FCA32E9-A202-4B49-9187-AAC61CC77701}" destId="{C13262A6-CC9B-4603-B282-FE890C6DC614}" srcOrd="1" destOrd="0" presId="urn:microsoft.com/office/officeart/2005/8/layout/hierarchy1"/>
    <dgm:cxn modelId="{BFD44178-7087-401D-A831-E9A8F27711F9}" type="presParOf" srcId="{0B68C14E-2879-49E0-84E1-89F65E1C32AA}" destId="{93D281FF-D36C-4E40-8E7A-1F0EAB05E914}" srcOrd="1" destOrd="0" presId="urn:microsoft.com/office/officeart/2005/8/layout/hierarchy1"/>
    <dgm:cxn modelId="{B47487BE-9341-47DA-83EA-B16A0CDC1DC0}" type="presParOf" srcId="{93D281FF-D36C-4E40-8E7A-1F0EAB05E914}" destId="{F3BE39C9-D7DD-4AD6-880D-A67F02F60EC8}" srcOrd="0" destOrd="0" presId="urn:microsoft.com/office/officeart/2005/8/layout/hierarchy1"/>
    <dgm:cxn modelId="{FD633716-79BA-45B7-98C5-01BDE5BF4F8C}" type="presParOf" srcId="{F3BE39C9-D7DD-4AD6-880D-A67F02F60EC8}" destId="{ACD807B0-1A69-46B9-9014-ADF3AFB0FDF8}" srcOrd="0" destOrd="0" presId="urn:microsoft.com/office/officeart/2005/8/layout/hierarchy1"/>
    <dgm:cxn modelId="{FB2C1510-702A-4C1D-9821-E77A730C8CE8}" type="presParOf" srcId="{F3BE39C9-D7DD-4AD6-880D-A67F02F60EC8}" destId="{1EEBBCEA-C488-40FF-A1FB-C3685A6D035F}" srcOrd="1" destOrd="0" presId="urn:microsoft.com/office/officeart/2005/8/layout/hierarchy1"/>
    <dgm:cxn modelId="{D863598E-5928-4B4B-AC86-D58454F1F569}" type="presParOf" srcId="{93D281FF-D36C-4E40-8E7A-1F0EAB05E914}" destId="{178E5C51-B54B-489C-BCF8-5E4EDF705F15}" srcOrd="1" destOrd="0" presId="urn:microsoft.com/office/officeart/2005/8/layout/hierarchy1"/>
    <dgm:cxn modelId="{D8F26F34-2984-4787-A0A1-5E1F54304E40}" type="presParOf" srcId="{178E5C51-B54B-489C-BCF8-5E4EDF705F15}" destId="{2160C8D6-33DD-448C-BA5E-51CDE95E9932}" srcOrd="0" destOrd="0" presId="urn:microsoft.com/office/officeart/2005/8/layout/hierarchy1"/>
    <dgm:cxn modelId="{E8E061A9-38CC-4D8A-8EFF-7D01890A3FF1}" type="presParOf" srcId="{178E5C51-B54B-489C-BCF8-5E4EDF705F15}" destId="{3FED4630-E03B-4731-9E42-01687D0C4146}" srcOrd="1" destOrd="0" presId="urn:microsoft.com/office/officeart/2005/8/layout/hierarchy1"/>
    <dgm:cxn modelId="{C42563BA-8EF1-41E2-848D-6FCA231391FF}" type="presParOf" srcId="{3FED4630-E03B-4731-9E42-01687D0C4146}" destId="{BA76CC12-A4F5-4644-93C2-BA2DFB9E3184}" srcOrd="0" destOrd="0" presId="urn:microsoft.com/office/officeart/2005/8/layout/hierarchy1"/>
    <dgm:cxn modelId="{965E1F7B-8EB3-4A14-BA46-6E696E103CA0}" type="presParOf" srcId="{BA76CC12-A4F5-4644-93C2-BA2DFB9E3184}" destId="{532970E0-2C40-416E-B62D-E966481474C5}" srcOrd="0" destOrd="0" presId="urn:microsoft.com/office/officeart/2005/8/layout/hierarchy1"/>
    <dgm:cxn modelId="{2F5CC104-01BA-4C83-960C-DDE392599799}" type="presParOf" srcId="{BA76CC12-A4F5-4644-93C2-BA2DFB9E3184}" destId="{F7D69A31-6EDD-4017-8309-C7E839BCEA1A}" srcOrd="1" destOrd="0" presId="urn:microsoft.com/office/officeart/2005/8/layout/hierarchy1"/>
    <dgm:cxn modelId="{C608E006-40FF-46E0-B7C3-FA98BD118E06}" type="presParOf" srcId="{3FED4630-E03B-4731-9E42-01687D0C4146}" destId="{AB9D74FC-1F3E-446A-9B5B-30B0EC715395}" srcOrd="1" destOrd="0" presId="urn:microsoft.com/office/officeart/2005/8/layout/hierarchy1"/>
    <dgm:cxn modelId="{FBB0FA4F-2D61-41C2-A2B4-C5A4B30DAF57}" type="presParOf" srcId="{AB9D74FC-1F3E-446A-9B5B-30B0EC715395}" destId="{8E1AB781-0E7E-4D9A-9AC1-FB74F768B8C7}" srcOrd="0" destOrd="0" presId="urn:microsoft.com/office/officeart/2005/8/layout/hierarchy1"/>
    <dgm:cxn modelId="{01791BE6-27A7-4CBE-B3CE-E68FD9589E07}" type="presParOf" srcId="{AB9D74FC-1F3E-446A-9B5B-30B0EC715395}" destId="{B59FBD3F-EFC3-40D6-BFC3-4412CC2D0818}" srcOrd="1" destOrd="0" presId="urn:microsoft.com/office/officeart/2005/8/layout/hierarchy1"/>
    <dgm:cxn modelId="{D8B10D16-6C8D-4787-A5CE-5B796123B445}" type="presParOf" srcId="{B59FBD3F-EFC3-40D6-BFC3-4412CC2D0818}" destId="{FC65813C-5F04-454E-96B1-050DE5442B7E}" srcOrd="0" destOrd="0" presId="urn:microsoft.com/office/officeart/2005/8/layout/hierarchy1"/>
    <dgm:cxn modelId="{70139053-9128-46F1-9CBD-2EEAD0C14B5A}" type="presParOf" srcId="{FC65813C-5F04-454E-96B1-050DE5442B7E}" destId="{E24EF731-B2A8-47F8-8691-087CFE679336}" srcOrd="0" destOrd="0" presId="urn:microsoft.com/office/officeart/2005/8/layout/hierarchy1"/>
    <dgm:cxn modelId="{B81E686C-F3A6-49C7-83A1-4861E536F495}" type="presParOf" srcId="{FC65813C-5F04-454E-96B1-050DE5442B7E}" destId="{1C310834-562B-4E74-A9E9-B1DA27518B23}" srcOrd="1" destOrd="0" presId="urn:microsoft.com/office/officeart/2005/8/layout/hierarchy1"/>
    <dgm:cxn modelId="{B3F45012-F87C-40DE-B327-265A5AD66D29}" type="presParOf" srcId="{B59FBD3F-EFC3-40D6-BFC3-4412CC2D0818}" destId="{D646A86F-7769-4531-B661-C282B5102257}" srcOrd="1" destOrd="0" presId="urn:microsoft.com/office/officeart/2005/8/layout/hierarchy1"/>
    <dgm:cxn modelId="{6A9598EB-49E9-4757-9EA6-9E21960DF0D1}" type="presParOf" srcId="{D646A86F-7769-4531-B661-C282B5102257}" destId="{FCA2DC24-945F-4BB0-93D0-A83F8F7987E8}" srcOrd="0" destOrd="0" presId="urn:microsoft.com/office/officeart/2005/8/layout/hierarchy1"/>
    <dgm:cxn modelId="{828C65C8-3816-4788-B7D2-046B7479A258}" type="presParOf" srcId="{D646A86F-7769-4531-B661-C282B5102257}" destId="{F2E1EF91-4DBE-4620-A59B-0CE6CDE11500}" srcOrd="1" destOrd="0" presId="urn:microsoft.com/office/officeart/2005/8/layout/hierarchy1"/>
    <dgm:cxn modelId="{CA5146E9-2A89-4002-8324-8A2BD74D4467}" type="presParOf" srcId="{F2E1EF91-4DBE-4620-A59B-0CE6CDE11500}" destId="{291ABB2E-F0FD-496A-BE9D-8ADA29EEDFB9}" srcOrd="0" destOrd="0" presId="urn:microsoft.com/office/officeart/2005/8/layout/hierarchy1"/>
    <dgm:cxn modelId="{946B152A-866C-4AB1-9F1E-310F9052F10B}" type="presParOf" srcId="{291ABB2E-F0FD-496A-BE9D-8ADA29EEDFB9}" destId="{00845648-8254-4473-869F-4DA0A69340D3}" srcOrd="0" destOrd="0" presId="urn:microsoft.com/office/officeart/2005/8/layout/hierarchy1"/>
    <dgm:cxn modelId="{7D9CB246-3C0B-4B5B-8D3A-FB418D5E08F1}" type="presParOf" srcId="{291ABB2E-F0FD-496A-BE9D-8ADA29EEDFB9}" destId="{B294DE8A-B0CB-4AB6-8467-6795118579D8}" srcOrd="1" destOrd="0" presId="urn:microsoft.com/office/officeart/2005/8/layout/hierarchy1"/>
    <dgm:cxn modelId="{4645B9CD-3950-4297-84A9-31C5792D5BC3}" type="presParOf" srcId="{F2E1EF91-4DBE-4620-A59B-0CE6CDE11500}" destId="{40635713-8D09-415A-9E79-C056F281EC0E}" srcOrd="1" destOrd="0" presId="urn:microsoft.com/office/officeart/2005/8/layout/hierarchy1"/>
    <dgm:cxn modelId="{5A9B3F4F-A40A-45F0-B820-6B2DBD507F6C}" type="presParOf" srcId="{40635713-8D09-415A-9E79-C056F281EC0E}" destId="{A012E670-5557-4802-884E-92965A92536E}" srcOrd="0" destOrd="0" presId="urn:microsoft.com/office/officeart/2005/8/layout/hierarchy1"/>
    <dgm:cxn modelId="{29BFB32B-4344-4A03-89D9-FE28750D580D}" type="presParOf" srcId="{40635713-8D09-415A-9E79-C056F281EC0E}" destId="{D055D1DF-AC37-4F84-8B99-000086F6C87B}" srcOrd="1" destOrd="0" presId="urn:microsoft.com/office/officeart/2005/8/layout/hierarchy1"/>
    <dgm:cxn modelId="{C9EA7543-8F47-40B0-838C-F8876CF445F2}" type="presParOf" srcId="{D055D1DF-AC37-4F84-8B99-000086F6C87B}" destId="{240E8713-3348-40C0-88F5-6F12748AA2E2}" srcOrd="0" destOrd="0" presId="urn:microsoft.com/office/officeart/2005/8/layout/hierarchy1"/>
    <dgm:cxn modelId="{5EFDA11D-C729-4AF1-93DA-91CCD54B0C69}" type="presParOf" srcId="{240E8713-3348-40C0-88F5-6F12748AA2E2}" destId="{E5E5811D-7DE2-4759-817F-4F68E66E1459}" srcOrd="0" destOrd="0" presId="urn:microsoft.com/office/officeart/2005/8/layout/hierarchy1"/>
    <dgm:cxn modelId="{B2F26AC6-A959-4C94-955F-17FA205DC355}" type="presParOf" srcId="{240E8713-3348-40C0-88F5-6F12748AA2E2}" destId="{C873B037-BCA5-43B6-AFCF-95CF4E2E7663}" srcOrd="1" destOrd="0" presId="urn:microsoft.com/office/officeart/2005/8/layout/hierarchy1"/>
    <dgm:cxn modelId="{EB2377D0-4178-4D09-9CF1-D58072E0090A}" type="presParOf" srcId="{D055D1DF-AC37-4F84-8B99-000086F6C87B}" destId="{2494B996-DE37-472D-B292-F5DE290230F4}" srcOrd="1" destOrd="0" presId="urn:microsoft.com/office/officeart/2005/8/layout/hierarchy1"/>
    <dgm:cxn modelId="{7F025A46-7B39-4029-8BC4-A19D56AD4726}" type="presParOf" srcId="{2494B996-DE37-472D-B292-F5DE290230F4}" destId="{37EC45A9-C0E0-49D3-8860-04C328AD5A33}" srcOrd="0" destOrd="0" presId="urn:microsoft.com/office/officeart/2005/8/layout/hierarchy1"/>
    <dgm:cxn modelId="{50F73B92-86FC-4BAA-A8FF-7DF4CEA91C45}" type="presParOf" srcId="{2494B996-DE37-472D-B292-F5DE290230F4}" destId="{C0593598-B379-4F37-BD46-3448DF2F1379}" srcOrd="1" destOrd="0" presId="urn:microsoft.com/office/officeart/2005/8/layout/hierarchy1"/>
    <dgm:cxn modelId="{F68D8F52-F4DA-48D0-81D2-BCAAA8F9D90E}" type="presParOf" srcId="{C0593598-B379-4F37-BD46-3448DF2F1379}" destId="{0399033F-2AF9-4FAB-83AC-5BF2E96C42A4}" srcOrd="0" destOrd="0" presId="urn:microsoft.com/office/officeart/2005/8/layout/hierarchy1"/>
    <dgm:cxn modelId="{6BE2F58B-165F-44CA-9370-3620C358AE68}" type="presParOf" srcId="{0399033F-2AF9-4FAB-83AC-5BF2E96C42A4}" destId="{6AEDD670-A4BE-4F3E-9264-2B64F61BE6A4}" srcOrd="0" destOrd="0" presId="urn:microsoft.com/office/officeart/2005/8/layout/hierarchy1"/>
    <dgm:cxn modelId="{3DA1E6D9-7445-4608-8442-8EEF4D406501}" type="presParOf" srcId="{0399033F-2AF9-4FAB-83AC-5BF2E96C42A4}" destId="{07AEF691-DBED-4F55-9454-FB090F622D9E}" srcOrd="1" destOrd="0" presId="urn:microsoft.com/office/officeart/2005/8/layout/hierarchy1"/>
    <dgm:cxn modelId="{12D95A97-B716-4819-8011-DC9D5699CE43}" type="presParOf" srcId="{C0593598-B379-4F37-BD46-3448DF2F1379}" destId="{1EE2D664-9DE3-494A-8295-0B26372D11FE}" srcOrd="1" destOrd="0" presId="urn:microsoft.com/office/officeart/2005/8/layout/hierarchy1"/>
    <dgm:cxn modelId="{36E164F3-460F-4F2C-924F-9A4FF6347851}" type="presParOf" srcId="{0B68C14E-2879-49E0-84E1-89F65E1C32AA}" destId="{D4944786-0ABF-4000-9A38-73F91BF17DAD}" srcOrd="2" destOrd="0" presId="urn:microsoft.com/office/officeart/2005/8/layout/hierarchy1"/>
    <dgm:cxn modelId="{4B614AEE-2FBF-4781-83AC-4885E3F6DF8F}" type="presParOf" srcId="{D4944786-0ABF-4000-9A38-73F91BF17DAD}" destId="{9D50B042-52A6-4868-90DC-8FAE7D95A938}" srcOrd="0" destOrd="0" presId="urn:microsoft.com/office/officeart/2005/8/layout/hierarchy1"/>
    <dgm:cxn modelId="{88A94F12-BE7D-47E6-9A80-5B0186D24990}" type="presParOf" srcId="{9D50B042-52A6-4868-90DC-8FAE7D95A938}" destId="{3531B522-082A-4C90-9234-8A1F85FCA978}" srcOrd="0" destOrd="0" presId="urn:microsoft.com/office/officeart/2005/8/layout/hierarchy1"/>
    <dgm:cxn modelId="{D6AB1549-B218-4E02-8919-144DB17FF0AE}" type="presParOf" srcId="{9D50B042-52A6-4868-90DC-8FAE7D95A938}" destId="{AFD45B3B-3305-4E63-8451-7B7F9719A666}" srcOrd="1" destOrd="0" presId="urn:microsoft.com/office/officeart/2005/8/layout/hierarchy1"/>
    <dgm:cxn modelId="{BFCF0E82-77C6-4366-810C-06CA45135D34}" type="presParOf" srcId="{D4944786-0ABF-4000-9A38-73F91BF17DAD}" destId="{5408F5C3-04DB-4370-B065-0EBCE78CCB30}" srcOrd="1" destOrd="0" presId="urn:microsoft.com/office/officeart/2005/8/layout/hierarchy1"/>
    <dgm:cxn modelId="{82C0325C-E121-4A6A-9036-CAC4BEABEE37}" type="presParOf" srcId="{5408F5C3-04DB-4370-B065-0EBCE78CCB30}" destId="{66D10B8F-CDE1-492D-9355-DF72164E4785}" srcOrd="0" destOrd="0" presId="urn:microsoft.com/office/officeart/2005/8/layout/hierarchy1"/>
    <dgm:cxn modelId="{A97F15E4-23DF-41CB-B1F6-23711BFE1456}" type="presParOf" srcId="{5408F5C3-04DB-4370-B065-0EBCE78CCB30}" destId="{0331CBFE-28D1-4BA6-A18B-FFC9593E4BD5}" srcOrd="1" destOrd="0" presId="urn:microsoft.com/office/officeart/2005/8/layout/hierarchy1"/>
    <dgm:cxn modelId="{DB741A98-C0CD-47DA-8717-59F3EB9367B8}" type="presParOf" srcId="{0331CBFE-28D1-4BA6-A18B-FFC9593E4BD5}" destId="{B6D00B3A-D1F0-41D4-B315-EDEAA1235BB5}" srcOrd="0" destOrd="0" presId="urn:microsoft.com/office/officeart/2005/8/layout/hierarchy1"/>
    <dgm:cxn modelId="{0B916812-9104-4579-AEE8-6B6368A3C376}" type="presParOf" srcId="{B6D00B3A-D1F0-41D4-B315-EDEAA1235BB5}" destId="{3F9D6F15-0649-49FC-AB5B-1B701DEA0BA5}" srcOrd="0" destOrd="0" presId="urn:microsoft.com/office/officeart/2005/8/layout/hierarchy1"/>
    <dgm:cxn modelId="{8612AD4E-891C-4DBF-B6A9-D18CAA6FA50E}" type="presParOf" srcId="{B6D00B3A-D1F0-41D4-B315-EDEAA1235BB5}" destId="{0C008909-A543-48AE-B3A1-20681F006FA2}" srcOrd="1" destOrd="0" presId="urn:microsoft.com/office/officeart/2005/8/layout/hierarchy1"/>
    <dgm:cxn modelId="{79857A37-04A0-4A90-B081-A0ADAAF9E5AE}" type="presParOf" srcId="{0331CBFE-28D1-4BA6-A18B-FFC9593E4BD5}" destId="{11E9904B-D738-40CE-8900-529735B30446}" srcOrd="1" destOrd="0" presId="urn:microsoft.com/office/officeart/2005/8/layout/hierarchy1"/>
    <dgm:cxn modelId="{08CBD7FA-E42B-4FEF-8904-EE84507024C7}" type="presParOf" srcId="{11E9904B-D738-40CE-8900-529735B30446}" destId="{BB3C7D7A-C948-4E3E-9E0B-2381852F8448}" srcOrd="0" destOrd="0" presId="urn:microsoft.com/office/officeart/2005/8/layout/hierarchy1"/>
    <dgm:cxn modelId="{89FC3A62-8367-443E-95E0-88AC6863851F}" type="presParOf" srcId="{11E9904B-D738-40CE-8900-529735B30446}" destId="{123434E9-57A5-4435-87E7-1041C2379153}" srcOrd="1" destOrd="0" presId="urn:microsoft.com/office/officeart/2005/8/layout/hierarchy1"/>
    <dgm:cxn modelId="{9FF9712D-14D7-4928-8C64-33B0AB38BDA7}" type="presParOf" srcId="{123434E9-57A5-4435-87E7-1041C2379153}" destId="{A5D4C8A3-D795-4205-BF65-955DFE67CDB1}" srcOrd="0" destOrd="0" presId="urn:microsoft.com/office/officeart/2005/8/layout/hierarchy1"/>
    <dgm:cxn modelId="{8E505F3B-1BF9-4E13-994B-DFA2B26A2616}" type="presParOf" srcId="{A5D4C8A3-D795-4205-BF65-955DFE67CDB1}" destId="{347FB221-4498-4F20-8715-A152399606ED}" srcOrd="0" destOrd="0" presId="urn:microsoft.com/office/officeart/2005/8/layout/hierarchy1"/>
    <dgm:cxn modelId="{4F9CBEC0-7358-4FF0-8C9B-572F33048EDC}" type="presParOf" srcId="{A5D4C8A3-D795-4205-BF65-955DFE67CDB1}" destId="{2A942B06-7B85-4D6A-80EA-D201209BAF9B}" srcOrd="1" destOrd="0" presId="urn:microsoft.com/office/officeart/2005/8/layout/hierarchy1"/>
    <dgm:cxn modelId="{63070CFF-50B5-4FD0-983F-0253231FE099}" type="presParOf" srcId="{123434E9-57A5-4435-87E7-1041C2379153}" destId="{8AC86E13-E42E-4E4D-B1DC-6AD74381A7F6}" srcOrd="1" destOrd="0" presId="urn:microsoft.com/office/officeart/2005/8/layout/hierarchy1"/>
    <dgm:cxn modelId="{7701E1E3-F4AA-49FD-A62A-E37971F319F8}" type="presParOf" srcId="{8AC86E13-E42E-4E4D-B1DC-6AD74381A7F6}" destId="{32DEC8F0-9746-4EE2-9519-A0207CACBCFD}" srcOrd="0" destOrd="0" presId="urn:microsoft.com/office/officeart/2005/8/layout/hierarchy1"/>
    <dgm:cxn modelId="{CE6430E9-0FF3-4E2C-B0B3-A9653E600D0F}" type="presParOf" srcId="{8AC86E13-E42E-4E4D-B1DC-6AD74381A7F6}" destId="{E8DBDE7A-26E2-4FCD-AD8C-5DCD445FC879}" srcOrd="1" destOrd="0" presId="urn:microsoft.com/office/officeart/2005/8/layout/hierarchy1"/>
    <dgm:cxn modelId="{04F0D840-86BA-4248-8065-74B2CC260CF3}" type="presParOf" srcId="{E8DBDE7A-26E2-4FCD-AD8C-5DCD445FC879}" destId="{BF805916-6A00-47D4-BB6A-D6CEEB2ADE6E}" srcOrd="0" destOrd="0" presId="urn:microsoft.com/office/officeart/2005/8/layout/hierarchy1"/>
    <dgm:cxn modelId="{042FD801-4767-45FC-AD31-F3B9D4FEB8D2}" type="presParOf" srcId="{BF805916-6A00-47D4-BB6A-D6CEEB2ADE6E}" destId="{214823D0-6D21-4438-AD81-4BCAA2E62D67}" srcOrd="0" destOrd="0" presId="urn:microsoft.com/office/officeart/2005/8/layout/hierarchy1"/>
    <dgm:cxn modelId="{2CA1CC7B-AF2E-4D09-8DCF-CA277C5F61DC}" type="presParOf" srcId="{BF805916-6A00-47D4-BB6A-D6CEEB2ADE6E}" destId="{42D20C06-0B95-4016-A344-25A2B513AF2D}" srcOrd="1" destOrd="0" presId="urn:microsoft.com/office/officeart/2005/8/layout/hierarchy1"/>
    <dgm:cxn modelId="{480B0432-A4D0-48BF-96BA-60891F2198FD}" type="presParOf" srcId="{E8DBDE7A-26E2-4FCD-AD8C-5DCD445FC879}" destId="{B68F80A3-821A-45E6-93D2-727E086BB512}" srcOrd="1" destOrd="0" presId="urn:microsoft.com/office/officeart/2005/8/layout/hierarchy1"/>
    <dgm:cxn modelId="{8526B59A-B8E6-4410-9CA8-78E490EC896D}" type="presParOf" srcId="{B68F80A3-821A-45E6-93D2-727E086BB512}" destId="{C283CCF4-506C-4D03-9872-EE2B2D0B0348}" srcOrd="0" destOrd="0" presId="urn:microsoft.com/office/officeart/2005/8/layout/hierarchy1"/>
    <dgm:cxn modelId="{0FDFC848-7CA8-4D62-A042-FC3C2D1F9137}" type="presParOf" srcId="{B68F80A3-821A-45E6-93D2-727E086BB512}" destId="{A4F991F1-EC44-41F4-A409-A4639E99EDF5}" srcOrd="1" destOrd="0" presId="urn:microsoft.com/office/officeart/2005/8/layout/hierarchy1"/>
    <dgm:cxn modelId="{359408EC-7797-42B0-8449-FFD84FA1B4B7}" type="presParOf" srcId="{A4F991F1-EC44-41F4-A409-A4639E99EDF5}" destId="{8F87B031-1790-4549-8CD6-1CC8DCF51128}" srcOrd="0" destOrd="0" presId="urn:microsoft.com/office/officeart/2005/8/layout/hierarchy1"/>
    <dgm:cxn modelId="{D4BA58BE-CA7B-4872-B3C8-3F2A4D776543}" type="presParOf" srcId="{8F87B031-1790-4549-8CD6-1CC8DCF51128}" destId="{EE23E6D5-0FF1-4132-8D2F-BAAC4856B3BE}" srcOrd="0" destOrd="0" presId="urn:microsoft.com/office/officeart/2005/8/layout/hierarchy1"/>
    <dgm:cxn modelId="{58DB41C6-66CD-4CD7-A7E7-85B5721D1EF1}" type="presParOf" srcId="{8F87B031-1790-4549-8CD6-1CC8DCF51128}" destId="{94E0F2EA-D5CB-47F2-BF30-0E64C2F4B772}" srcOrd="1" destOrd="0" presId="urn:microsoft.com/office/officeart/2005/8/layout/hierarchy1"/>
    <dgm:cxn modelId="{59299FA1-35B8-40B6-A78A-30638AD3E779}" type="presParOf" srcId="{A4F991F1-EC44-41F4-A409-A4639E99EDF5}" destId="{8A357D71-F8C6-41B6-AF3F-CB40F5A76A64}" srcOrd="1" destOrd="0" presId="urn:microsoft.com/office/officeart/2005/8/layout/hierarchy1"/>
    <dgm:cxn modelId="{19A577E1-C03F-4868-82D7-3D01DA51AC0B}" type="presParOf" srcId="{5408F5C3-04DB-4370-B065-0EBCE78CCB30}" destId="{F022B1A8-96BF-47B4-9AF6-E2A3467FBED9}" srcOrd="2" destOrd="0" presId="urn:microsoft.com/office/officeart/2005/8/layout/hierarchy1"/>
    <dgm:cxn modelId="{762A3782-C8B8-45ED-B2AE-3C6786658345}" type="presParOf" srcId="{5408F5C3-04DB-4370-B065-0EBCE78CCB30}" destId="{14AA9A19-D090-4A8F-B0E8-C46E6D7C5928}" srcOrd="3" destOrd="0" presId="urn:microsoft.com/office/officeart/2005/8/layout/hierarchy1"/>
    <dgm:cxn modelId="{8CC57D2D-DD38-4CDD-B589-D48A4A20B4C3}" type="presParOf" srcId="{14AA9A19-D090-4A8F-B0E8-C46E6D7C5928}" destId="{4F60C6D4-F6CD-4BBD-9793-0E5AC9F8F3C1}" srcOrd="0" destOrd="0" presId="urn:microsoft.com/office/officeart/2005/8/layout/hierarchy1"/>
    <dgm:cxn modelId="{CBC86FCF-F49B-43DC-A226-54876A6E3E51}" type="presParOf" srcId="{4F60C6D4-F6CD-4BBD-9793-0E5AC9F8F3C1}" destId="{6E223C77-D0C6-421D-A80F-CA00DF1FEE4D}" srcOrd="0" destOrd="0" presId="urn:microsoft.com/office/officeart/2005/8/layout/hierarchy1"/>
    <dgm:cxn modelId="{F234EE89-2E4F-43FD-B080-CD9189403E86}" type="presParOf" srcId="{4F60C6D4-F6CD-4BBD-9793-0E5AC9F8F3C1}" destId="{90B17426-B537-406A-A366-3F761EF3B408}" srcOrd="1" destOrd="0" presId="urn:microsoft.com/office/officeart/2005/8/layout/hierarchy1"/>
    <dgm:cxn modelId="{47DE56E4-0A4A-4E67-AAC4-31485095C4F4}" type="presParOf" srcId="{14AA9A19-D090-4A8F-B0E8-C46E6D7C5928}" destId="{FDE2748C-64BF-4681-8538-4E0F270F7F60}" srcOrd="1" destOrd="0" presId="urn:microsoft.com/office/officeart/2005/8/layout/hierarchy1"/>
    <dgm:cxn modelId="{92B9922B-50E6-47A4-97EF-0AFE40F7C432}" type="presParOf" srcId="{FDE2748C-64BF-4681-8538-4E0F270F7F60}" destId="{E1B03FE3-4AFA-45DE-BADF-616E962B72EE}" srcOrd="0" destOrd="0" presId="urn:microsoft.com/office/officeart/2005/8/layout/hierarchy1"/>
    <dgm:cxn modelId="{B1FBAC41-6C0D-44E8-BA50-B6ADE2331C14}" type="presParOf" srcId="{FDE2748C-64BF-4681-8538-4E0F270F7F60}" destId="{19762250-1037-4B5C-85A4-53A4E3DFA733}" srcOrd="1" destOrd="0" presId="urn:microsoft.com/office/officeart/2005/8/layout/hierarchy1"/>
    <dgm:cxn modelId="{CD8AC7AE-554F-4FB7-A880-203DC1FFBD5D}" type="presParOf" srcId="{19762250-1037-4B5C-85A4-53A4E3DFA733}" destId="{0CE35282-105F-4271-BFE1-706510EF89AE}" srcOrd="0" destOrd="0" presId="urn:microsoft.com/office/officeart/2005/8/layout/hierarchy1"/>
    <dgm:cxn modelId="{12D40D83-76B5-4BA8-A6BE-D4FCE3B413D8}" type="presParOf" srcId="{0CE35282-105F-4271-BFE1-706510EF89AE}" destId="{3968006B-B2D2-4119-93CB-DC0ED788D60A}" srcOrd="0" destOrd="0" presId="urn:microsoft.com/office/officeart/2005/8/layout/hierarchy1"/>
    <dgm:cxn modelId="{2EA8EB58-4857-44CD-8CDF-FE5F9D3F90F6}" type="presParOf" srcId="{0CE35282-105F-4271-BFE1-706510EF89AE}" destId="{90AE52D2-B021-452D-B8C0-6E6DCF173560}" srcOrd="1" destOrd="0" presId="urn:microsoft.com/office/officeart/2005/8/layout/hierarchy1"/>
    <dgm:cxn modelId="{E7A4AE34-AE60-478B-BEDF-9E3F1E759B49}" type="presParOf" srcId="{19762250-1037-4B5C-85A4-53A4E3DFA733}" destId="{87620DE1-CF69-4AAD-9ABB-A073AD36FF25}" srcOrd="1" destOrd="0" presId="urn:microsoft.com/office/officeart/2005/8/layout/hierarchy1"/>
    <dgm:cxn modelId="{8A050060-CC35-4458-9969-82C18130924C}" type="presParOf" srcId="{87620DE1-CF69-4AAD-9ABB-A073AD36FF25}" destId="{6EFD6D5E-291C-4970-9641-A58D73810E3E}" srcOrd="0" destOrd="0" presId="urn:microsoft.com/office/officeart/2005/8/layout/hierarchy1"/>
    <dgm:cxn modelId="{97B70562-51D6-4229-8D4C-3CDD89666889}" type="presParOf" srcId="{87620DE1-CF69-4AAD-9ABB-A073AD36FF25}" destId="{60DCA6FA-5905-4E50-B028-E8EB8B7C87A2}" srcOrd="1" destOrd="0" presId="urn:microsoft.com/office/officeart/2005/8/layout/hierarchy1"/>
    <dgm:cxn modelId="{88BB5527-C768-41CC-9869-DB8EF282D947}" type="presParOf" srcId="{60DCA6FA-5905-4E50-B028-E8EB8B7C87A2}" destId="{5C78E2EA-F2BC-4D38-918A-77D7DAC41260}" srcOrd="0" destOrd="0" presId="urn:microsoft.com/office/officeart/2005/8/layout/hierarchy1"/>
    <dgm:cxn modelId="{5369A35D-F03F-4901-BC20-C6C540937AEC}" type="presParOf" srcId="{5C78E2EA-F2BC-4D38-918A-77D7DAC41260}" destId="{90B13870-2A5F-43D9-AB08-196274702F85}" srcOrd="0" destOrd="0" presId="urn:microsoft.com/office/officeart/2005/8/layout/hierarchy1"/>
    <dgm:cxn modelId="{633A966F-B5DC-479C-9009-18405BC1621D}" type="presParOf" srcId="{5C78E2EA-F2BC-4D38-918A-77D7DAC41260}" destId="{E6136951-32EC-422F-9F84-80491B45D477}" srcOrd="1" destOrd="0" presId="urn:microsoft.com/office/officeart/2005/8/layout/hierarchy1"/>
    <dgm:cxn modelId="{7EF7879A-E551-4485-958F-606AD112647C}" type="presParOf" srcId="{60DCA6FA-5905-4E50-B028-E8EB8B7C87A2}" destId="{6E007E2E-5D0B-4EF3-90DD-1100086AC4D0}" srcOrd="1" destOrd="0" presId="urn:microsoft.com/office/officeart/2005/8/layout/hierarchy1"/>
    <dgm:cxn modelId="{679815BC-DBCC-4273-95F2-E5FAB5330B30}" type="presParOf" srcId="{5408F5C3-04DB-4370-B065-0EBCE78CCB30}" destId="{8AD1DA9D-F6A0-4F1B-B111-711277BF0D1E}" srcOrd="4" destOrd="0" presId="urn:microsoft.com/office/officeart/2005/8/layout/hierarchy1"/>
    <dgm:cxn modelId="{8ED45715-296D-46D5-9D29-B6C49E810602}" type="presParOf" srcId="{5408F5C3-04DB-4370-B065-0EBCE78CCB30}" destId="{CE8F5CFB-2D10-4A11-8123-4B49CD500E40}" srcOrd="5" destOrd="0" presId="urn:microsoft.com/office/officeart/2005/8/layout/hierarchy1"/>
    <dgm:cxn modelId="{F7C3B88F-279D-44D5-8684-A2CC6E8F8CA6}" type="presParOf" srcId="{CE8F5CFB-2D10-4A11-8123-4B49CD500E40}" destId="{DF676E92-C83B-4C1C-AFF8-803939D5C203}" srcOrd="0" destOrd="0" presId="urn:microsoft.com/office/officeart/2005/8/layout/hierarchy1"/>
    <dgm:cxn modelId="{EC040EF3-904A-4E9A-AFA4-BB5AD97AE6DD}" type="presParOf" srcId="{DF676E92-C83B-4C1C-AFF8-803939D5C203}" destId="{D95928FA-09DF-42AC-8555-F6A1A08F4F50}" srcOrd="0" destOrd="0" presId="urn:microsoft.com/office/officeart/2005/8/layout/hierarchy1"/>
    <dgm:cxn modelId="{2C273AA7-BD36-400B-B289-A9245358706C}" type="presParOf" srcId="{DF676E92-C83B-4C1C-AFF8-803939D5C203}" destId="{7F10B6FC-F69C-4396-9B60-FA377CCA8E91}" srcOrd="1" destOrd="0" presId="urn:microsoft.com/office/officeart/2005/8/layout/hierarchy1"/>
    <dgm:cxn modelId="{ACACB275-F924-47FF-91F3-E81F1673906D}" type="presParOf" srcId="{CE8F5CFB-2D10-4A11-8123-4B49CD500E40}" destId="{31AD820E-C57D-46D4-A5F4-A9F6ACFA2791}" srcOrd="1" destOrd="0" presId="urn:microsoft.com/office/officeart/2005/8/layout/hierarchy1"/>
    <dgm:cxn modelId="{213DF47B-A114-46C7-A2E2-3A35D49642AE}" type="presParOf" srcId="{31AD820E-C57D-46D4-A5F4-A9F6ACFA2791}" destId="{85532D42-F2E6-4D2D-8852-D215ABDC9BD7}" srcOrd="0" destOrd="0" presId="urn:microsoft.com/office/officeart/2005/8/layout/hierarchy1"/>
    <dgm:cxn modelId="{A8675857-3443-40EC-B3E6-0E99769B402E}" type="presParOf" srcId="{31AD820E-C57D-46D4-A5F4-A9F6ACFA2791}" destId="{0DA4EA7D-B4BA-40FE-B45A-0F7A56456ADA}" srcOrd="1" destOrd="0" presId="urn:microsoft.com/office/officeart/2005/8/layout/hierarchy1"/>
    <dgm:cxn modelId="{E557CE3C-905D-4F06-8FCF-11DB62012941}" type="presParOf" srcId="{0DA4EA7D-B4BA-40FE-B45A-0F7A56456ADA}" destId="{4B839BD2-1ADB-4C4C-AD4D-513D7B1B0C1E}" srcOrd="0" destOrd="0" presId="urn:microsoft.com/office/officeart/2005/8/layout/hierarchy1"/>
    <dgm:cxn modelId="{461A1C70-52EF-43D5-A4C5-74E0CA149D41}" type="presParOf" srcId="{4B839BD2-1ADB-4C4C-AD4D-513D7B1B0C1E}" destId="{DB944E55-92B4-4C75-8598-D3E4F6847301}" srcOrd="0" destOrd="0" presId="urn:microsoft.com/office/officeart/2005/8/layout/hierarchy1"/>
    <dgm:cxn modelId="{0B2E65FA-8C6B-403A-BDD8-9B08392E8D15}" type="presParOf" srcId="{4B839BD2-1ADB-4C4C-AD4D-513D7B1B0C1E}" destId="{2C3FA843-6D1B-4E2A-8CD4-0D8A52FAF178}" srcOrd="1" destOrd="0" presId="urn:microsoft.com/office/officeart/2005/8/layout/hierarchy1"/>
    <dgm:cxn modelId="{C5B30DFB-220E-4FB5-A7C1-3391A0899CA2}" type="presParOf" srcId="{0DA4EA7D-B4BA-40FE-B45A-0F7A56456ADA}" destId="{636393D5-D0C6-4C52-8B83-AADE7897B6EC}" srcOrd="1" destOrd="0" presId="urn:microsoft.com/office/officeart/2005/8/layout/hierarchy1"/>
    <dgm:cxn modelId="{B820B2F3-BA69-4FA9-9DB7-0A784FDE1A79}" type="presParOf" srcId="{636393D5-D0C6-4C52-8B83-AADE7897B6EC}" destId="{AC6CED2F-61E3-4E26-8FEB-7F5C0209A193}" srcOrd="0" destOrd="0" presId="urn:microsoft.com/office/officeart/2005/8/layout/hierarchy1"/>
    <dgm:cxn modelId="{54E5743D-A597-4A8A-86AB-F9A26198D1F3}" type="presParOf" srcId="{636393D5-D0C6-4C52-8B83-AADE7897B6EC}" destId="{6FC56FD6-F34E-4C7E-93D7-445D9D552E77}" srcOrd="1" destOrd="0" presId="urn:microsoft.com/office/officeart/2005/8/layout/hierarchy1"/>
    <dgm:cxn modelId="{BBC97C5C-92DD-4B0C-AA3A-310CF24D837C}" type="presParOf" srcId="{6FC56FD6-F34E-4C7E-93D7-445D9D552E77}" destId="{BFE445A1-E6A0-47C4-8DFA-9B93AEF6C443}" srcOrd="0" destOrd="0" presId="urn:microsoft.com/office/officeart/2005/8/layout/hierarchy1"/>
    <dgm:cxn modelId="{10FAD73A-95F0-4FB3-8471-3A7198EF8ACE}" type="presParOf" srcId="{BFE445A1-E6A0-47C4-8DFA-9B93AEF6C443}" destId="{AEB053C3-85C8-46F4-9BA2-AD4B122500D6}" srcOrd="0" destOrd="0" presId="urn:microsoft.com/office/officeart/2005/8/layout/hierarchy1"/>
    <dgm:cxn modelId="{910806EE-68C6-4A42-928C-88D528D95B47}" type="presParOf" srcId="{BFE445A1-E6A0-47C4-8DFA-9B93AEF6C443}" destId="{8FEE0982-A313-4988-8630-9B8C6F1D0641}" srcOrd="1" destOrd="0" presId="urn:microsoft.com/office/officeart/2005/8/layout/hierarchy1"/>
    <dgm:cxn modelId="{D73AC92A-0B37-4531-9159-26C134C1142A}" type="presParOf" srcId="{6FC56FD6-F34E-4C7E-93D7-445D9D552E77}" destId="{DD3CB190-712E-40F1-B185-1761027EB161}" srcOrd="1" destOrd="0" presId="urn:microsoft.com/office/officeart/2005/8/layout/hierarchy1"/>
    <dgm:cxn modelId="{518C7C6E-C0B9-4A20-A9C4-90B27E7E532B}" type="presParOf" srcId="{DD3CB190-712E-40F1-B185-1761027EB161}" destId="{54EE032E-6381-4D0F-B312-38FE3FF87E48}" srcOrd="0" destOrd="0" presId="urn:microsoft.com/office/officeart/2005/8/layout/hierarchy1"/>
    <dgm:cxn modelId="{4E4610CE-40A2-4778-BAEC-657696C48971}" type="presParOf" srcId="{DD3CB190-712E-40F1-B185-1761027EB161}" destId="{3EA4202D-9A70-4B33-BF4D-F2CFB153A42E}" srcOrd="1" destOrd="0" presId="urn:microsoft.com/office/officeart/2005/8/layout/hierarchy1"/>
    <dgm:cxn modelId="{DDF71859-04DC-4672-86D5-C9594FAE5922}" type="presParOf" srcId="{3EA4202D-9A70-4B33-BF4D-F2CFB153A42E}" destId="{21402FF8-0B9E-417B-A936-CAA22283A7A4}" srcOrd="0" destOrd="0" presId="urn:microsoft.com/office/officeart/2005/8/layout/hierarchy1"/>
    <dgm:cxn modelId="{6863A5C4-444A-41DD-949F-D22F81D8DC8E}" type="presParOf" srcId="{21402FF8-0B9E-417B-A936-CAA22283A7A4}" destId="{803B1630-5135-4F2D-8DAF-EE3204F5F082}" srcOrd="0" destOrd="0" presId="urn:microsoft.com/office/officeart/2005/8/layout/hierarchy1"/>
    <dgm:cxn modelId="{2496F0BB-AFE9-490E-8884-89654C9CCDBB}" type="presParOf" srcId="{21402FF8-0B9E-417B-A936-CAA22283A7A4}" destId="{23013601-0BB9-4526-A1D9-3AB07E7BCC9F}" srcOrd="1" destOrd="0" presId="urn:microsoft.com/office/officeart/2005/8/layout/hierarchy1"/>
    <dgm:cxn modelId="{58258829-3D56-4C3B-90B6-FB7C32F81800}" type="presParOf" srcId="{3EA4202D-9A70-4B33-BF4D-F2CFB153A42E}" destId="{610E8D4E-175E-4190-BAA8-EAD85F028DBA}" srcOrd="1" destOrd="0" presId="urn:microsoft.com/office/officeart/2005/8/layout/hierarchy1"/>
    <dgm:cxn modelId="{2359AB02-ACC9-4783-BD2E-5133659A8EEF}" type="presParOf" srcId="{5408F5C3-04DB-4370-B065-0EBCE78CCB30}" destId="{FBE89D64-EBB6-41FE-A2F4-C7BB1F9BA385}" srcOrd="6" destOrd="0" presId="urn:microsoft.com/office/officeart/2005/8/layout/hierarchy1"/>
    <dgm:cxn modelId="{F0491ECA-0A3A-4946-9959-63E80F3E1AA1}" type="presParOf" srcId="{5408F5C3-04DB-4370-B065-0EBCE78CCB30}" destId="{48785686-7449-4172-858B-774DD23C37A7}" srcOrd="7" destOrd="0" presId="urn:microsoft.com/office/officeart/2005/8/layout/hierarchy1"/>
    <dgm:cxn modelId="{36D1C09C-D01F-4262-B418-3188E91921A7}" type="presParOf" srcId="{48785686-7449-4172-858B-774DD23C37A7}" destId="{D47453B5-612E-4C74-9034-626BD5B059A9}" srcOrd="0" destOrd="0" presId="urn:microsoft.com/office/officeart/2005/8/layout/hierarchy1"/>
    <dgm:cxn modelId="{DEE12DF4-6F7E-464F-A42F-9037AFDA8E92}" type="presParOf" srcId="{D47453B5-612E-4C74-9034-626BD5B059A9}" destId="{04A2520B-F23D-4B30-A58A-9E2F281B4290}" srcOrd="0" destOrd="0" presId="urn:microsoft.com/office/officeart/2005/8/layout/hierarchy1"/>
    <dgm:cxn modelId="{4D841EE9-569A-4993-883A-DCDF9958CBC9}" type="presParOf" srcId="{D47453B5-612E-4C74-9034-626BD5B059A9}" destId="{741B18BF-1CCB-4183-8C09-B382991A8BCB}" srcOrd="1" destOrd="0" presId="urn:microsoft.com/office/officeart/2005/8/layout/hierarchy1"/>
    <dgm:cxn modelId="{BA871688-BE05-4FB0-BC54-10DA5DA7B275}" type="presParOf" srcId="{48785686-7449-4172-858B-774DD23C37A7}" destId="{B5D57C83-B04C-43DA-A91F-0E012C65AE31}" srcOrd="1" destOrd="0" presId="urn:microsoft.com/office/officeart/2005/8/layout/hierarchy1"/>
    <dgm:cxn modelId="{E02B0FC8-FB36-4784-8A76-E3C9EF2A28B5}" type="presParOf" srcId="{B5D57C83-B04C-43DA-A91F-0E012C65AE31}" destId="{8B3FA329-0E09-46FB-88F5-1C404AF8349F}" srcOrd="0" destOrd="0" presId="urn:microsoft.com/office/officeart/2005/8/layout/hierarchy1"/>
    <dgm:cxn modelId="{D7388928-1867-46C1-9439-25DB86D93491}" type="presParOf" srcId="{B5D57C83-B04C-43DA-A91F-0E012C65AE31}" destId="{B27B2B42-E0E4-45E6-8780-C7112F884E97}" srcOrd="1" destOrd="0" presId="urn:microsoft.com/office/officeart/2005/8/layout/hierarchy1"/>
    <dgm:cxn modelId="{6915896E-4773-43F1-97B1-04CB6DE60F07}" type="presParOf" srcId="{B27B2B42-E0E4-45E6-8780-C7112F884E97}" destId="{6A14C97B-3D75-41BC-A8F3-E5BA5331A0C6}" srcOrd="0" destOrd="0" presId="urn:microsoft.com/office/officeart/2005/8/layout/hierarchy1"/>
    <dgm:cxn modelId="{F362A831-66CC-401F-BAFB-513C093CCA77}" type="presParOf" srcId="{6A14C97B-3D75-41BC-A8F3-E5BA5331A0C6}" destId="{2A9F803E-76BB-4ADC-A942-71B5C1E7B50C}" srcOrd="0" destOrd="0" presId="urn:microsoft.com/office/officeart/2005/8/layout/hierarchy1"/>
    <dgm:cxn modelId="{6A669D7F-0AFA-49C1-A122-98246A986825}" type="presParOf" srcId="{6A14C97B-3D75-41BC-A8F3-E5BA5331A0C6}" destId="{0679E4B2-6FFF-42EF-BC36-2307A7019455}" srcOrd="1" destOrd="0" presId="urn:microsoft.com/office/officeart/2005/8/layout/hierarchy1"/>
    <dgm:cxn modelId="{FA15C642-9CAA-4043-B527-DC70A2B76850}" type="presParOf" srcId="{B27B2B42-E0E4-45E6-8780-C7112F884E97}" destId="{1FF80919-75E0-4376-A7BE-FDAE21EF6309}" srcOrd="1" destOrd="0" presId="urn:microsoft.com/office/officeart/2005/8/layout/hierarchy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1DCEE-E944-4D2D-8F2F-447E7DA131B3}">
      <dsp:nvSpPr>
        <dsp:cNvPr id="0" name=""/>
        <dsp:cNvSpPr/>
      </dsp:nvSpPr>
      <dsp:spPr>
        <a:xfrm rot="5400000">
          <a:off x="3850351" y="-1657475"/>
          <a:ext cx="395546" cy="3810000"/>
        </a:xfrm>
        <a:prstGeom prst="round2Same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Es el fenómeno donde los cuerpos se desplazan a velocidades constantes, en linera recta, sin aceleración o aceleración nula.</a:t>
          </a:r>
        </a:p>
      </dsp:txBody>
      <dsp:txXfrm rot="-5400000">
        <a:off x="2143125" y="69060"/>
        <a:ext cx="3790691" cy="356928"/>
      </dsp:txXfrm>
    </dsp:sp>
    <dsp:sp modelId="{5943768D-5AAA-429D-AAE8-47DC6F4732F2}">
      <dsp:nvSpPr>
        <dsp:cNvPr id="0" name=""/>
        <dsp:cNvSpPr/>
      </dsp:nvSpPr>
      <dsp:spPr>
        <a:xfrm>
          <a:off x="0" y="308"/>
          <a:ext cx="2143125" cy="494432"/>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endParaRPr lang="es-CO" sz="900" b="1" i="0" kern="1200"/>
        </a:p>
        <a:p>
          <a:pPr marL="0" lvl="0" indent="0" algn="ctr" defTabSz="400050">
            <a:lnSpc>
              <a:spcPct val="90000"/>
            </a:lnSpc>
            <a:spcBef>
              <a:spcPct val="0"/>
            </a:spcBef>
            <a:spcAft>
              <a:spcPct val="35000"/>
            </a:spcAft>
            <a:buNone/>
          </a:pPr>
          <a:r>
            <a:rPr lang="es-CO" sz="900" b="1" i="0" kern="1200"/>
            <a:t>Movimiento rectilíneo uniforme</a:t>
          </a:r>
          <a:endParaRPr lang="es-CO" sz="900" kern="1200"/>
        </a:p>
      </dsp:txBody>
      <dsp:txXfrm>
        <a:off x="24136" y="24444"/>
        <a:ext cx="2094853" cy="446160"/>
      </dsp:txXfrm>
    </dsp:sp>
    <dsp:sp modelId="{D3A08BA6-C040-45B0-97F4-5591E343004A}">
      <dsp:nvSpPr>
        <dsp:cNvPr id="0" name=""/>
        <dsp:cNvSpPr/>
      </dsp:nvSpPr>
      <dsp:spPr>
        <a:xfrm rot="5400000">
          <a:off x="3850351" y="-1138320"/>
          <a:ext cx="395546" cy="3810000"/>
        </a:xfrm>
        <a:prstGeom prst="round2SameRect">
          <a:avLst/>
        </a:prstGeom>
        <a:solidFill>
          <a:schemeClr val="accent5">
            <a:tint val="40000"/>
            <a:alpha val="90000"/>
            <a:hueOff val="-1790080"/>
            <a:satOff val="8042"/>
            <a:lumOff val="553"/>
            <a:alphaOff val="0"/>
          </a:schemeClr>
        </a:solidFill>
        <a:ln w="9525" cap="flat" cmpd="sng" algn="ctr">
          <a:solidFill>
            <a:schemeClr val="accent5">
              <a:tint val="40000"/>
              <a:alpha val="90000"/>
              <a:hueOff val="-1790080"/>
              <a:satOff val="8042"/>
              <a:lumOff val="55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Se trata de la variación de la velocidad que describe un cuerpo de manera lineal, siendo constante en el espacio-tiempo. </a:t>
          </a:r>
        </a:p>
      </dsp:txBody>
      <dsp:txXfrm rot="-5400000">
        <a:off x="2143125" y="588215"/>
        <a:ext cx="3790691" cy="356928"/>
      </dsp:txXfrm>
    </dsp:sp>
    <dsp:sp modelId="{325B5511-13A1-4F53-B06A-B4E4822BDC78}">
      <dsp:nvSpPr>
        <dsp:cNvPr id="0" name=""/>
        <dsp:cNvSpPr/>
      </dsp:nvSpPr>
      <dsp:spPr>
        <a:xfrm>
          <a:off x="0" y="519462"/>
          <a:ext cx="2143125" cy="494432"/>
        </a:xfrm>
        <a:prstGeom prst="roundRect">
          <a:avLst/>
        </a:prstGeom>
        <a:gradFill rotWithShape="0">
          <a:gsLst>
            <a:gs pos="0">
              <a:schemeClr val="accent5">
                <a:hueOff val="-1655646"/>
                <a:satOff val="6635"/>
                <a:lumOff val="1438"/>
                <a:alphaOff val="0"/>
                <a:tint val="50000"/>
                <a:satMod val="300000"/>
              </a:schemeClr>
            </a:gs>
            <a:gs pos="35000">
              <a:schemeClr val="accent5">
                <a:hueOff val="-1655646"/>
                <a:satOff val="6635"/>
                <a:lumOff val="1438"/>
                <a:alphaOff val="0"/>
                <a:tint val="37000"/>
                <a:satMod val="300000"/>
              </a:schemeClr>
            </a:gs>
            <a:gs pos="100000">
              <a:schemeClr val="accent5">
                <a:hueOff val="-1655646"/>
                <a:satOff val="6635"/>
                <a:lumOff val="143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i="0" kern="1200"/>
            <a:t>Movimiento rectilíneo uniformemente acelerado</a:t>
          </a:r>
          <a:endParaRPr lang="es-CO" sz="900" kern="1200"/>
        </a:p>
      </dsp:txBody>
      <dsp:txXfrm>
        <a:off x="24136" y="543598"/>
        <a:ext cx="2094853" cy="446160"/>
      </dsp:txXfrm>
    </dsp:sp>
    <dsp:sp modelId="{FD55574D-6B06-4A56-A459-B22C759598DA}">
      <dsp:nvSpPr>
        <dsp:cNvPr id="0" name=""/>
        <dsp:cNvSpPr/>
      </dsp:nvSpPr>
      <dsp:spPr>
        <a:xfrm rot="5400000">
          <a:off x="3850351" y="-619166"/>
          <a:ext cx="395546" cy="3810000"/>
        </a:xfrm>
        <a:prstGeom prst="round2SameRect">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3580161"/>
              <a:satOff val="16084"/>
              <a:lumOff val="110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Este tipo de movimiento es aquel donde los cuerpos se desplazan oscilando de un punto a otro, a manera de vaivén y de forma periódica, o sea, en inervalos de tiempo iguales. 	 		 	</a:t>
          </a:r>
        </a:p>
      </dsp:txBody>
      <dsp:txXfrm rot="-5400000">
        <a:off x="2143125" y="1107369"/>
        <a:ext cx="3790691" cy="356928"/>
      </dsp:txXfrm>
    </dsp:sp>
    <dsp:sp modelId="{EFB8D7AC-EF7E-45BE-9182-B6A1BC91882F}">
      <dsp:nvSpPr>
        <dsp:cNvPr id="0" name=""/>
        <dsp:cNvSpPr/>
      </dsp:nvSpPr>
      <dsp:spPr>
        <a:xfrm>
          <a:off x="0" y="1038616"/>
          <a:ext cx="2143125" cy="494432"/>
        </a:xfrm>
        <a:prstGeom prst="roundRect">
          <a:avLst/>
        </a:prstGeom>
        <a:gradFill rotWithShape="0">
          <a:gsLst>
            <a:gs pos="0">
              <a:schemeClr val="accent5">
                <a:hueOff val="-3311292"/>
                <a:satOff val="13270"/>
                <a:lumOff val="2876"/>
                <a:alphaOff val="0"/>
                <a:tint val="50000"/>
                <a:satMod val="300000"/>
              </a:schemeClr>
            </a:gs>
            <a:gs pos="35000">
              <a:schemeClr val="accent5">
                <a:hueOff val="-3311292"/>
                <a:satOff val="13270"/>
                <a:lumOff val="2876"/>
                <a:alphaOff val="0"/>
                <a:tint val="37000"/>
                <a:satMod val="300000"/>
              </a:schemeClr>
            </a:gs>
            <a:gs pos="100000">
              <a:schemeClr val="accent5">
                <a:hueOff val="-3311292"/>
                <a:satOff val="13270"/>
                <a:lumOff val="287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i="0" kern="1200"/>
            <a:t> </a:t>
          </a:r>
        </a:p>
        <a:p>
          <a:pPr marL="0" lvl="0" indent="0" algn="ctr" defTabSz="400050">
            <a:lnSpc>
              <a:spcPct val="90000"/>
            </a:lnSpc>
            <a:spcBef>
              <a:spcPct val="0"/>
            </a:spcBef>
            <a:spcAft>
              <a:spcPct val="35000"/>
            </a:spcAft>
            <a:buNone/>
          </a:pPr>
          <a:r>
            <a:rPr lang="es-CO" sz="900" b="1" i="0" kern="1200"/>
            <a:t>Movimiento armónico simple</a:t>
          </a:r>
          <a:endParaRPr lang="es-CO" sz="900" kern="1200"/>
        </a:p>
      </dsp:txBody>
      <dsp:txXfrm>
        <a:off x="24136" y="1062752"/>
        <a:ext cx="2094853" cy="446160"/>
      </dsp:txXfrm>
    </dsp:sp>
    <dsp:sp modelId="{7D63E8A0-1B7D-4966-B77D-389E057C8BFC}">
      <dsp:nvSpPr>
        <dsp:cNvPr id="0" name=""/>
        <dsp:cNvSpPr/>
      </dsp:nvSpPr>
      <dsp:spPr>
        <a:xfrm rot="5400000">
          <a:off x="3850351" y="-100012"/>
          <a:ext cx="395546" cy="3810000"/>
        </a:xfrm>
        <a:prstGeom prst="round2SameRect">
          <a:avLst/>
        </a:prstGeom>
        <a:solidFill>
          <a:schemeClr val="accent5">
            <a:tint val="40000"/>
            <a:alpha val="90000"/>
            <a:hueOff val="-5370241"/>
            <a:satOff val="24126"/>
            <a:lumOff val="1658"/>
            <a:alphaOff val="0"/>
          </a:schemeClr>
        </a:solidFill>
        <a:ln w="9525" cap="flat" cmpd="sng" algn="ctr">
          <a:solidFill>
            <a:schemeClr val="accent5">
              <a:tint val="40000"/>
              <a:alpha val="90000"/>
              <a:hueOff val="-5370241"/>
              <a:satOff val="24126"/>
              <a:lumOff val="165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Este combina dos movimientos rectilíneos, uno vertical (acelerado uniformemente) y otro horizontal (de velocidad constante).</a:t>
          </a:r>
        </a:p>
      </dsp:txBody>
      <dsp:txXfrm rot="-5400000">
        <a:off x="2143125" y="1626523"/>
        <a:ext cx="3790691" cy="356928"/>
      </dsp:txXfrm>
    </dsp:sp>
    <dsp:sp modelId="{64EDFCC7-C9AB-41A9-8454-B5286402ADB6}">
      <dsp:nvSpPr>
        <dsp:cNvPr id="0" name=""/>
        <dsp:cNvSpPr/>
      </dsp:nvSpPr>
      <dsp:spPr>
        <a:xfrm>
          <a:off x="0" y="1557771"/>
          <a:ext cx="2143125" cy="494432"/>
        </a:xfrm>
        <a:prstGeom prst="roundRect">
          <a:avLst/>
        </a:prstGeom>
        <a:gradFill rotWithShape="0">
          <a:gsLst>
            <a:gs pos="0">
              <a:schemeClr val="accent5">
                <a:hueOff val="-4966938"/>
                <a:satOff val="19906"/>
                <a:lumOff val="4314"/>
                <a:alphaOff val="0"/>
                <a:tint val="50000"/>
                <a:satMod val="300000"/>
              </a:schemeClr>
            </a:gs>
            <a:gs pos="35000">
              <a:schemeClr val="accent5">
                <a:hueOff val="-4966938"/>
                <a:satOff val="19906"/>
                <a:lumOff val="4314"/>
                <a:alphaOff val="0"/>
                <a:tint val="37000"/>
                <a:satMod val="300000"/>
              </a:schemeClr>
            </a:gs>
            <a:gs pos="100000">
              <a:schemeClr val="accent5">
                <a:hueOff val="-4966938"/>
                <a:satOff val="19906"/>
                <a:lumOff val="4314"/>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i="0" kern="1200"/>
            <a:t>Movimiento parabólico</a:t>
          </a:r>
          <a:endParaRPr lang="es-CO" sz="900" kern="1200"/>
        </a:p>
      </dsp:txBody>
      <dsp:txXfrm>
        <a:off x="24136" y="1581907"/>
        <a:ext cx="2094853" cy="446160"/>
      </dsp:txXfrm>
    </dsp:sp>
    <dsp:sp modelId="{197D92E7-4439-403C-8D30-72E83B9C1EF8}">
      <dsp:nvSpPr>
        <dsp:cNvPr id="0" name=""/>
        <dsp:cNvSpPr/>
      </dsp:nvSpPr>
      <dsp:spPr>
        <a:xfrm rot="5400000">
          <a:off x="3850351" y="419141"/>
          <a:ext cx="395546" cy="3810000"/>
        </a:xfrm>
        <a:prstGeom prst="round2SameRect">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7160321"/>
              <a:satOff val="32169"/>
              <a:lumOff val="221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Es el movimiento que describe un cuerpo realizando círculos perfectos, en un espacio determinado, sin que varíe la velocidad a través del tiempo.</a:t>
          </a:r>
        </a:p>
      </dsp:txBody>
      <dsp:txXfrm rot="-5400000">
        <a:off x="2143125" y="2145677"/>
        <a:ext cx="3790691" cy="356928"/>
      </dsp:txXfrm>
    </dsp:sp>
    <dsp:sp modelId="{E79861A3-6266-4324-8D7E-883D2693C975}">
      <dsp:nvSpPr>
        <dsp:cNvPr id="0" name=""/>
        <dsp:cNvSpPr/>
      </dsp:nvSpPr>
      <dsp:spPr>
        <a:xfrm>
          <a:off x="0" y="2076925"/>
          <a:ext cx="2143125" cy="494432"/>
        </a:xfrm>
        <a:prstGeom prst="roundRect">
          <a:avLst/>
        </a:prstGeom>
        <a:gradFill rotWithShape="0">
          <a:gsLst>
            <a:gs pos="0">
              <a:schemeClr val="accent5">
                <a:hueOff val="-6622584"/>
                <a:satOff val="26541"/>
                <a:lumOff val="5752"/>
                <a:alphaOff val="0"/>
                <a:tint val="50000"/>
                <a:satMod val="300000"/>
              </a:schemeClr>
            </a:gs>
            <a:gs pos="35000">
              <a:schemeClr val="accent5">
                <a:hueOff val="-6622584"/>
                <a:satOff val="26541"/>
                <a:lumOff val="5752"/>
                <a:alphaOff val="0"/>
                <a:tint val="37000"/>
                <a:satMod val="300000"/>
              </a:schemeClr>
            </a:gs>
            <a:gs pos="100000">
              <a:schemeClr val="accent5">
                <a:hueOff val="-6622584"/>
                <a:satOff val="26541"/>
                <a:lumOff val="575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endParaRPr lang="es-CO" sz="900" b="1" i="0" kern="1200"/>
        </a:p>
        <a:p>
          <a:pPr marL="0" lvl="0" indent="0" algn="ctr" defTabSz="400050">
            <a:lnSpc>
              <a:spcPct val="90000"/>
            </a:lnSpc>
            <a:spcBef>
              <a:spcPct val="0"/>
            </a:spcBef>
            <a:spcAft>
              <a:spcPct val="35000"/>
            </a:spcAft>
            <a:buNone/>
          </a:pPr>
          <a:r>
            <a:rPr lang="es-CO" sz="900" b="1" i="0" kern="1200"/>
            <a:t>Movimiento circular uniforme</a:t>
          </a:r>
          <a:endParaRPr lang="es-CO" sz="900" kern="1200"/>
        </a:p>
      </dsp:txBody>
      <dsp:txXfrm>
        <a:off x="24136" y="2101061"/>
        <a:ext cx="2094853" cy="446160"/>
      </dsp:txXfrm>
    </dsp:sp>
    <dsp:sp modelId="{9BC91CA8-0B0C-46EE-841A-243ED3427F58}">
      <dsp:nvSpPr>
        <dsp:cNvPr id="0" name=""/>
        <dsp:cNvSpPr/>
      </dsp:nvSpPr>
      <dsp:spPr>
        <a:xfrm rot="5400000">
          <a:off x="3850351" y="938295"/>
          <a:ext cx="395546" cy="3810000"/>
        </a:xfrm>
        <a:prstGeom prst="round2SameRect">
          <a:avLst/>
        </a:prstGeom>
        <a:solidFill>
          <a:schemeClr val="accent5">
            <a:tint val="40000"/>
            <a:alpha val="90000"/>
            <a:hueOff val="-8950401"/>
            <a:satOff val="40211"/>
            <a:lumOff val="2764"/>
            <a:alphaOff val="0"/>
          </a:schemeClr>
        </a:solidFill>
        <a:ln w="9525" cap="flat" cmpd="sng" algn="ctr">
          <a:solidFill>
            <a:schemeClr val="accent5">
              <a:tint val="40000"/>
              <a:alpha val="90000"/>
              <a:hueOff val="-8950401"/>
              <a:satOff val="40211"/>
              <a:lumOff val="276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Es la variación de la velocidad de un cuerpo que describe un movimento cirular uniforme. </a:t>
          </a:r>
        </a:p>
      </dsp:txBody>
      <dsp:txXfrm rot="-5400000">
        <a:off x="2143125" y="2664831"/>
        <a:ext cx="3790691" cy="356928"/>
      </dsp:txXfrm>
    </dsp:sp>
    <dsp:sp modelId="{2390CB36-2785-4268-A34E-1B0551CBDBA1}">
      <dsp:nvSpPr>
        <dsp:cNvPr id="0" name=""/>
        <dsp:cNvSpPr/>
      </dsp:nvSpPr>
      <dsp:spPr>
        <a:xfrm>
          <a:off x="0" y="2596079"/>
          <a:ext cx="2143125" cy="494432"/>
        </a:xfrm>
        <a:prstGeom prst="roundRect">
          <a:avLst/>
        </a:prstGeom>
        <a:gradFill rotWithShape="0">
          <a:gsLst>
            <a:gs pos="0">
              <a:schemeClr val="accent5">
                <a:hueOff val="-8278230"/>
                <a:satOff val="33176"/>
                <a:lumOff val="7190"/>
                <a:alphaOff val="0"/>
                <a:tint val="50000"/>
                <a:satMod val="300000"/>
              </a:schemeClr>
            </a:gs>
            <a:gs pos="35000">
              <a:schemeClr val="accent5">
                <a:hueOff val="-8278230"/>
                <a:satOff val="33176"/>
                <a:lumOff val="7190"/>
                <a:alphaOff val="0"/>
                <a:tint val="37000"/>
                <a:satMod val="300000"/>
              </a:schemeClr>
            </a:gs>
            <a:gs pos="100000">
              <a:schemeClr val="accent5">
                <a:hueOff val="-8278230"/>
                <a:satOff val="33176"/>
                <a:lumOff val="719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s-CO" sz="900" b="1" i="0" kern="1200"/>
            <a:t>Movimiento circular uniformemente acelerado</a:t>
          </a:r>
          <a:endParaRPr lang="es-CO" sz="900" kern="1200"/>
        </a:p>
      </dsp:txBody>
      <dsp:txXfrm>
        <a:off x="24136" y="2620215"/>
        <a:ext cx="2094853" cy="446160"/>
      </dsp:txXfrm>
    </dsp:sp>
    <dsp:sp modelId="{AD446EA3-2B3C-485E-B7A8-4CAB872D4A1F}">
      <dsp:nvSpPr>
        <dsp:cNvPr id="0" name=""/>
        <dsp:cNvSpPr/>
      </dsp:nvSpPr>
      <dsp:spPr>
        <a:xfrm rot="5400000">
          <a:off x="3850351" y="1457450"/>
          <a:ext cx="395546" cy="3810000"/>
        </a:xfrm>
        <a:prstGeom prst="round2Same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t>Se compone de varios  movimientos armónicos simples, pero en distintas direcciones.  </a:t>
          </a:r>
        </a:p>
      </dsp:txBody>
      <dsp:txXfrm rot="-5400000">
        <a:off x="2143125" y="3183986"/>
        <a:ext cx="3790691" cy="356928"/>
      </dsp:txXfrm>
    </dsp:sp>
    <dsp:sp modelId="{E18C3C76-D58A-401B-BF14-21E9D9F8AA15}">
      <dsp:nvSpPr>
        <dsp:cNvPr id="0" name=""/>
        <dsp:cNvSpPr/>
      </dsp:nvSpPr>
      <dsp:spPr>
        <a:xfrm>
          <a:off x="0" y="3115233"/>
          <a:ext cx="2143125" cy="494432"/>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endParaRPr lang="es-CO" sz="900" b="1" i="0" kern="1200"/>
        </a:p>
        <a:p>
          <a:pPr marL="0" lvl="0" indent="0" algn="ctr" defTabSz="400050">
            <a:lnSpc>
              <a:spcPct val="90000"/>
            </a:lnSpc>
            <a:spcBef>
              <a:spcPct val="0"/>
            </a:spcBef>
            <a:spcAft>
              <a:spcPct val="35000"/>
            </a:spcAft>
            <a:buNone/>
          </a:pPr>
          <a:r>
            <a:rPr lang="es-CO" sz="900" b="1" i="0" kern="1200"/>
            <a:t>Movimiento armónico complejo</a:t>
          </a:r>
          <a:endParaRPr lang="es-CO" sz="900" kern="1200"/>
        </a:p>
      </dsp:txBody>
      <dsp:txXfrm>
        <a:off x="24136" y="3139369"/>
        <a:ext cx="2094853" cy="446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63128-E086-46BF-AA44-4B86C84A93D9}">
      <dsp:nvSpPr>
        <dsp:cNvPr id="0" name=""/>
        <dsp:cNvSpPr/>
      </dsp:nvSpPr>
      <dsp:spPr>
        <a:xfrm rot="10800000">
          <a:off x="1073309" y="1535"/>
          <a:ext cx="3946159" cy="317406"/>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Lesiones en el  tórax y en tronco o torso</a:t>
          </a:r>
        </a:p>
      </dsp:txBody>
      <dsp:txXfrm rot="10800000">
        <a:off x="1152660" y="1535"/>
        <a:ext cx="3866808" cy="317406"/>
      </dsp:txXfrm>
    </dsp:sp>
    <dsp:sp modelId="{B61E3E5F-D78C-451F-B154-C7438D0A3AD1}">
      <dsp:nvSpPr>
        <dsp:cNvPr id="0" name=""/>
        <dsp:cNvSpPr/>
      </dsp:nvSpPr>
      <dsp:spPr>
        <a:xfrm>
          <a:off x="914605" y="1535"/>
          <a:ext cx="317406" cy="317406"/>
        </a:xfrm>
        <a:prstGeom prst="ellipse">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5438E2-3A3E-4DCC-9404-D849BD23FCD0}">
      <dsp:nvSpPr>
        <dsp:cNvPr id="0" name=""/>
        <dsp:cNvSpPr/>
      </dsp:nvSpPr>
      <dsp:spPr>
        <a:xfrm rot="10800000">
          <a:off x="1073309" y="413690"/>
          <a:ext cx="3946159" cy="317406"/>
        </a:xfrm>
        <a:prstGeom prst="homePlate">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Lesión cerebral </a:t>
          </a:r>
        </a:p>
      </dsp:txBody>
      <dsp:txXfrm rot="10800000">
        <a:off x="1152660" y="413690"/>
        <a:ext cx="3866808" cy="317406"/>
      </dsp:txXfrm>
    </dsp:sp>
    <dsp:sp modelId="{1A630905-E4DA-4C8C-8E14-13B2E2645B04}">
      <dsp:nvSpPr>
        <dsp:cNvPr id="0" name=""/>
        <dsp:cNvSpPr/>
      </dsp:nvSpPr>
      <dsp:spPr>
        <a:xfrm>
          <a:off x="914605" y="413690"/>
          <a:ext cx="317406" cy="317406"/>
        </a:xfrm>
        <a:prstGeom prst="ellipse">
          <a:avLst/>
        </a:prstGeom>
        <a:solidFill>
          <a:schemeClr val="accent5">
            <a:tint val="50000"/>
            <a:hueOff val="-2136473"/>
            <a:satOff val="9523"/>
            <a:lumOff val="84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1467CC-D8A0-4DEE-9B36-5FE30038F186}">
      <dsp:nvSpPr>
        <dsp:cNvPr id="0" name=""/>
        <dsp:cNvSpPr/>
      </dsp:nvSpPr>
      <dsp:spPr>
        <a:xfrm rot="10800000">
          <a:off x="1073309" y="825844"/>
          <a:ext cx="3946159" cy="317406"/>
        </a:xfrm>
        <a:prstGeom prst="homePlate">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Lesiones en el cuello, cabeza y cara </a:t>
          </a:r>
        </a:p>
      </dsp:txBody>
      <dsp:txXfrm rot="10800000">
        <a:off x="1152660" y="825844"/>
        <a:ext cx="3866808" cy="317406"/>
      </dsp:txXfrm>
    </dsp:sp>
    <dsp:sp modelId="{8CA62423-41A6-4F1F-AE59-6B061C42CCA4}">
      <dsp:nvSpPr>
        <dsp:cNvPr id="0" name=""/>
        <dsp:cNvSpPr/>
      </dsp:nvSpPr>
      <dsp:spPr>
        <a:xfrm>
          <a:off x="914605" y="825844"/>
          <a:ext cx="317406" cy="317406"/>
        </a:xfrm>
        <a:prstGeom prst="ellipse">
          <a:avLst/>
        </a:prstGeom>
        <a:solidFill>
          <a:schemeClr val="accent5">
            <a:tint val="50000"/>
            <a:hueOff val="-4272946"/>
            <a:satOff val="19047"/>
            <a:lumOff val="16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42E912B-347C-4E3E-B941-A8F169FC187B}">
      <dsp:nvSpPr>
        <dsp:cNvPr id="0" name=""/>
        <dsp:cNvSpPr/>
      </dsp:nvSpPr>
      <dsp:spPr>
        <a:xfrm rot="10800000">
          <a:off x="1073309" y="1237999"/>
          <a:ext cx="3946159" cy="317406"/>
        </a:xfrm>
        <a:prstGeom prst="homePlate">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Lesiones en las extremidades</a:t>
          </a:r>
        </a:p>
      </dsp:txBody>
      <dsp:txXfrm rot="10800000">
        <a:off x="1152660" y="1237999"/>
        <a:ext cx="3866808" cy="317406"/>
      </dsp:txXfrm>
    </dsp:sp>
    <dsp:sp modelId="{A1389D85-432F-45F0-8401-A1CA2C492605}">
      <dsp:nvSpPr>
        <dsp:cNvPr id="0" name=""/>
        <dsp:cNvSpPr/>
      </dsp:nvSpPr>
      <dsp:spPr>
        <a:xfrm>
          <a:off x="914605" y="1237999"/>
          <a:ext cx="317406" cy="317406"/>
        </a:xfrm>
        <a:prstGeom prst="ellipse">
          <a:avLst/>
        </a:prstGeom>
        <a:solidFill>
          <a:schemeClr val="accent5">
            <a:tint val="50000"/>
            <a:hueOff val="-6409420"/>
            <a:satOff val="28570"/>
            <a:lumOff val="25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778421F-000A-4863-A3BE-97FE6438DC12}">
      <dsp:nvSpPr>
        <dsp:cNvPr id="0" name=""/>
        <dsp:cNvSpPr/>
      </dsp:nvSpPr>
      <dsp:spPr>
        <a:xfrm rot="10800000">
          <a:off x="1073309" y="1650153"/>
          <a:ext cx="3946159" cy="317406"/>
        </a:xfrm>
        <a:prstGeom prst="homePlate">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Lesiones en la columna vertebral </a:t>
          </a:r>
        </a:p>
      </dsp:txBody>
      <dsp:txXfrm rot="10800000">
        <a:off x="1152660" y="1650153"/>
        <a:ext cx="3866808" cy="317406"/>
      </dsp:txXfrm>
    </dsp:sp>
    <dsp:sp modelId="{39375EA0-40D5-4AFE-B273-1246A640D46E}">
      <dsp:nvSpPr>
        <dsp:cNvPr id="0" name=""/>
        <dsp:cNvSpPr/>
      </dsp:nvSpPr>
      <dsp:spPr>
        <a:xfrm>
          <a:off x="914605" y="1650153"/>
          <a:ext cx="317406" cy="317406"/>
        </a:xfrm>
        <a:prstGeom prst="ellipse">
          <a:avLst/>
        </a:prstGeom>
        <a:solidFill>
          <a:schemeClr val="accent5">
            <a:tint val="50000"/>
            <a:hueOff val="-8545893"/>
            <a:satOff val="38094"/>
            <a:lumOff val="336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473653-55A4-4775-92C9-17BC12F8FEFD}">
      <dsp:nvSpPr>
        <dsp:cNvPr id="0" name=""/>
        <dsp:cNvSpPr/>
      </dsp:nvSpPr>
      <dsp:spPr>
        <a:xfrm rot="10800000">
          <a:off x="1073309" y="2062308"/>
          <a:ext cx="3946159" cy="317406"/>
        </a:xfrm>
        <a:prstGeom prst="homePlat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967"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t>Lesiones en la médula espinal</a:t>
          </a:r>
        </a:p>
      </dsp:txBody>
      <dsp:txXfrm rot="10800000">
        <a:off x="1152660" y="2062308"/>
        <a:ext cx="3866808" cy="317406"/>
      </dsp:txXfrm>
    </dsp:sp>
    <dsp:sp modelId="{16B630AF-EC85-4287-ADBE-7EDE386DE5E7}">
      <dsp:nvSpPr>
        <dsp:cNvPr id="0" name=""/>
        <dsp:cNvSpPr/>
      </dsp:nvSpPr>
      <dsp:spPr>
        <a:xfrm>
          <a:off x="914605" y="2062308"/>
          <a:ext cx="317406" cy="317406"/>
        </a:xfrm>
        <a:prstGeom prst="ellipse">
          <a:avLst/>
        </a:prstGeom>
        <a:solidFill>
          <a:schemeClr val="accent5">
            <a:tint val="50000"/>
            <a:hueOff val="-10682366"/>
            <a:satOff val="47617"/>
            <a:lumOff val="420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F8B0E-DE62-48BE-B832-036EC6F89498}">
      <dsp:nvSpPr>
        <dsp:cNvPr id="0" name=""/>
        <dsp:cNvSpPr/>
      </dsp:nvSpPr>
      <dsp:spPr>
        <a:xfrm>
          <a:off x="2697479" y="547"/>
          <a:ext cx="4046220" cy="690027"/>
        </a:xfrm>
        <a:prstGeom prst="rightArrow">
          <a:avLst>
            <a:gd name="adj1" fmla="val 75000"/>
            <a:gd name="adj2" fmla="val 50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Lesión en rótula </a:t>
          </a:r>
        </a:p>
        <a:p>
          <a:pPr marL="57150" lvl="1" indent="-57150" algn="l" defTabSz="444500">
            <a:lnSpc>
              <a:spcPct val="90000"/>
            </a:lnSpc>
            <a:spcBef>
              <a:spcPct val="0"/>
            </a:spcBef>
            <a:spcAft>
              <a:spcPct val="15000"/>
            </a:spcAft>
            <a:buChar char="•"/>
          </a:pPr>
          <a:r>
            <a:rPr lang="es-CO" sz="1000" kern="1200"/>
            <a:t>Fracturas en fémur</a:t>
          </a:r>
        </a:p>
        <a:p>
          <a:pPr marL="57150" lvl="1" indent="-57150" algn="l" defTabSz="444500">
            <a:lnSpc>
              <a:spcPct val="90000"/>
            </a:lnSpc>
            <a:spcBef>
              <a:spcPct val="0"/>
            </a:spcBef>
            <a:spcAft>
              <a:spcPct val="15000"/>
            </a:spcAft>
            <a:buChar char="•"/>
          </a:pPr>
          <a:r>
            <a:rPr lang="es-CO" sz="1000" kern="1200"/>
            <a:t>Posible fractura en cadera</a:t>
          </a:r>
        </a:p>
        <a:p>
          <a:pPr marL="57150" lvl="1" indent="-57150" algn="l" defTabSz="444500">
            <a:lnSpc>
              <a:spcPct val="90000"/>
            </a:lnSpc>
            <a:spcBef>
              <a:spcPct val="0"/>
            </a:spcBef>
            <a:spcAft>
              <a:spcPct val="15000"/>
            </a:spcAft>
            <a:buChar char="•"/>
          </a:pPr>
          <a:r>
            <a:rPr lang="es-CO" sz="1000" kern="1200"/>
            <a:t>Lesiones en metarsianos</a:t>
          </a:r>
        </a:p>
        <a:p>
          <a:pPr marL="57150" lvl="1" indent="-57150" algn="l" defTabSz="444500">
            <a:lnSpc>
              <a:spcPct val="90000"/>
            </a:lnSpc>
            <a:spcBef>
              <a:spcPct val="0"/>
            </a:spcBef>
            <a:spcAft>
              <a:spcPct val="15000"/>
            </a:spcAft>
            <a:buChar char="•"/>
          </a:pPr>
          <a:r>
            <a:rPr lang="es-CO" sz="1000" kern="1200"/>
            <a:t>Columna cervical </a:t>
          </a:r>
        </a:p>
      </dsp:txBody>
      <dsp:txXfrm>
        <a:off x="2697479" y="86800"/>
        <a:ext cx="3787460" cy="517521"/>
      </dsp:txXfrm>
    </dsp:sp>
    <dsp:sp modelId="{323665B0-9A88-4574-BC63-95DFE67DAA1A}">
      <dsp:nvSpPr>
        <dsp:cNvPr id="0" name=""/>
        <dsp:cNvSpPr/>
      </dsp:nvSpPr>
      <dsp:spPr>
        <a:xfrm>
          <a:off x="0" y="2"/>
          <a:ext cx="2697479" cy="69002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u="sng" kern="1200">
              <a:solidFill>
                <a:srgbClr val="0070C0"/>
              </a:solidFill>
            </a:rPr>
            <a:t>Choques frontales </a:t>
          </a:r>
        </a:p>
      </dsp:txBody>
      <dsp:txXfrm>
        <a:off x="33684" y="33686"/>
        <a:ext cx="2630111" cy="622659"/>
      </dsp:txXfrm>
    </dsp:sp>
    <dsp:sp modelId="{A20772C5-938E-40E8-A7F1-1EE2819F21EC}">
      <dsp:nvSpPr>
        <dsp:cNvPr id="0" name=""/>
        <dsp:cNvSpPr/>
      </dsp:nvSpPr>
      <dsp:spPr>
        <a:xfrm>
          <a:off x="2697479" y="759578"/>
          <a:ext cx="4046220" cy="690027"/>
        </a:xfrm>
        <a:prstGeom prst="rightArrow">
          <a:avLst>
            <a:gd name="adj1" fmla="val 75000"/>
            <a:gd name="adj2" fmla="val 50000"/>
          </a:avLst>
        </a:prstGeom>
        <a:solidFill>
          <a:schemeClr val="accent5">
            <a:tint val="40000"/>
            <a:alpha val="90000"/>
            <a:hueOff val="-2148096"/>
            <a:satOff val="9651"/>
            <a:lumOff val="663"/>
            <a:alphaOff val="0"/>
          </a:schemeClr>
        </a:solidFill>
        <a:ln w="25400" cap="flat" cmpd="sng" algn="ctr">
          <a:solidFill>
            <a:schemeClr val="accent5">
              <a:tint val="40000"/>
              <a:alpha val="90000"/>
              <a:hueOff val="-2148096"/>
              <a:satOff val="9651"/>
              <a:lumOff val="66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Fractura de pelvis</a:t>
          </a:r>
        </a:p>
        <a:p>
          <a:pPr marL="57150" lvl="1" indent="-57150" algn="l" defTabSz="444500">
            <a:lnSpc>
              <a:spcPct val="90000"/>
            </a:lnSpc>
            <a:spcBef>
              <a:spcPct val="0"/>
            </a:spcBef>
            <a:spcAft>
              <a:spcPct val="15000"/>
            </a:spcAft>
            <a:buChar char="•"/>
          </a:pPr>
          <a:r>
            <a:rPr lang="es-CO" sz="1000" kern="1200"/>
            <a:t>Lesiones craneoencefálicas 	</a:t>
          </a:r>
        </a:p>
        <a:p>
          <a:pPr marL="57150" lvl="1" indent="-57150" algn="l" defTabSz="444500">
            <a:lnSpc>
              <a:spcPct val="90000"/>
            </a:lnSpc>
            <a:spcBef>
              <a:spcPct val="0"/>
            </a:spcBef>
            <a:spcAft>
              <a:spcPct val="15000"/>
            </a:spcAft>
            <a:buChar char="•"/>
          </a:pPr>
          <a:r>
            <a:rPr lang="es-CO" sz="1000" kern="1200"/>
            <a:t>Lesión hepática </a:t>
          </a:r>
        </a:p>
      </dsp:txBody>
      <dsp:txXfrm>
        <a:off x="2697479" y="845831"/>
        <a:ext cx="3787460" cy="517521"/>
      </dsp:txXfrm>
    </dsp:sp>
    <dsp:sp modelId="{E5DA5774-9C3F-41B9-A812-DE3943CD9277}">
      <dsp:nvSpPr>
        <dsp:cNvPr id="0" name=""/>
        <dsp:cNvSpPr/>
      </dsp:nvSpPr>
      <dsp:spPr>
        <a:xfrm>
          <a:off x="0" y="759578"/>
          <a:ext cx="2697479" cy="690027"/>
        </a:xfrm>
        <a:prstGeom prst="roundRect">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u="sng" kern="1200">
              <a:solidFill>
                <a:srgbClr val="0070C0"/>
              </a:solidFill>
            </a:rPr>
            <a:t>Choques laterales</a:t>
          </a:r>
        </a:p>
      </dsp:txBody>
      <dsp:txXfrm>
        <a:off x="33684" y="793262"/>
        <a:ext cx="2630111" cy="622659"/>
      </dsp:txXfrm>
    </dsp:sp>
    <dsp:sp modelId="{1E5CC547-33A5-467F-AF88-84B12C263431}">
      <dsp:nvSpPr>
        <dsp:cNvPr id="0" name=""/>
        <dsp:cNvSpPr/>
      </dsp:nvSpPr>
      <dsp:spPr>
        <a:xfrm>
          <a:off x="2697479" y="1518608"/>
          <a:ext cx="4046220" cy="690027"/>
        </a:xfrm>
        <a:prstGeom prst="rightArrow">
          <a:avLst>
            <a:gd name="adj1" fmla="val 75000"/>
            <a:gd name="adj2" fmla="val 50000"/>
          </a:avLst>
        </a:prstGeom>
        <a:solidFill>
          <a:schemeClr val="accent5">
            <a:tint val="40000"/>
            <a:alpha val="90000"/>
            <a:hueOff val="-4296193"/>
            <a:satOff val="19301"/>
            <a:lumOff val="1327"/>
            <a:alphaOff val="0"/>
          </a:schemeClr>
        </a:solidFill>
        <a:ln w="25400" cap="flat" cmpd="sng" algn="ctr">
          <a:solidFill>
            <a:schemeClr val="accent5">
              <a:tint val="40000"/>
              <a:alpha val="90000"/>
              <a:hueOff val="-4296193"/>
              <a:satOff val="19301"/>
              <a:lumOff val="132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Lesión en columna cervical 3</a:t>
          </a:r>
        </a:p>
        <a:p>
          <a:pPr marL="57150" lvl="1" indent="-57150" algn="l" defTabSz="444500">
            <a:lnSpc>
              <a:spcPct val="90000"/>
            </a:lnSpc>
            <a:spcBef>
              <a:spcPct val="0"/>
            </a:spcBef>
            <a:spcAft>
              <a:spcPct val="15000"/>
            </a:spcAft>
            <a:buChar char="•"/>
          </a:pPr>
          <a:r>
            <a:rPr lang="es-CO" sz="1000" kern="1200"/>
            <a:t>Lesión en columna </a:t>
          </a:r>
        </a:p>
        <a:p>
          <a:pPr marL="57150" lvl="1" indent="-57150" algn="l" defTabSz="444500">
            <a:lnSpc>
              <a:spcPct val="90000"/>
            </a:lnSpc>
            <a:spcBef>
              <a:spcPct val="0"/>
            </a:spcBef>
            <a:spcAft>
              <a:spcPct val="15000"/>
            </a:spcAft>
            <a:buChar char="•"/>
          </a:pPr>
          <a:r>
            <a:rPr lang="es-CO" sz="1000" kern="1200"/>
            <a:t>Lesión en tórax</a:t>
          </a:r>
        </a:p>
      </dsp:txBody>
      <dsp:txXfrm>
        <a:off x="2697479" y="1604861"/>
        <a:ext cx="3787460" cy="517521"/>
      </dsp:txXfrm>
    </dsp:sp>
    <dsp:sp modelId="{233A391B-9C01-4671-9C10-D422C7AF149C}">
      <dsp:nvSpPr>
        <dsp:cNvPr id="0" name=""/>
        <dsp:cNvSpPr/>
      </dsp:nvSpPr>
      <dsp:spPr>
        <a:xfrm>
          <a:off x="0" y="1518608"/>
          <a:ext cx="2697479" cy="690027"/>
        </a:xfrm>
        <a:prstGeom prst="roundRect">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u="sng" kern="1200">
              <a:solidFill>
                <a:srgbClr val="0070C0"/>
              </a:solidFill>
            </a:rPr>
            <a:t>Choques traseros o por alcance </a:t>
          </a:r>
        </a:p>
      </dsp:txBody>
      <dsp:txXfrm>
        <a:off x="33684" y="1552292"/>
        <a:ext cx="2630111" cy="622659"/>
      </dsp:txXfrm>
    </dsp:sp>
    <dsp:sp modelId="{657EF9BE-EB7F-4D14-981F-E072206BF506}">
      <dsp:nvSpPr>
        <dsp:cNvPr id="0" name=""/>
        <dsp:cNvSpPr/>
      </dsp:nvSpPr>
      <dsp:spPr>
        <a:xfrm>
          <a:off x="2697479" y="2277638"/>
          <a:ext cx="4046220" cy="690027"/>
        </a:xfrm>
        <a:prstGeom prst="rightArrow">
          <a:avLst>
            <a:gd name="adj1" fmla="val 75000"/>
            <a:gd name="adj2" fmla="val 50000"/>
          </a:avLst>
        </a:prstGeom>
        <a:solidFill>
          <a:schemeClr val="accent5">
            <a:tint val="40000"/>
            <a:alpha val="90000"/>
            <a:hueOff val="-6444289"/>
            <a:satOff val="28952"/>
            <a:lumOff val="1990"/>
            <a:alphaOff val="0"/>
          </a:schemeClr>
        </a:solidFill>
        <a:ln w="25400" cap="flat" cmpd="sng" algn="ctr">
          <a:solidFill>
            <a:schemeClr val="accent5">
              <a:tint val="40000"/>
              <a:alpha val="90000"/>
              <a:hueOff val="-6444289"/>
              <a:satOff val="28952"/>
              <a:lumOff val="199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Lesiones cerebrales por golpes en la cabeza</a:t>
          </a:r>
        </a:p>
        <a:p>
          <a:pPr marL="57150" lvl="1" indent="-57150" algn="l" defTabSz="444500">
            <a:lnSpc>
              <a:spcPct val="90000"/>
            </a:lnSpc>
            <a:spcBef>
              <a:spcPct val="0"/>
            </a:spcBef>
            <a:spcAft>
              <a:spcPct val="15000"/>
            </a:spcAft>
            <a:buChar char="•"/>
          </a:pPr>
          <a:r>
            <a:rPr lang="es-CO" sz="1000" kern="1200"/>
            <a:t>Lesiones en las exrremidades superiores e inferiores</a:t>
          </a:r>
        </a:p>
        <a:p>
          <a:pPr marL="57150" lvl="1" indent="-57150" algn="l" defTabSz="444500">
            <a:lnSpc>
              <a:spcPct val="90000"/>
            </a:lnSpc>
            <a:spcBef>
              <a:spcPct val="0"/>
            </a:spcBef>
            <a:spcAft>
              <a:spcPct val="15000"/>
            </a:spcAft>
            <a:buChar char="•"/>
          </a:pPr>
          <a:r>
            <a:rPr lang="es-CO" sz="1000" kern="1200"/>
            <a:t>Lesiones en clavícula </a:t>
          </a:r>
        </a:p>
        <a:p>
          <a:pPr marL="57150" lvl="1" indent="-57150" algn="l" defTabSz="444500">
            <a:lnSpc>
              <a:spcPct val="90000"/>
            </a:lnSpc>
            <a:spcBef>
              <a:spcPct val="0"/>
            </a:spcBef>
            <a:spcAft>
              <a:spcPct val="15000"/>
            </a:spcAft>
            <a:buChar char="•"/>
          </a:pPr>
          <a:r>
            <a:rPr lang="es-CO" sz="1000" kern="1200"/>
            <a:t>Lesión de columna</a:t>
          </a:r>
        </a:p>
      </dsp:txBody>
      <dsp:txXfrm>
        <a:off x="2697479" y="2363891"/>
        <a:ext cx="3787460" cy="517521"/>
      </dsp:txXfrm>
    </dsp:sp>
    <dsp:sp modelId="{B1F8CB63-57D2-4A86-ADAB-EFEEC45739BB}">
      <dsp:nvSpPr>
        <dsp:cNvPr id="0" name=""/>
        <dsp:cNvSpPr/>
      </dsp:nvSpPr>
      <dsp:spPr>
        <a:xfrm>
          <a:off x="0" y="2277638"/>
          <a:ext cx="2697479" cy="690027"/>
        </a:xfrm>
        <a:prstGeom prst="roundRect">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u="sng" kern="1200">
              <a:solidFill>
                <a:srgbClr val="0070C0"/>
              </a:solidFill>
            </a:rPr>
            <a:t>Volcamientos</a:t>
          </a:r>
        </a:p>
      </dsp:txBody>
      <dsp:txXfrm>
        <a:off x="33684" y="2311322"/>
        <a:ext cx="2630111" cy="622659"/>
      </dsp:txXfrm>
    </dsp:sp>
    <dsp:sp modelId="{F3631F87-7EEC-4AA0-923D-FD90504D6722}">
      <dsp:nvSpPr>
        <dsp:cNvPr id="0" name=""/>
        <dsp:cNvSpPr/>
      </dsp:nvSpPr>
      <dsp:spPr>
        <a:xfrm>
          <a:off x="2697479" y="3036669"/>
          <a:ext cx="4046220" cy="690027"/>
        </a:xfrm>
        <a:prstGeom prst="rightArrow">
          <a:avLst>
            <a:gd name="adj1" fmla="val 75000"/>
            <a:gd name="adj2" fmla="val 50000"/>
          </a:avLst>
        </a:prstGeom>
        <a:solidFill>
          <a:schemeClr val="accent5">
            <a:tint val="40000"/>
            <a:alpha val="90000"/>
            <a:hueOff val="-8592385"/>
            <a:satOff val="38602"/>
            <a:lumOff val="2654"/>
            <a:alphaOff val="0"/>
          </a:schemeClr>
        </a:solidFill>
        <a:ln w="25400" cap="flat" cmpd="sng" algn="ctr">
          <a:solidFill>
            <a:schemeClr val="accent5">
              <a:tint val="40000"/>
              <a:alpha val="90000"/>
              <a:hueOff val="-8592385"/>
              <a:satOff val="38602"/>
              <a:lumOff val="26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Lesiones principalmente en dorso</a:t>
          </a:r>
        </a:p>
        <a:p>
          <a:pPr marL="57150" lvl="1" indent="-57150" algn="l" defTabSz="444500">
            <a:lnSpc>
              <a:spcPct val="90000"/>
            </a:lnSpc>
            <a:spcBef>
              <a:spcPct val="0"/>
            </a:spcBef>
            <a:spcAft>
              <a:spcPct val="15000"/>
            </a:spcAft>
            <a:buChar char="•"/>
          </a:pPr>
          <a:r>
            <a:rPr lang="es-CO" sz="1000" kern="1200"/>
            <a:t>Cabeza, cuello y cara</a:t>
          </a:r>
        </a:p>
        <a:p>
          <a:pPr marL="57150" lvl="1" indent="-57150" algn="l" defTabSz="444500">
            <a:lnSpc>
              <a:spcPct val="90000"/>
            </a:lnSpc>
            <a:spcBef>
              <a:spcPct val="0"/>
            </a:spcBef>
            <a:spcAft>
              <a:spcPct val="15000"/>
            </a:spcAft>
            <a:buChar char="•"/>
          </a:pPr>
          <a:r>
            <a:rPr lang="es-CO" sz="1000" kern="1200"/>
            <a:t>Columna vertebral </a:t>
          </a:r>
        </a:p>
        <a:p>
          <a:pPr marL="57150" lvl="1" indent="-57150" algn="l" defTabSz="444500">
            <a:lnSpc>
              <a:spcPct val="90000"/>
            </a:lnSpc>
            <a:spcBef>
              <a:spcPct val="0"/>
            </a:spcBef>
            <a:spcAft>
              <a:spcPct val="15000"/>
            </a:spcAft>
            <a:buChar char="•"/>
          </a:pPr>
          <a:r>
            <a:rPr lang="es-CO" sz="1000" kern="1200"/>
            <a:t>Extremidades inferiores</a:t>
          </a:r>
        </a:p>
      </dsp:txBody>
      <dsp:txXfrm>
        <a:off x="2697479" y="3122922"/>
        <a:ext cx="3787460" cy="517521"/>
      </dsp:txXfrm>
    </dsp:sp>
    <dsp:sp modelId="{76B82688-6E13-44E6-862D-07DF75B6476E}">
      <dsp:nvSpPr>
        <dsp:cNvPr id="0" name=""/>
        <dsp:cNvSpPr/>
      </dsp:nvSpPr>
      <dsp:spPr>
        <a:xfrm>
          <a:off x="0" y="3036669"/>
          <a:ext cx="2697479" cy="690027"/>
        </a:xfrm>
        <a:prstGeom prst="roundRect">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kern="1200"/>
            <a:t>      </a:t>
          </a:r>
          <a:r>
            <a:rPr lang="es-CO" sz="1000" b="1" u="sng" kern="1200">
              <a:solidFill>
                <a:srgbClr val="0070C0"/>
              </a:solidFill>
            </a:rPr>
            <a:t>Atropellos</a:t>
          </a:r>
        </a:p>
      </dsp:txBody>
      <dsp:txXfrm>
        <a:off x="33684" y="3070353"/>
        <a:ext cx="2630111" cy="622659"/>
      </dsp:txXfrm>
    </dsp:sp>
    <dsp:sp modelId="{E7E0E6BC-C444-4B5B-AD3A-D2EFB2301F19}">
      <dsp:nvSpPr>
        <dsp:cNvPr id="0" name=""/>
        <dsp:cNvSpPr/>
      </dsp:nvSpPr>
      <dsp:spPr>
        <a:xfrm>
          <a:off x="2697479" y="3795699"/>
          <a:ext cx="4046220" cy="690027"/>
        </a:xfrm>
        <a:prstGeom prst="rightArrow">
          <a:avLst>
            <a:gd name="adj1" fmla="val 75000"/>
            <a:gd name="adj2" fmla="val 50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CO" sz="1000" kern="1200"/>
            <a:t>Lesiones cerebrales </a:t>
          </a:r>
        </a:p>
        <a:p>
          <a:pPr marL="57150" lvl="1" indent="-57150" algn="l" defTabSz="444500">
            <a:lnSpc>
              <a:spcPct val="90000"/>
            </a:lnSpc>
            <a:spcBef>
              <a:spcPct val="0"/>
            </a:spcBef>
            <a:spcAft>
              <a:spcPct val="15000"/>
            </a:spcAft>
            <a:buChar char="•"/>
          </a:pPr>
          <a:r>
            <a:rPr lang="es-CO" sz="1000" kern="1200"/>
            <a:t>Lesiones en cabeza, cuello y cara</a:t>
          </a:r>
        </a:p>
        <a:p>
          <a:pPr marL="57150" lvl="1" indent="-57150" algn="l" defTabSz="444500">
            <a:lnSpc>
              <a:spcPct val="90000"/>
            </a:lnSpc>
            <a:spcBef>
              <a:spcPct val="0"/>
            </a:spcBef>
            <a:spcAft>
              <a:spcPct val="15000"/>
            </a:spcAft>
            <a:buChar char="•"/>
          </a:pPr>
          <a:r>
            <a:rPr lang="es-CO" sz="1000" kern="1200"/>
            <a:t>Lesiones en columna vertebral </a:t>
          </a:r>
        </a:p>
        <a:p>
          <a:pPr marL="57150" lvl="1" indent="-57150" algn="l" defTabSz="444500">
            <a:lnSpc>
              <a:spcPct val="90000"/>
            </a:lnSpc>
            <a:spcBef>
              <a:spcPct val="0"/>
            </a:spcBef>
            <a:spcAft>
              <a:spcPct val="15000"/>
            </a:spcAft>
            <a:buChar char="•"/>
          </a:pPr>
          <a:r>
            <a:rPr lang="es-CO" sz="1000" kern="1200"/>
            <a:t>Lesiones en extremidades </a:t>
          </a:r>
        </a:p>
      </dsp:txBody>
      <dsp:txXfrm>
        <a:off x="2697479" y="3881952"/>
        <a:ext cx="3787460" cy="517521"/>
      </dsp:txXfrm>
    </dsp:sp>
    <dsp:sp modelId="{7FA39E81-4349-4872-B007-777F1DA0BDF6}">
      <dsp:nvSpPr>
        <dsp:cNvPr id="0" name=""/>
        <dsp:cNvSpPr/>
      </dsp:nvSpPr>
      <dsp:spPr>
        <a:xfrm>
          <a:off x="0" y="3795699"/>
          <a:ext cx="2697479" cy="690027"/>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s-CO" sz="1000" b="1" u="sng" kern="1200">
              <a:solidFill>
                <a:srgbClr val="0070C0"/>
              </a:solidFill>
            </a:rPr>
            <a:t>Lesiones de motociclistas </a:t>
          </a:r>
        </a:p>
      </dsp:txBody>
      <dsp:txXfrm>
        <a:off x="33684" y="3829383"/>
        <a:ext cx="2630111" cy="62265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3233BF-1DC9-4FA8-996B-D9A632262D96}">
      <dsp:nvSpPr>
        <dsp:cNvPr id="0" name=""/>
        <dsp:cNvSpPr/>
      </dsp:nvSpPr>
      <dsp:spPr>
        <a:xfrm rot="16200000">
          <a:off x="248168" y="-247519"/>
          <a:ext cx="1190625" cy="1685664"/>
        </a:xfrm>
        <a:prstGeom prst="flowChartManualOperati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0" rIns="50800" bIns="0" numCol="1" spcCol="1270" anchor="t" anchorCtr="0">
          <a:noAutofit/>
        </a:bodyPr>
        <a:lstStyle/>
        <a:p>
          <a:pPr marL="0" lvl="0" indent="0" algn="l" defTabSz="355600">
            <a:lnSpc>
              <a:spcPct val="90000"/>
            </a:lnSpc>
            <a:spcBef>
              <a:spcPct val="0"/>
            </a:spcBef>
            <a:spcAft>
              <a:spcPct val="35000"/>
            </a:spcAft>
            <a:buNone/>
          </a:pPr>
          <a:r>
            <a:rPr lang="es-CO" sz="800" b="0" kern="1200" cap="none" spc="0">
              <a:ln w="0"/>
              <a:solidFill>
                <a:schemeClr val="tx1"/>
              </a:solidFill>
              <a:effectLst>
                <a:outerShdw blurRad="38100" dist="19050" dir="2700000" algn="tl" rotWithShape="0">
                  <a:schemeClr val="dk1">
                    <a:alpha val="40000"/>
                  </a:schemeClr>
                </a:outerShdw>
              </a:effectLst>
            </a:rPr>
            <a:t>Premisas</a:t>
          </a:r>
          <a:r>
            <a:rPr lang="es-CO" sz="800" kern="1200"/>
            <a:t> </a:t>
          </a:r>
        </a:p>
        <a:p>
          <a:pPr marL="57150" lvl="1" indent="-57150" algn="l" defTabSz="355600">
            <a:lnSpc>
              <a:spcPct val="90000"/>
            </a:lnSpc>
            <a:spcBef>
              <a:spcPct val="0"/>
            </a:spcBef>
            <a:spcAft>
              <a:spcPct val="15000"/>
            </a:spcAft>
            <a:buChar char="•"/>
          </a:pPr>
          <a:r>
            <a:rPr lang="es-CO" sz="800" kern="1200"/>
            <a:t>Seguridad </a:t>
          </a:r>
        </a:p>
        <a:p>
          <a:pPr marL="57150" lvl="1" indent="-57150" algn="l" defTabSz="355600">
            <a:lnSpc>
              <a:spcPct val="90000"/>
            </a:lnSpc>
            <a:spcBef>
              <a:spcPct val="0"/>
            </a:spcBef>
            <a:spcAft>
              <a:spcPct val="15000"/>
            </a:spcAft>
            <a:buChar char="•"/>
          </a:pPr>
          <a:r>
            <a:rPr lang="es-CO" sz="800" kern="1200"/>
            <a:t>Armonía </a:t>
          </a:r>
        </a:p>
        <a:p>
          <a:pPr marL="57150" lvl="1" indent="-57150" algn="l" defTabSz="355600">
            <a:lnSpc>
              <a:spcPct val="90000"/>
            </a:lnSpc>
            <a:spcBef>
              <a:spcPct val="0"/>
            </a:spcBef>
            <a:spcAft>
              <a:spcPct val="15000"/>
            </a:spcAft>
            <a:buChar char="•"/>
          </a:pPr>
          <a:r>
            <a:rPr lang="es-CO" sz="800" kern="1200"/>
            <a:t>Desarrollo</a:t>
          </a:r>
        </a:p>
        <a:p>
          <a:pPr marL="57150" lvl="1" indent="-57150" algn="l" defTabSz="355600">
            <a:lnSpc>
              <a:spcPct val="90000"/>
            </a:lnSpc>
            <a:spcBef>
              <a:spcPct val="0"/>
            </a:spcBef>
            <a:spcAft>
              <a:spcPct val="15000"/>
            </a:spcAft>
            <a:buChar char="•"/>
          </a:pPr>
          <a:r>
            <a:rPr lang="es-CO" sz="800" kern="1200"/>
            <a:t>Medio ambiente</a:t>
          </a:r>
        </a:p>
        <a:p>
          <a:pPr marL="57150" lvl="1" indent="-57150" algn="l" defTabSz="355600">
            <a:lnSpc>
              <a:spcPct val="90000"/>
            </a:lnSpc>
            <a:spcBef>
              <a:spcPct val="0"/>
            </a:spcBef>
            <a:spcAft>
              <a:spcPct val="15000"/>
            </a:spcAft>
            <a:buChar char="•"/>
          </a:pPr>
          <a:r>
            <a:rPr lang="es-CO" sz="800" kern="1200"/>
            <a:t>Agilidad</a:t>
          </a:r>
        </a:p>
      </dsp:txBody>
      <dsp:txXfrm rot="5400000">
        <a:off x="649" y="238125"/>
        <a:ext cx="1685664" cy="714375"/>
      </dsp:txXfrm>
    </dsp:sp>
    <dsp:sp modelId="{03CEC7A3-3DDB-4F66-80B1-5704E4C3079A}">
      <dsp:nvSpPr>
        <dsp:cNvPr id="0" name=""/>
        <dsp:cNvSpPr/>
      </dsp:nvSpPr>
      <dsp:spPr>
        <a:xfrm rot="16200000">
          <a:off x="2060257" y="-247519"/>
          <a:ext cx="1190625" cy="1685664"/>
        </a:xfrm>
        <a:prstGeom prst="flowChartManualOperation">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0" rIns="50800" bIns="0" numCol="1" spcCol="1270" anchor="t" anchorCtr="0">
          <a:noAutofit/>
        </a:bodyPr>
        <a:lstStyle/>
        <a:p>
          <a:pPr marL="0" lvl="0" indent="0" algn="l" defTabSz="355600">
            <a:lnSpc>
              <a:spcPct val="90000"/>
            </a:lnSpc>
            <a:spcBef>
              <a:spcPct val="0"/>
            </a:spcBef>
            <a:spcAft>
              <a:spcPct val="35000"/>
            </a:spcAft>
            <a:buNone/>
          </a:pPr>
          <a:r>
            <a:rPr lang="es-CO" sz="800" b="0" kern="1200" cap="none" spc="0">
              <a:ln w="0"/>
              <a:solidFill>
                <a:schemeClr val="tx1"/>
              </a:solidFill>
              <a:effectLst>
                <a:outerShdw blurRad="38100" dist="19050" dir="2700000" algn="tl" rotWithShape="0">
                  <a:schemeClr val="dk1">
                    <a:alpha val="40000"/>
                  </a:schemeClr>
                </a:outerShdw>
              </a:effectLst>
            </a:rPr>
            <a:t>Metas </a:t>
          </a:r>
        </a:p>
        <a:p>
          <a:pPr marL="57150" lvl="1" indent="-57150" algn="l" defTabSz="355600">
            <a:lnSpc>
              <a:spcPct val="90000"/>
            </a:lnSpc>
            <a:spcBef>
              <a:spcPct val="0"/>
            </a:spcBef>
            <a:spcAft>
              <a:spcPct val="15000"/>
            </a:spcAft>
            <a:buChar char="•"/>
          </a:pPr>
          <a:r>
            <a:rPr lang="es-CO" sz="800" kern="1200"/>
            <a:t>Políticas </a:t>
          </a:r>
        </a:p>
        <a:p>
          <a:pPr marL="57150" lvl="1" indent="-57150" algn="l" defTabSz="355600">
            <a:lnSpc>
              <a:spcPct val="90000"/>
            </a:lnSpc>
            <a:spcBef>
              <a:spcPct val="0"/>
            </a:spcBef>
            <a:spcAft>
              <a:spcPct val="15000"/>
            </a:spcAft>
            <a:buChar char="•"/>
          </a:pPr>
          <a:r>
            <a:rPr lang="es-CO" sz="800" kern="1200"/>
            <a:t>Económicas </a:t>
          </a:r>
        </a:p>
        <a:p>
          <a:pPr marL="57150" lvl="1" indent="-57150" algn="l" defTabSz="355600">
            <a:lnSpc>
              <a:spcPct val="90000"/>
            </a:lnSpc>
            <a:spcBef>
              <a:spcPct val="0"/>
            </a:spcBef>
            <a:spcAft>
              <a:spcPct val="15000"/>
            </a:spcAft>
            <a:buChar char="•"/>
          </a:pPr>
          <a:r>
            <a:rPr lang="es-CO" sz="800" kern="1200"/>
            <a:t>Sociales </a:t>
          </a:r>
        </a:p>
      </dsp:txBody>
      <dsp:txXfrm rot="5400000">
        <a:off x="1812738" y="238125"/>
        <a:ext cx="1685664" cy="714375"/>
      </dsp:txXfrm>
    </dsp:sp>
    <dsp:sp modelId="{C3388326-87F9-4D28-801D-A87B69E58CBC}">
      <dsp:nvSpPr>
        <dsp:cNvPr id="0" name=""/>
        <dsp:cNvSpPr/>
      </dsp:nvSpPr>
      <dsp:spPr>
        <a:xfrm rot="16200000">
          <a:off x="3872346" y="-247519"/>
          <a:ext cx="1190625" cy="1685664"/>
        </a:xfrm>
        <a:prstGeom prst="flowChartManualOperati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0" rIns="50800" bIns="0" numCol="1" spcCol="1270" anchor="t" anchorCtr="0">
          <a:noAutofit/>
        </a:bodyPr>
        <a:lstStyle/>
        <a:p>
          <a:pPr marL="0" lvl="0" indent="0" algn="l" defTabSz="355600">
            <a:lnSpc>
              <a:spcPct val="90000"/>
            </a:lnSpc>
            <a:spcBef>
              <a:spcPct val="0"/>
            </a:spcBef>
            <a:spcAft>
              <a:spcPct val="35000"/>
            </a:spcAft>
            <a:buNone/>
          </a:pPr>
          <a:r>
            <a:rPr lang="es-CO" sz="800" b="0" kern="1200" cap="none" spc="0">
              <a:ln w="0"/>
              <a:solidFill>
                <a:schemeClr val="tx1"/>
              </a:solidFill>
              <a:effectLst>
                <a:outerShdw blurRad="38100" dist="19050" dir="2700000" algn="tl" rotWithShape="0">
                  <a:schemeClr val="dk1">
                    <a:alpha val="40000"/>
                  </a:schemeClr>
                </a:outerShdw>
              </a:effectLst>
            </a:rPr>
            <a:t>Estrategias</a:t>
          </a:r>
          <a:r>
            <a:rPr lang="es-CO" sz="800" kern="1200"/>
            <a:t> </a:t>
          </a:r>
        </a:p>
        <a:p>
          <a:pPr marL="57150" lvl="1" indent="-57150" algn="l" defTabSz="355600">
            <a:lnSpc>
              <a:spcPct val="90000"/>
            </a:lnSpc>
            <a:spcBef>
              <a:spcPct val="0"/>
            </a:spcBef>
            <a:spcAft>
              <a:spcPct val="15000"/>
            </a:spcAft>
            <a:buChar char="•"/>
          </a:pPr>
          <a:r>
            <a:rPr lang="es-CO" sz="800" kern="1200"/>
            <a:t>Educación</a:t>
          </a:r>
        </a:p>
        <a:p>
          <a:pPr marL="57150" lvl="1" indent="-57150" algn="l" defTabSz="355600">
            <a:lnSpc>
              <a:spcPct val="90000"/>
            </a:lnSpc>
            <a:spcBef>
              <a:spcPct val="0"/>
            </a:spcBef>
            <a:spcAft>
              <a:spcPct val="15000"/>
            </a:spcAft>
            <a:buChar char="•"/>
          </a:pPr>
          <a:r>
            <a:rPr lang="es-CO" sz="800" kern="1200"/>
            <a:t>Asistencia</a:t>
          </a:r>
        </a:p>
        <a:p>
          <a:pPr marL="57150" lvl="1" indent="-57150" algn="l" defTabSz="355600">
            <a:lnSpc>
              <a:spcPct val="90000"/>
            </a:lnSpc>
            <a:spcBef>
              <a:spcPct val="0"/>
            </a:spcBef>
            <a:spcAft>
              <a:spcPct val="15000"/>
            </a:spcAft>
            <a:buChar char="•"/>
          </a:pPr>
          <a:r>
            <a:rPr lang="es-CO" sz="800" kern="1200"/>
            <a:t>Control</a:t>
          </a:r>
        </a:p>
        <a:p>
          <a:pPr marL="57150" lvl="1" indent="-57150" algn="l" defTabSz="355600">
            <a:lnSpc>
              <a:spcPct val="90000"/>
            </a:lnSpc>
            <a:spcBef>
              <a:spcPct val="0"/>
            </a:spcBef>
            <a:spcAft>
              <a:spcPct val="15000"/>
            </a:spcAft>
            <a:buChar char="•"/>
          </a:pPr>
          <a:r>
            <a:rPr lang="es-CO" sz="800" kern="1200"/>
            <a:t>Infraestructura</a:t>
          </a:r>
        </a:p>
        <a:p>
          <a:pPr marL="57150" lvl="1" indent="-57150" algn="l" defTabSz="355600">
            <a:lnSpc>
              <a:spcPct val="90000"/>
            </a:lnSpc>
            <a:spcBef>
              <a:spcPct val="0"/>
            </a:spcBef>
            <a:spcAft>
              <a:spcPct val="15000"/>
            </a:spcAft>
            <a:buChar char="•"/>
          </a:pPr>
          <a:r>
            <a:rPr lang="es-CO" sz="800" kern="1200"/>
            <a:t>Transporte </a:t>
          </a:r>
        </a:p>
      </dsp:txBody>
      <dsp:txXfrm rot="5400000">
        <a:off x="3624827" y="238125"/>
        <a:ext cx="1685664" cy="7143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FA329-0E09-46FB-88F5-1C404AF8349F}">
      <dsp:nvSpPr>
        <dsp:cNvPr id="0" name=""/>
        <dsp:cNvSpPr/>
      </dsp:nvSpPr>
      <dsp:spPr>
        <a:xfrm>
          <a:off x="3641759" y="1131311"/>
          <a:ext cx="91440" cy="171768"/>
        </a:xfrm>
        <a:custGeom>
          <a:avLst/>
          <a:gdLst/>
          <a:ahLst/>
          <a:cxnLst/>
          <a:rect l="0" t="0" r="0" b="0"/>
          <a:pathLst>
            <a:path>
              <a:moveTo>
                <a:pt x="45720" y="0"/>
              </a:moveTo>
              <a:lnTo>
                <a:pt x="45720" y="17176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E89D64-EBB6-41FE-A2F4-C7BB1F9BA385}">
      <dsp:nvSpPr>
        <dsp:cNvPr id="0" name=""/>
        <dsp:cNvSpPr/>
      </dsp:nvSpPr>
      <dsp:spPr>
        <a:xfrm>
          <a:off x="997851" y="414188"/>
          <a:ext cx="2689627" cy="258895"/>
        </a:xfrm>
        <a:custGeom>
          <a:avLst/>
          <a:gdLst/>
          <a:ahLst/>
          <a:cxnLst/>
          <a:rect l="0" t="0" r="0" b="0"/>
          <a:pathLst>
            <a:path>
              <a:moveTo>
                <a:pt x="0" y="0"/>
              </a:moveTo>
              <a:lnTo>
                <a:pt x="0" y="192046"/>
              </a:lnTo>
              <a:lnTo>
                <a:pt x="2689627" y="192046"/>
              </a:lnTo>
              <a:lnTo>
                <a:pt x="2689627" y="2588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E032E-6381-4D0F-B312-38FE3FF87E48}">
      <dsp:nvSpPr>
        <dsp:cNvPr id="0" name=""/>
        <dsp:cNvSpPr/>
      </dsp:nvSpPr>
      <dsp:spPr>
        <a:xfrm>
          <a:off x="2744542" y="2429403"/>
          <a:ext cx="91440" cy="209870"/>
        </a:xfrm>
        <a:custGeom>
          <a:avLst/>
          <a:gdLst/>
          <a:ahLst/>
          <a:cxnLst/>
          <a:rect l="0" t="0" r="0" b="0"/>
          <a:pathLst>
            <a:path>
              <a:moveTo>
                <a:pt x="53340" y="0"/>
              </a:moveTo>
              <a:lnTo>
                <a:pt x="53340" y="143020"/>
              </a:lnTo>
              <a:lnTo>
                <a:pt x="45720" y="143020"/>
              </a:lnTo>
              <a:lnTo>
                <a:pt x="45720" y="20987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CED2F-61E3-4E26-8FEB-7F5C0209A193}">
      <dsp:nvSpPr>
        <dsp:cNvPr id="0" name=""/>
        <dsp:cNvSpPr/>
      </dsp:nvSpPr>
      <dsp:spPr>
        <a:xfrm>
          <a:off x="2744542" y="1768927"/>
          <a:ext cx="91440" cy="202249"/>
        </a:xfrm>
        <a:custGeom>
          <a:avLst/>
          <a:gdLst/>
          <a:ahLst/>
          <a:cxnLst/>
          <a:rect l="0" t="0" r="0" b="0"/>
          <a:pathLst>
            <a:path>
              <a:moveTo>
                <a:pt x="45720" y="0"/>
              </a:moveTo>
              <a:lnTo>
                <a:pt x="45720" y="135400"/>
              </a:lnTo>
              <a:lnTo>
                <a:pt x="53340" y="135400"/>
              </a:lnTo>
              <a:lnTo>
                <a:pt x="53340" y="20224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32D42-F2E6-4D2D-8852-D215ABDC9BD7}">
      <dsp:nvSpPr>
        <dsp:cNvPr id="0" name=""/>
        <dsp:cNvSpPr/>
      </dsp:nvSpPr>
      <dsp:spPr>
        <a:xfrm>
          <a:off x="2729301" y="1123691"/>
          <a:ext cx="91440" cy="187009"/>
        </a:xfrm>
        <a:custGeom>
          <a:avLst/>
          <a:gdLst/>
          <a:ahLst/>
          <a:cxnLst/>
          <a:rect l="0" t="0" r="0" b="0"/>
          <a:pathLst>
            <a:path>
              <a:moveTo>
                <a:pt x="45720" y="0"/>
              </a:moveTo>
              <a:lnTo>
                <a:pt x="45720" y="120159"/>
              </a:lnTo>
              <a:lnTo>
                <a:pt x="60960" y="120159"/>
              </a:lnTo>
              <a:lnTo>
                <a:pt x="60960" y="18700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1DA9D-F6A0-4F1B-B111-711277BF0D1E}">
      <dsp:nvSpPr>
        <dsp:cNvPr id="0" name=""/>
        <dsp:cNvSpPr/>
      </dsp:nvSpPr>
      <dsp:spPr>
        <a:xfrm>
          <a:off x="997851" y="414188"/>
          <a:ext cx="1777170" cy="251275"/>
        </a:xfrm>
        <a:custGeom>
          <a:avLst/>
          <a:gdLst/>
          <a:ahLst/>
          <a:cxnLst/>
          <a:rect l="0" t="0" r="0" b="0"/>
          <a:pathLst>
            <a:path>
              <a:moveTo>
                <a:pt x="0" y="0"/>
              </a:moveTo>
              <a:lnTo>
                <a:pt x="0" y="184425"/>
              </a:lnTo>
              <a:lnTo>
                <a:pt x="1777170" y="184425"/>
              </a:lnTo>
              <a:lnTo>
                <a:pt x="1777170" y="2512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D6D5E-291C-4970-9641-A58D73810E3E}">
      <dsp:nvSpPr>
        <dsp:cNvPr id="0" name=""/>
        <dsp:cNvSpPr/>
      </dsp:nvSpPr>
      <dsp:spPr>
        <a:xfrm>
          <a:off x="1669887" y="1710553"/>
          <a:ext cx="91440" cy="176529"/>
        </a:xfrm>
        <a:custGeom>
          <a:avLst/>
          <a:gdLst/>
          <a:ahLst/>
          <a:cxnLst/>
          <a:rect l="0" t="0" r="0" b="0"/>
          <a:pathLst>
            <a:path>
              <a:moveTo>
                <a:pt x="45720" y="0"/>
              </a:moveTo>
              <a:lnTo>
                <a:pt x="45720" y="109679"/>
              </a:lnTo>
              <a:lnTo>
                <a:pt x="52698" y="109679"/>
              </a:lnTo>
              <a:lnTo>
                <a:pt x="52698" y="17652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03FE3-4AFA-45DE-BADF-616E962B72EE}">
      <dsp:nvSpPr>
        <dsp:cNvPr id="0" name=""/>
        <dsp:cNvSpPr/>
      </dsp:nvSpPr>
      <dsp:spPr>
        <a:xfrm>
          <a:off x="1656104" y="1116130"/>
          <a:ext cx="91440" cy="136196"/>
        </a:xfrm>
        <a:custGeom>
          <a:avLst/>
          <a:gdLst/>
          <a:ahLst/>
          <a:cxnLst/>
          <a:rect l="0" t="0" r="0" b="0"/>
          <a:pathLst>
            <a:path>
              <a:moveTo>
                <a:pt x="45720" y="0"/>
              </a:moveTo>
              <a:lnTo>
                <a:pt x="45720" y="69346"/>
              </a:lnTo>
              <a:lnTo>
                <a:pt x="59502" y="69346"/>
              </a:lnTo>
              <a:lnTo>
                <a:pt x="59502" y="1361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2B1A8-96BF-47B4-9AF6-E2A3467FBED9}">
      <dsp:nvSpPr>
        <dsp:cNvPr id="0" name=""/>
        <dsp:cNvSpPr/>
      </dsp:nvSpPr>
      <dsp:spPr>
        <a:xfrm>
          <a:off x="997851" y="414188"/>
          <a:ext cx="703972" cy="243714"/>
        </a:xfrm>
        <a:custGeom>
          <a:avLst/>
          <a:gdLst/>
          <a:ahLst/>
          <a:cxnLst/>
          <a:rect l="0" t="0" r="0" b="0"/>
          <a:pathLst>
            <a:path>
              <a:moveTo>
                <a:pt x="0" y="0"/>
              </a:moveTo>
              <a:lnTo>
                <a:pt x="0" y="176865"/>
              </a:lnTo>
              <a:lnTo>
                <a:pt x="703972" y="176865"/>
              </a:lnTo>
              <a:lnTo>
                <a:pt x="703972" y="2437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3CCF4-506C-4D03-9872-EE2B2D0B0348}">
      <dsp:nvSpPr>
        <dsp:cNvPr id="0" name=""/>
        <dsp:cNvSpPr/>
      </dsp:nvSpPr>
      <dsp:spPr>
        <a:xfrm>
          <a:off x="596667" y="2414122"/>
          <a:ext cx="91440" cy="172905"/>
        </a:xfrm>
        <a:custGeom>
          <a:avLst/>
          <a:gdLst/>
          <a:ahLst/>
          <a:cxnLst/>
          <a:rect l="0" t="0" r="0" b="0"/>
          <a:pathLst>
            <a:path>
              <a:moveTo>
                <a:pt x="45720" y="0"/>
              </a:moveTo>
              <a:lnTo>
                <a:pt x="45720" y="17290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EC8F0-9746-4EE2-9519-A0207CACBCFD}">
      <dsp:nvSpPr>
        <dsp:cNvPr id="0" name=""/>
        <dsp:cNvSpPr/>
      </dsp:nvSpPr>
      <dsp:spPr>
        <a:xfrm>
          <a:off x="596667" y="1761288"/>
          <a:ext cx="91440" cy="194606"/>
        </a:xfrm>
        <a:custGeom>
          <a:avLst/>
          <a:gdLst/>
          <a:ahLst/>
          <a:cxnLst/>
          <a:rect l="0" t="0" r="0" b="0"/>
          <a:pathLst>
            <a:path>
              <a:moveTo>
                <a:pt x="45720" y="0"/>
              </a:moveTo>
              <a:lnTo>
                <a:pt x="45720" y="19460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C7D7A-C948-4E3E-9E0B-2381852F8448}">
      <dsp:nvSpPr>
        <dsp:cNvPr id="0" name=""/>
        <dsp:cNvSpPr/>
      </dsp:nvSpPr>
      <dsp:spPr>
        <a:xfrm>
          <a:off x="596667" y="1124112"/>
          <a:ext cx="91440" cy="178949"/>
        </a:xfrm>
        <a:custGeom>
          <a:avLst/>
          <a:gdLst/>
          <a:ahLst/>
          <a:cxnLst/>
          <a:rect l="0" t="0" r="0" b="0"/>
          <a:pathLst>
            <a:path>
              <a:moveTo>
                <a:pt x="45720" y="0"/>
              </a:moveTo>
              <a:lnTo>
                <a:pt x="45720" y="17894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10B8F-CDE1-492D-9355-DF72164E4785}">
      <dsp:nvSpPr>
        <dsp:cNvPr id="0" name=""/>
        <dsp:cNvSpPr/>
      </dsp:nvSpPr>
      <dsp:spPr>
        <a:xfrm>
          <a:off x="642387" y="414188"/>
          <a:ext cx="355463" cy="251697"/>
        </a:xfrm>
        <a:custGeom>
          <a:avLst/>
          <a:gdLst/>
          <a:ahLst/>
          <a:cxnLst/>
          <a:rect l="0" t="0" r="0" b="0"/>
          <a:pathLst>
            <a:path>
              <a:moveTo>
                <a:pt x="355463" y="0"/>
              </a:moveTo>
              <a:lnTo>
                <a:pt x="355463" y="184847"/>
              </a:lnTo>
              <a:lnTo>
                <a:pt x="0" y="184847"/>
              </a:lnTo>
              <a:lnTo>
                <a:pt x="0" y="2516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C45A9-C0E0-49D3-8860-04C328AD5A33}">
      <dsp:nvSpPr>
        <dsp:cNvPr id="0" name=""/>
        <dsp:cNvSpPr/>
      </dsp:nvSpPr>
      <dsp:spPr>
        <a:xfrm>
          <a:off x="5896315" y="2860666"/>
          <a:ext cx="91440" cy="129259"/>
        </a:xfrm>
        <a:custGeom>
          <a:avLst/>
          <a:gdLst/>
          <a:ahLst/>
          <a:cxnLst/>
          <a:rect l="0" t="0" r="0" b="0"/>
          <a:pathLst>
            <a:path>
              <a:moveTo>
                <a:pt x="45720" y="0"/>
              </a:moveTo>
              <a:lnTo>
                <a:pt x="45720" y="12925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12E670-5557-4802-884E-92965A92536E}">
      <dsp:nvSpPr>
        <dsp:cNvPr id="0" name=""/>
        <dsp:cNvSpPr/>
      </dsp:nvSpPr>
      <dsp:spPr>
        <a:xfrm>
          <a:off x="5896315" y="2282363"/>
          <a:ext cx="91440" cy="120076"/>
        </a:xfrm>
        <a:custGeom>
          <a:avLst/>
          <a:gdLst/>
          <a:ahLst/>
          <a:cxnLst/>
          <a:rect l="0" t="0" r="0" b="0"/>
          <a:pathLst>
            <a:path>
              <a:moveTo>
                <a:pt x="45720" y="0"/>
              </a:moveTo>
              <a:lnTo>
                <a:pt x="45720" y="12007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A2DC24-945F-4BB0-93D0-A83F8F7987E8}">
      <dsp:nvSpPr>
        <dsp:cNvPr id="0" name=""/>
        <dsp:cNvSpPr/>
      </dsp:nvSpPr>
      <dsp:spPr>
        <a:xfrm>
          <a:off x="5896315" y="1717876"/>
          <a:ext cx="91440" cy="106260"/>
        </a:xfrm>
        <a:custGeom>
          <a:avLst/>
          <a:gdLst/>
          <a:ahLst/>
          <a:cxnLst/>
          <a:rect l="0" t="0" r="0" b="0"/>
          <a:pathLst>
            <a:path>
              <a:moveTo>
                <a:pt x="45720" y="0"/>
              </a:moveTo>
              <a:lnTo>
                <a:pt x="45720" y="10626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AB781-0E7E-4D9A-9AC1-FB74F768B8C7}">
      <dsp:nvSpPr>
        <dsp:cNvPr id="0" name=""/>
        <dsp:cNvSpPr/>
      </dsp:nvSpPr>
      <dsp:spPr>
        <a:xfrm>
          <a:off x="5896315" y="1077153"/>
          <a:ext cx="91440" cy="182495"/>
        </a:xfrm>
        <a:custGeom>
          <a:avLst/>
          <a:gdLst/>
          <a:ahLst/>
          <a:cxnLst/>
          <a:rect l="0" t="0" r="0" b="0"/>
          <a:pathLst>
            <a:path>
              <a:moveTo>
                <a:pt x="45720" y="0"/>
              </a:moveTo>
              <a:lnTo>
                <a:pt x="45720" y="1824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0C8D6-33DD-448C-BA5E-51CDE95E9932}">
      <dsp:nvSpPr>
        <dsp:cNvPr id="0" name=""/>
        <dsp:cNvSpPr/>
      </dsp:nvSpPr>
      <dsp:spPr>
        <a:xfrm>
          <a:off x="5017023" y="382057"/>
          <a:ext cx="925011" cy="236868"/>
        </a:xfrm>
        <a:custGeom>
          <a:avLst/>
          <a:gdLst/>
          <a:ahLst/>
          <a:cxnLst/>
          <a:rect l="0" t="0" r="0" b="0"/>
          <a:pathLst>
            <a:path>
              <a:moveTo>
                <a:pt x="0" y="0"/>
              </a:moveTo>
              <a:lnTo>
                <a:pt x="0" y="170019"/>
              </a:lnTo>
              <a:lnTo>
                <a:pt x="925011" y="170019"/>
              </a:lnTo>
              <a:lnTo>
                <a:pt x="925011" y="23686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594B1-2D2E-455D-8F61-6DAC7434F8FA}">
      <dsp:nvSpPr>
        <dsp:cNvPr id="0" name=""/>
        <dsp:cNvSpPr/>
      </dsp:nvSpPr>
      <dsp:spPr>
        <a:xfrm>
          <a:off x="4759016" y="2910214"/>
          <a:ext cx="91440" cy="108272"/>
        </a:xfrm>
        <a:custGeom>
          <a:avLst/>
          <a:gdLst/>
          <a:ahLst/>
          <a:cxnLst/>
          <a:rect l="0" t="0" r="0" b="0"/>
          <a:pathLst>
            <a:path>
              <a:moveTo>
                <a:pt x="50800" y="0"/>
              </a:moveTo>
              <a:lnTo>
                <a:pt x="50800" y="41422"/>
              </a:lnTo>
              <a:lnTo>
                <a:pt x="45720" y="41422"/>
              </a:lnTo>
              <a:lnTo>
                <a:pt x="45720" y="10827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70207-D372-41FD-B64A-0173ED6CA929}">
      <dsp:nvSpPr>
        <dsp:cNvPr id="0" name=""/>
        <dsp:cNvSpPr/>
      </dsp:nvSpPr>
      <dsp:spPr>
        <a:xfrm>
          <a:off x="4751403" y="2303075"/>
          <a:ext cx="91440" cy="148912"/>
        </a:xfrm>
        <a:custGeom>
          <a:avLst/>
          <a:gdLst/>
          <a:ahLst/>
          <a:cxnLst/>
          <a:rect l="0" t="0" r="0" b="0"/>
          <a:pathLst>
            <a:path>
              <a:moveTo>
                <a:pt x="45720" y="0"/>
              </a:moveTo>
              <a:lnTo>
                <a:pt x="45720" y="82062"/>
              </a:lnTo>
              <a:lnTo>
                <a:pt x="58413" y="82062"/>
              </a:lnTo>
              <a:lnTo>
                <a:pt x="58413" y="14891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EE3284-A80F-4FB1-82A6-5B966E3E8A4E}">
      <dsp:nvSpPr>
        <dsp:cNvPr id="0" name=""/>
        <dsp:cNvSpPr/>
      </dsp:nvSpPr>
      <dsp:spPr>
        <a:xfrm>
          <a:off x="4746315" y="1722018"/>
          <a:ext cx="91440" cy="122830"/>
        </a:xfrm>
        <a:custGeom>
          <a:avLst/>
          <a:gdLst/>
          <a:ahLst/>
          <a:cxnLst/>
          <a:rect l="0" t="0" r="0" b="0"/>
          <a:pathLst>
            <a:path>
              <a:moveTo>
                <a:pt x="45720" y="0"/>
              </a:moveTo>
              <a:lnTo>
                <a:pt x="45720" y="55980"/>
              </a:lnTo>
              <a:lnTo>
                <a:pt x="50807" y="55980"/>
              </a:lnTo>
              <a:lnTo>
                <a:pt x="50807" y="12283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DF3AB-33F5-4075-BC4C-B2DDF5CEFE74}">
      <dsp:nvSpPr>
        <dsp:cNvPr id="0" name=""/>
        <dsp:cNvSpPr/>
      </dsp:nvSpPr>
      <dsp:spPr>
        <a:xfrm>
          <a:off x="4746315" y="1100060"/>
          <a:ext cx="91440" cy="163731"/>
        </a:xfrm>
        <a:custGeom>
          <a:avLst/>
          <a:gdLst/>
          <a:ahLst/>
          <a:cxnLst/>
          <a:rect l="0" t="0" r="0" b="0"/>
          <a:pathLst>
            <a:path>
              <a:moveTo>
                <a:pt x="58398" y="0"/>
              </a:moveTo>
              <a:lnTo>
                <a:pt x="58398" y="96881"/>
              </a:lnTo>
              <a:lnTo>
                <a:pt x="45720" y="96881"/>
              </a:lnTo>
              <a:lnTo>
                <a:pt x="45720" y="16373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EDF84-94EE-4EE1-950F-623A355BA59D}">
      <dsp:nvSpPr>
        <dsp:cNvPr id="0" name=""/>
        <dsp:cNvSpPr/>
      </dsp:nvSpPr>
      <dsp:spPr>
        <a:xfrm>
          <a:off x="3713947" y="396029"/>
          <a:ext cx="1090767" cy="245804"/>
        </a:xfrm>
        <a:custGeom>
          <a:avLst/>
          <a:gdLst/>
          <a:ahLst/>
          <a:cxnLst/>
          <a:rect l="0" t="0" r="0" b="0"/>
          <a:pathLst>
            <a:path>
              <a:moveTo>
                <a:pt x="0" y="0"/>
              </a:moveTo>
              <a:lnTo>
                <a:pt x="0" y="178954"/>
              </a:lnTo>
              <a:lnTo>
                <a:pt x="1090767" y="178954"/>
              </a:lnTo>
              <a:lnTo>
                <a:pt x="1090767" y="24580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7989A-10C1-4D54-9A0E-C747933963BA}">
      <dsp:nvSpPr>
        <dsp:cNvPr id="0" name=""/>
        <dsp:cNvSpPr/>
      </dsp:nvSpPr>
      <dsp:spPr>
        <a:xfrm>
          <a:off x="3353138" y="-62197"/>
          <a:ext cx="721616" cy="458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BA4F28-248C-4F5D-9921-CE533719F5C8}">
      <dsp:nvSpPr>
        <dsp:cNvPr id="0" name=""/>
        <dsp:cNvSpPr/>
      </dsp:nvSpPr>
      <dsp:spPr>
        <a:xfrm>
          <a:off x="3433318" y="13972"/>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1" kern="1200"/>
            <a:t>Causas probables </a:t>
          </a:r>
        </a:p>
      </dsp:txBody>
      <dsp:txXfrm>
        <a:off x="3446739" y="27393"/>
        <a:ext cx="694774" cy="431384"/>
      </dsp:txXfrm>
    </dsp:sp>
    <dsp:sp modelId="{E20E1442-7240-4E82-AD5A-4EF0B8E9FEBC}">
      <dsp:nvSpPr>
        <dsp:cNvPr id="0" name=""/>
        <dsp:cNvSpPr/>
      </dsp:nvSpPr>
      <dsp:spPr>
        <a:xfrm>
          <a:off x="4443906" y="641833"/>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090C3-826E-483F-BF85-526C92014896}">
      <dsp:nvSpPr>
        <dsp:cNvPr id="0" name=""/>
        <dsp:cNvSpPr/>
      </dsp:nvSpPr>
      <dsp:spPr>
        <a:xfrm>
          <a:off x="4524085" y="718004"/>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Hipótesis del motociclista</a:t>
          </a:r>
        </a:p>
      </dsp:txBody>
      <dsp:txXfrm>
        <a:off x="4537506" y="731425"/>
        <a:ext cx="694774" cy="431384"/>
      </dsp:txXfrm>
    </dsp:sp>
    <dsp:sp modelId="{7B1D3C6D-4C63-4FC8-A705-ED237853B531}">
      <dsp:nvSpPr>
        <dsp:cNvPr id="0" name=""/>
        <dsp:cNvSpPr/>
      </dsp:nvSpPr>
      <dsp:spPr>
        <a:xfrm>
          <a:off x="4431227" y="1263791"/>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B129E3-899B-4C29-A1DB-F23F76159765}">
      <dsp:nvSpPr>
        <dsp:cNvPr id="0" name=""/>
        <dsp:cNvSpPr/>
      </dsp:nvSpPr>
      <dsp:spPr>
        <a:xfrm>
          <a:off x="4511407" y="1339962"/>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Hipótesis del conductor</a:t>
          </a:r>
        </a:p>
      </dsp:txBody>
      <dsp:txXfrm>
        <a:off x="4524828" y="1353383"/>
        <a:ext cx="694774" cy="431384"/>
      </dsp:txXfrm>
    </dsp:sp>
    <dsp:sp modelId="{4C4290B6-83B3-406B-A119-34E3BC66CDA5}">
      <dsp:nvSpPr>
        <dsp:cNvPr id="0" name=""/>
        <dsp:cNvSpPr/>
      </dsp:nvSpPr>
      <dsp:spPr>
        <a:xfrm>
          <a:off x="4436314" y="1844848"/>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95806E-E220-4F62-A52B-BFCBC86770DF}">
      <dsp:nvSpPr>
        <dsp:cNvPr id="0" name=""/>
        <dsp:cNvSpPr/>
      </dsp:nvSpPr>
      <dsp:spPr>
        <a:xfrm>
          <a:off x="4516494" y="1921019"/>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Hipótesis del vehículo</a:t>
          </a:r>
        </a:p>
      </dsp:txBody>
      <dsp:txXfrm>
        <a:off x="4529915" y="1934440"/>
        <a:ext cx="694774" cy="431384"/>
      </dsp:txXfrm>
    </dsp:sp>
    <dsp:sp modelId="{C2E046B9-BA9A-4DEB-A035-020646C252FF}">
      <dsp:nvSpPr>
        <dsp:cNvPr id="0" name=""/>
        <dsp:cNvSpPr/>
      </dsp:nvSpPr>
      <dsp:spPr>
        <a:xfrm>
          <a:off x="4449008" y="2451987"/>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C9CFFD-13A0-4AA2-8F0E-5421D53EFCDC}">
      <dsp:nvSpPr>
        <dsp:cNvPr id="0" name=""/>
        <dsp:cNvSpPr/>
      </dsp:nvSpPr>
      <dsp:spPr>
        <a:xfrm>
          <a:off x="4529187" y="2528158"/>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Hipótesis de la vía</a:t>
          </a:r>
        </a:p>
      </dsp:txBody>
      <dsp:txXfrm>
        <a:off x="4542608" y="2541579"/>
        <a:ext cx="694774" cy="431384"/>
      </dsp:txXfrm>
    </dsp:sp>
    <dsp:sp modelId="{4B11A76C-561D-4559-BAA9-2EFCFD531030}">
      <dsp:nvSpPr>
        <dsp:cNvPr id="0" name=""/>
        <dsp:cNvSpPr/>
      </dsp:nvSpPr>
      <dsp:spPr>
        <a:xfrm>
          <a:off x="4443927" y="3018486"/>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A633D0-25F5-40B1-B198-EA218539A011}">
      <dsp:nvSpPr>
        <dsp:cNvPr id="0" name=""/>
        <dsp:cNvSpPr/>
      </dsp:nvSpPr>
      <dsp:spPr>
        <a:xfrm>
          <a:off x="4524107" y="309465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Hipótesis del peatón-pasajero</a:t>
          </a:r>
        </a:p>
      </dsp:txBody>
      <dsp:txXfrm>
        <a:off x="4537528" y="3108078"/>
        <a:ext cx="694774" cy="431384"/>
      </dsp:txXfrm>
    </dsp:sp>
    <dsp:sp modelId="{ACD807B0-1A69-46B9-9014-ADF3AFB0FDF8}">
      <dsp:nvSpPr>
        <dsp:cNvPr id="0" name=""/>
        <dsp:cNvSpPr/>
      </dsp:nvSpPr>
      <dsp:spPr>
        <a:xfrm>
          <a:off x="4656214" y="-76169"/>
          <a:ext cx="721616" cy="458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EBBCEA-C488-40FF-A1FB-C3685A6D035F}">
      <dsp:nvSpPr>
        <dsp:cNvPr id="0" name=""/>
        <dsp:cNvSpPr/>
      </dsp:nvSpPr>
      <dsp:spPr>
        <a:xfrm>
          <a:off x="4736394" y="1"/>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1" kern="1200"/>
            <a:t>Metodología </a:t>
          </a:r>
        </a:p>
      </dsp:txBody>
      <dsp:txXfrm>
        <a:off x="4749815" y="13422"/>
        <a:ext cx="694774" cy="431384"/>
      </dsp:txXfrm>
    </dsp:sp>
    <dsp:sp modelId="{532970E0-2C40-416E-B62D-E966481474C5}">
      <dsp:nvSpPr>
        <dsp:cNvPr id="0" name=""/>
        <dsp:cNvSpPr/>
      </dsp:nvSpPr>
      <dsp:spPr>
        <a:xfrm>
          <a:off x="5581226" y="618926"/>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D69A31-6EDD-4017-8309-C7E839BCEA1A}">
      <dsp:nvSpPr>
        <dsp:cNvPr id="0" name=""/>
        <dsp:cNvSpPr/>
      </dsp:nvSpPr>
      <dsp:spPr>
        <a:xfrm>
          <a:off x="5661406" y="69509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Etapa inicial</a:t>
          </a:r>
        </a:p>
      </dsp:txBody>
      <dsp:txXfrm>
        <a:off x="5674827" y="708518"/>
        <a:ext cx="694774" cy="431384"/>
      </dsp:txXfrm>
    </dsp:sp>
    <dsp:sp modelId="{E24EF731-B2A8-47F8-8691-087CFE679336}">
      <dsp:nvSpPr>
        <dsp:cNvPr id="0" name=""/>
        <dsp:cNvSpPr/>
      </dsp:nvSpPr>
      <dsp:spPr>
        <a:xfrm>
          <a:off x="5581226" y="1259649"/>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310834-562B-4E74-A9E9-B1DA27518B23}">
      <dsp:nvSpPr>
        <dsp:cNvPr id="0" name=""/>
        <dsp:cNvSpPr/>
      </dsp:nvSpPr>
      <dsp:spPr>
        <a:xfrm>
          <a:off x="5661406" y="1335819"/>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Etapa de análisis</a:t>
          </a:r>
        </a:p>
      </dsp:txBody>
      <dsp:txXfrm>
        <a:off x="5674827" y="1349240"/>
        <a:ext cx="694774" cy="431384"/>
      </dsp:txXfrm>
    </dsp:sp>
    <dsp:sp modelId="{00845648-8254-4473-869F-4DA0A69340D3}">
      <dsp:nvSpPr>
        <dsp:cNvPr id="0" name=""/>
        <dsp:cNvSpPr/>
      </dsp:nvSpPr>
      <dsp:spPr>
        <a:xfrm>
          <a:off x="5581226" y="1824136"/>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94DE8A-B0CB-4AB6-8467-6795118579D8}">
      <dsp:nvSpPr>
        <dsp:cNvPr id="0" name=""/>
        <dsp:cNvSpPr/>
      </dsp:nvSpPr>
      <dsp:spPr>
        <a:xfrm>
          <a:off x="5661406" y="190030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 Etapa de medición</a:t>
          </a:r>
        </a:p>
      </dsp:txBody>
      <dsp:txXfrm>
        <a:off x="5674827" y="1913728"/>
        <a:ext cx="694774" cy="431384"/>
      </dsp:txXfrm>
    </dsp:sp>
    <dsp:sp modelId="{E5E5811D-7DE2-4759-817F-4F68E66E1459}">
      <dsp:nvSpPr>
        <dsp:cNvPr id="0" name=""/>
        <dsp:cNvSpPr/>
      </dsp:nvSpPr>
      <dsp:spPr>
        <a:xfrm>
          <a:off x="5581226" y="2402439"/>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73B037-BCA5-43B6-AFCF-95CF4E2E7663}">
      <dsp:nvSpPr>
        <dsp:cNvPr id="0" name=""/>
        <dsp:cNvSpPr/>
      </dsp:nvSpPr>
      <dsp:spPr>
        <a:xfrm>
          <a:off x="5661406" y="2478610"/>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 Etapa de conclusión</a:t>
          </a:r>
        </a:p>
      </dsp:txBody>
      <dsp:txXfrm>
        <a:off x="5674827" y="2492031"/>
        <a:ext cx="694774" cy="431384"/>
      </dsp:txXfrm>
    </dsp:sp>
    <dsp:sp modelId="{6AEDD670-A4BE-4F3E-9264-2B64F61BE6A4}">
      <dsp:nvSpPr>
        <dsp:cNvPr id="0" name=""/>
        <dsp:cNvSpPr/>
      </dsp:nvSpPr>
      <dsp:spPr>
        <a:xfrm>
          <a:off x="5581226" y="2989925"/>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AEF691-DBED-4F55-9454-FB090F622D9E}">
      <dsp:nvSpPr>
        <dsp:cNvPr id="0" name=""/>
        <dsp:cNvSpPr/>
      </dsp:nvSpPr>
      <dsp:spPr>
        <a:xfrm>
          <a:off x="5661406" y="3066096"/>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0" kern="1200"/>
            <a:t>Etapa de propuesta</a:t>
          </a:r>
        </a:p>
      </dsp:txBody>
      <dsp:txXfrm>
        <a:off x="5674827" y="3079517"/>
        <a:ext cx="694774" cy="431384"/>
      </dsp:txXfrm>
    </dsp:sp>
    <dsp:sp modelId="{3531B522-082A-4C90-9234-8A1F85FCA978}">
      <dsp:nvSpPr>
        <dsp:cNvPr id="0" name=""/>
        <dsp:cNvSpPr/>
      </dsp:nvSpPr>
      <dsp:spPr>
        <a:xfrm>
          <a:off x="637043" y="-44038"/>
          <a:ext cx="721616" cy="458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D45B3B-3305-4E63-8451-7B7F9719A666}">
      <dsp:nvSpPr>
        <dsp:cNvPr id="0" name=""/>
        <dsp:cNvSpPr/>
      </dsp:nvSpPr>
      <dsp:spPr>
        <a:xfrm>
          <a:off x="717222" y="32132"/>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b="1" kern="1200"/>
            <a:t>Física aplicada </a:t>
          </a:r>
        </a:p>
      </dsp:txBody>
      <dsp:txXfrm>
        <a:off x="730643" y="45553"/>
        <a:ext cx="694774" cy="431384"/>
      </dsp:txXfrm>
    </dsp:sp>
    <dsp:sp modelId="{3F9D6F15-0649-49FC-AB5B-1B701DEA0BA5}">
      <dsp:nvSpPr>
        <dsp:cNvPr id="0" name=""/>
        <dsp:cNvSpPr/>
      </dsp:nvSpPr>
      <dsp:spPr>
        <a:xfrm>
          <a:off x="281579" y="665885"/>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008909-A543-48AE-B3A1-20681F006FA2}">
      <dsp:nvSpPr>
        <dsp:cNvPr id="0" name=""/>
        <dsp:cNvSpPr/>
      </dsp:nvSpPr>
      <dsp:spPr>
        <a:xfrm>
          <a:off x="361759" y="742056"/>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Leyes de la mecánica</a:t>
          </a:r>
        </a:p>
      </dsp:txBody>
      <dsp:txXfrm>
        <a:off x="375180" y="755477"/>
        <a:ext cx="694774" cy="431384"/>
      </dsp:txXfrm>
    </dsp:sp>
    <dsp:sp modelId="{347FB221-4498-4F20-8715-A152399606ED}">
      <dsp:nvSpPr>
        <dsp:cNvPr id="0" name=""/>
        <dsp:cNvSpPr/>
      </dsp:nvSpPr>
      <dsp:spPr>
        <a:xfrm>
          <a:off x="281579" y="1303061"/>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942B06-7B85-4D6A-80EA-D201209BAF9B}">
      <dsp:nvSpPr>
        <dsp:cNvPr id="0" name=""/>
        <dsp:cNvSpPr/>
      </dsp:nvSpPr>
      <dsp:spPr>
        <a:xfrm>
          <a:off x="361759" y="1379232"/>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 Primera Ley</a:t>
          </a:r>
        </a:p>
      </dsp:txBody>
      <dsp:txXfrm>
        <a:off x="375180" y="1392653"/>
        <a:ext cx="694774" cy="431384"/>
      </dsp:txXfrm>
    </dsp:sp>
    <dsp:sp modelId="{214823D0-6D21-4438-AD81-4BCAA2E62D67}">
      <dsp:nvSpPr>
        <dsp:cNvPr id="0" name=""/>
        <dsp:cNvSpPr/>
      </dsp:nvSpPr>
      <dsp:spPr>
        <a:xfrm>
          <a:off x="281579" y="1955895"/>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D20C06-0B95-4016-A344-25A2B513AF2D}">
      <dsp:nvSpPr>
        <dsp:cNvPr id="0" name=""/>
        <dsp:cNvSpPr/>
      </dsp:nvSpPr>
      <dsp:spPr>
        <a:xfrm>
          <a:off x="361759" y="2032065"/>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Segunda Ley</a:t>
          </a:r>
        </a:p>
      </dsp:txBody>
      <dsp:txXfrm>
        <a:off x="375180" y="2045486"/>
        <a:ext cx="694774" cy="431384"/>
      </dsp:txXfrm>
    </dsp:sp>
    <dsp:sp modelId="{EE23E6D5-0FF1-4132-8D2F-BAAC4856B3BE}">
      <dsp:nvSpPr>
        <dsp:cNvPr id="0" name=""/>
        <dsp:cNvSpPr/>
      </dsp:nvSpPr>
      <dsp:spPr>
        <a:xfrm>
          <a:off x="281579" y="2587027"/>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E0F2EA-D5CB-47F2-BF30-0E64C2F4B772}">
      <dsp:nvSpPr>
        <dsp:cNvPr id="0" name=""/>
        <dsp:cNvSpPr/>
      </dsp:nvSpPr>
      <dsp:spPr>
        <a:xfrm>
          <a:off x="361759" y="266319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Tercera Ley</a:t>
          </a:r>
        </a:p>
      </dsp:txBody>
      <dsp:txXfrm>
        <a:off x="375180" y="2676618"/>
        <a:ext cx="694774" cy="431384"/>
      </dsp:txXfrm>
    </dsp:sp>
    <dsp:sp modelId="{6E223C77-D0C6-421D-A80F-CA00DF1FEE4D}">
      <dsp:nvSpPr>
        <dsp:cNvPr id="0" name=""/>
        <dsp:cNvSpPr/>
      </dsp:nvSpPr>
      <dsp:spPr>
        <a:xfrm>
          <a:off x="1341015" y="657903"/>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B17426-B537-406A-A366-3F761EF3B408}">
      <dsp:nvSpPr>
        <dsp:cNvPr id="0" name=""/>
        <dsp:cNvSpPr/>
      </dsp:nvSpPr>
      <dsp:spPr>
        <a:xfrm>
          <a:off x="1421195" y="734074"/>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Movimiento en curvas </a:t>
          </a:r>
        </a:p>
      </dsp:txBody>
      <dsp:txXfrm>
        <a:off x="1434616" y="747495"/>
        <a:ext cx="694774" cy="431384"/>
      </dsp:txXfrm>
    </dsp:sp>
    <dsp:sp modelId="{3968006B-B2D2-4119-93CB-DC0ED788D60A}">
      <dsp:nvSpPr>
        <dsp:cNvPr id="0" name=""/>
        <dsp:cNvSpPr/>
      </dsp:nvSpPr>
      <dsp:spPr>
        <a:xfrm>
          <a:off x="1354798" y="1252326"/>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AE52D2-B021-452D-B8C0-6E6DCF173560}">
      <dsp:nvSpPr>
        <dsp:cNvPr id="0" name=""/>
        <dsp:cNvSpPr/>
      </dsp:nvSpPr>
      <dsp:spPr>
        <a:xfrm>
          <a:off x="1434978" y="132849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Cálculo de radio</a:t>
          </a:r>
        </a:p>
      </dsp:txBody>
      <dsp:txXfrm>
        <a:off x="1448399" y="1341918"/>
        <a:ext cx="694774" cy="431384"/>
      </dsp:txXfrm>
    </dsp:sp>
    <dsp:sp modelId="{90B13870-2A5F-43D9-AB08-196274702F85}">
      <dsp:nvSpPr>
        <dsp:cNvPr id="0" name=""/>
        <dsp:cNvSpPr/>
      </dsp:nvSpPr>
      <dsp:spPr>
        <a:xfrm>
          <a:off x="1361776" y="1887083"/>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136951-32EC-422F-9F84-80491B45D477}">
      <dsp:nvSpPr>
        <dsp:cNvPr id="0" name=""/>
        <dsp:cNvSpPr/>
      </dsp:nvSpPr>
      <dsp:spPr>
        <a:xfrm>
          <a:off x="1441956" y="1963253"/>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Velocidad crítica </a:t>
          </a:r>
        </a:p>
      </dsp:txBody>
      <dsp:txXfrm>
        <a:off x="1455377" y="1976674"/>
        <a:ext cx="694774" cy="431384"/>
      </dsp:txXfrm>
    </dsp:sp>
    <dsp:sp modelId="{D95928FA-09DF-42AC-8555-F6A1A08F4F50}">
      <dsp:nvSpPr>
        <dsp:cNvPr id="0" name=""/>
        <dsp:cNvSpPr/>
      </dsp:nvSpPr>
      <dsp:spPr>
        <a:xfrm>
          <a:off x="2414213" y="665464"/>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0B6FC-F69C-4396-9B60-FA377CCA8E91}">
      <dsp:nvSpPr>
        <dsp:cNvPr id="0" name=""/>
        <dsp:cNvSpPr/>
      </dsp:nvSpPr>
      <dsp:spPr>
        <a:xfrm>
          <a:off x="2494393" y="741634"/>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Atropellos</a:t>
          </a:r>
        </a:p>
      </dsp:txBody>
      <dsp:txXfrm>
        <a:off x="2507814" y="755055"/>
        <a:ext cx="694774" cy="431384"/>
      </dsp:txXfrm>
    </dsp:sp>
    <dsp:sp modelId="{DB944E55-92B4-4C75-8598-D3E4F6847301}">
      <dsp:nvSpPr>
        <dsp:cNvPr id="0" name=""/>
        <dsp:cNvSpPr/>
      </dsp:nvSpPr>
      <dsp:spPr>
        <a:xfrm>
          <a:off x="2429453" y="1310700"/>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FA843-6D1B-4E2A-8CD4-0D8A52FAF178}">
      <dsp:nvSpPr>
        <dsp:cNvPr id="0" name=""/>
        <dsp:cNvSpPr/>
      </dsp:nvSpPr>
      <dsp:spPr>
        <a:xfrm>
          <a:off x="2509633" y="1386871"/>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u="sng" kern="1200"/>
            <a:t>Stcherbatcheff</a:t>
          </a:r>
          <a:endParaRPr lang="es-CO" sz="700" kern="1200"/>
        </a:p>
      </dsp:txBody>
      <dsp:txXfrm>
        <a:off x="2523054" y="1400292"/>
        <a:ext cx="694774" cy="431384"/>
      </dsp:txXfrm>
    </dsp:sp>
    <dsp:sp modelId="{AEB053C3-85C8-46F4-9BA2-AD4B122500D6}">
      <dsp:nvSpPr>
        <dsp:cNvPr id="0" name=""/>
        <dsp:cNvSpPr/>
      </dsp:nvSpPr>
      <dsp:spPr>
        <a:xfrm>
          <a:off x="2437074" y="1971177"/>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EE0982-A313-4988-8630-9B8C6F1D0641}">
      <dsp:nvSpPr>
        <dsp:cNvPr id="0" name=""/>
        <dsp:cNvSpPr/>
      </dsp:nvSpPr>
      <dsp:spPr>
        <a:xfrm>
          <a:off x="2517253" y="2047347"/>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u="sng" kern="1200"/>
            <a:t>Collins</a:t>
          </a:r>
          <a:endParaRPr lang="es-CO" sz="700" kern="1200"/>
        </a:p>
      </dsp:txBody>
      <dsp:txXfrm>
        <a:off x="2530674" y="2060768"/>
        <a:ext cx="694774" cy="431384"/>
      </dsp:txXfrm>
    </dsp:sp>
    <dsp:sp modelId="{803B1630-5135-4F2D-8DAF-EE3204F5F082}">
      <dsp:nvSpPr>
        <dsp:cNvPr id="0" name=""/>
        <dsp:cNvSpPr/>
      </dsp:nvSpPr>
      <dsp:spPr>
        <a:xfrm>
          <a:off x="2429453" y="2639274"/>
          <a:ext cx="721616" cy="4582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013601-0BB9-4526-A1D9-3AB07E7BCC9F}">
      <dsp:nvSpPr>
        <dsp:cNvPr id="0" name=""/>
        <dsp:cNvSpPr/>
      </dsp:nvSpPr>
      <dsp:spPr>
        <a:xfrm>
          <a:off x="2509633" y="2715444"/>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u="sng" kern="1200"/>
            <a:t>Serle</a:t>
          </a:r>
          <a:endParaRPr lang="es-CO" sz="700" kern="1200"/>
        </a:p>
      </dsp:txBody>
      <dsp:txXfrm>
        <a:off x="2523054" y="2728865"/>
        <a:ext cx="694774" cy="431384"/>
      </dsp:txXfrm>
    </dsp:sp>
    <dsp:sp modelId="{04A2520B-F23D-4B30-A58A-9E2F281B4290}">
      <dsp:nvSpPr>
        <dsp:cNvPr id="0" name=""/>
        <dsp:cNvSpPr/>
      </dsp:nvSpPr>
      <dsp:spPr>
        <a:xfrm>
          <a:off x="3326670" y="673084"/>
          <a:ext cx="721616" cy="458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1B18BF-1CCB-4183-8C09-B382991A8BCB}">
      <dsp:nvSpPr>
        <dsp:cNvPr id="0" name=""/>
        <dsp:cNvSpPr/>
      </dsp:nvSpPr>
      <dsp:spPr>
        <a:xfrm>
          <a:off x="3406850" y="749255"/>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Biomecánica</a:t>
          </a:r>
        </a:p>
      </dsp:txBody>
      <dsp:txXfrm>
        <a:off x="3420271" y="762676"/>
        <a:ext cx="694774" cy="431384"/>
      </dsp:txXfrm>
    </dsp:sp>
    <dsp:sp modelId="{2A9F803E-76BB-4ADC-A942-71B5C1E7B50C}">
      <dsp:nvSpPr>
        <dsp:cNvPr id="0" name=""/>
        <dsp:cNvSpPr/>
      </dsp:nvSpPr>
      <dsp:spPr>
        <a:xfrm>
          <a:off x="3326670" y="1303080"/>
          <a:ext cx="721616" cy="458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79E4B2-6FFF-42EF-BC36-2307A7019455}">
      <dsp:nvSpPr>
        <dsp:cNvPr id="0" name=""/>
        <dsp:cNvSpPr/>
      </dsp:nvSpPr>
      <dsp:spPr>
        <a:xfrm>
          <a:off x="3406850" y="1379250"/>
          <a:ext cx="721616" cy="458226"/>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Patrón de lesiones</a:t>
          </a:r>
        </a:p>
      </dsp:txBody>
      <dsp:txXfrm>
        <a:off x="3420271" y="1392671"/>
        <a:ext cx="694774" cy="43138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eca953-6f92-47a4-9ab5-4819a104a100}"/>
      </w:docPartPr>
      <w:docPartBody>
        <w:p w14:paraId="7B27E893">
          <w:r>
            <w:rPr>
              <w:rStyle w:val="PlaceholderText"/>
            </w:rPr>
            <w:t/>
          </w:r>
        </w:p>
      </w:docPartBody>
    </w:docPart>
  </w:docParts>
</w:glossaryDocument>
</file>

<file path=word/theme/theme1.xml><?xml version="1.0" encoding="utf-8"?>
<a:theme xmlns:a="http://schemas.openxmlformats.org/drawingml/2006/main" name="Office Theme">
  <a:themeElements>
    <a:clrScheme name="Personalizado 2">
      <a:dk1>
        <a:sysClr val="windowText" lastClr="000000"/>
      </a:dk1>
      <a:lt1>
        <a:sysClr val="window" lastClr="FFFFFF"/>
      </a:lt1>
      <a:dk2>
        <a:srgbClr val="1F497D"/>
      </a:dk2>
      <a:lt2>
        <a:srgbClr val="EEECE1"/>
      </a:lt2>
      <a:accent1>
        <a:srgbClr val="F1671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Arb09</b:Tag>
    <b:SourceType>Misc</b:SourceType>
    <b:Guid>{958E152C-957D-452E-911D-347F35277931}</b:Guid>
    <b:Title>Característica e importancias de la Investigación criminal, proceso de la Investigación criminal</b:Title>
    <b:PublicationTitle>“Característica e importancias de la Investigación criminal, proceso de la Investigación criminal”</b:PublicationTitle>
    <b:Year>2009</b:Year>
    <b:Month>Marzo</b:Month>
    <b:Day>12</b:Day>
    <b:City>Madrid</b:City>
    <b:CountryRegion>España</b:CountryRegion>
    <b:Author>
      <b:Author>
        <b:NameList>
          <b:Person>
            <b:Last>Arburola Valverde</b:Last>
            <b:First>Allan</b:First>
          </b:Person>
        </b:NameList>
      </b:Author>
    </b:Author>
    <b:RefOrder>11</b:RefOrder>
  </b:Source>
  <b:Source>
    <b:Tag>Con021</b:Tag>
    <b:SourceType>Misc</b:SourceType>
    <b:Guid>{8B9EE3F2-D11F-4C37-AF20-FE39848550B6}</b:Guid>
    <b:Title>Ley 769</b:Title>
    <b:Year>2002</b:Year>
    <b:City>Bogotá</b:City>
    <b:Publisher>Secretaria del Senado</b:Publisher>
    <b:Month>Julio </b:Month>
    <b:Day>06</b:Day>
    <b:StateProvince>Bogotá DC.</b:StateProvince>
    <b:CountryRegion>Colombia</b:CountryRegion>
    <b:PublicationTitle>Por la cual se expide el Código Nacional de Tránsito Terrestre y se dictan otras disposiciones</b:PublicationTitle>
    <b:Author>
      <b:Author>
        <b:Corporate>Congreso Nacional</b:Corporate>
      </b:Author>
    </b:Author>
    <b:RefOrder>12</b:RefOrder>
  </b:Source>
  <b:Source>
    <b:Tag>Asa91</b:Tag>
    <b:SourceType>Misc</b:SourceType>
    <b:Guid>{393781BE-0884-45D5-82B1-E697668D0275}</b:Guid>
    <b:Author>
      <b:Author>
        <b:NameList>
          <b:Person>
            <b:Last>Constituyente</b:Last>
            <b:First>Asamblea</b:First>
          </b:Person>
        </b:NameList>
      </b:Author>
    </b:Author>
    <b:Title>Constitución Politica de Colombia</b:Title>
    <b:PublicationTitle>Constitucion politica de Colombia</b:PublicationTitle>
    <b:Year>1991</b:Year>
    <b:Month>Julio</b:Month>
    <b:Day>20</b:Day>
    <b:City>Bogotá</b:City>
    <b:StateProvince>Bogotá  DC</b:StateProvince>
    <b:CountryRegion>Colombia</b:CountryRegion>
    <b:Publisher>Gaceta Constitucional</b:Publisher>
    <b:RefOrder>13</b:RefOrder>
  </b:Source>
  <b:Source>
    <b:Tag>Ram171</b:Tag>
    <b:SourceType>Book</b:SourceType>
    <b:Guid>{D0C913D2-F064-4D66-B164-31B84CB26884}</b:Guid>
    <b:Title>Investigación de Accidentes de Tránsito en Colombia</b:Title>
    <b:Year>2017</b:Year>
    <b:City>Bogotá</b:City>
    <b:Publisher>Imprenta Nacional</b:Publisher>
    <b:Author>
      <b:Author>
        <b:NameList>
          <b:Person>
            <b:Last>Ramos Enriquez</b:Last>
            <b:Middle>Fabián </b:Middle>
            <b:First>Hoover </b:First>
          </b:Person>
          <b:Person>
            <b:Last>Quiroga Amaya</b:Last>
            <b:Middle>Andres</b:Middle>
            <b:First>Lino </b:First>
          </b:Person>
        </b:NameList>
      </b:Author>
    </b:Author>
    <b:RefOrder>14</b:RefOrder>
  </b:Source>
  <b:Source>
    <b:Tag>Aca91</b:Tag>
    <b:SourceType>Misc</b:SourceType>
    <b:Guid>{39B189B1-A82B-4418-BB7E-F19D78020D90}</b:Guid>
    <b:Author>
      <b:Author>
        <b:Corporate>ATGC</b:Corporate>
      </b:Author>
    </b:Author>
    <b:Title>Investigación de accidentes de tráfico</b:Title>
    <b:Year>1991</b:Year>
    <b:City>Madrid</b:City>
    <b:CountryRegion>España</b:CountryRegion>
    <b:Publisher>Direccion General de Tráfico Madrid España</b:Publisher>
    <b:PublicationTitle>Academia de trafico de la guardia civil</b:PublicationTitle>
    <b:RefOrder>15</b:RefOrder>
  </b:Source>
  <b:Source>
    <b:Tag>Rod99</b:Tag>
    <b:SourceType>Book</b:SourceType>
    <b:Guid>{A5011B39-8C3D-49DF-B608-18B7CD166777}</b:Guid>
    <b:Title>Motor Vehicle Accident Reconstruction and Cause Analysis. Fifth Edition</b:Title>
    <b:Year>1999</b:Year>
    <b:Author>
      <b:Author>
        <b:NameList>
          <b:Person>
            <b:Last>Limpert</b:Last>
            <b:First>Rodolf</b:First>
          </b:Person>
        </b:NameList>
      </b:Author>
    </b:Author>
    <b:City>Charlottesville, Virginia </b:City>
    <b:Publisher>Lexis Publishing</b:Publisher>
    <b:RefOrder>16</b:RefOrder>
  </b:Source>
  <b:Source>
    <b:Tag>Riv81</b:Tag>
    <b:SourceType>JournalArticle</b:SourceType>
    <b:Guid>{0ECA177F-5286-4BBC-9B56-52DE0A7ADEB6}</b:Guid>
    <b:Title>Pedestrian PostImpact Kinematics and Injury Patterns</b:Title>
    <b:Year>1981</b:Year>
    <b:JournalName>SAE Technical Paper 811024</b:JournalName>
    <b:Pages>42</b:Pages>
    <b:Author>
      <b:Author>
        <b:NameList>
          <b:Person>
            <b:Last>Rivani </b:Last>
            <b:First>B</b:First>
          </b:Person>
          <b:Person>
            <b:Last>Brougham</b:Last>
            <b:First>D</b:First>
          </b:Person>
          <b:Person>
            <b:Last>Mason</b:Last>
            <b:First>R</b:First>
          </b:Person>
        </b:NameList>
      </b:Author>
    </b:Author>
    <b:RefOrder>17</b:RefOrder>
  </b:Source>
  <b:Source>
    <b:Tag>Qui17</b:Tag>
    <b:SourceType>Book</b:SourceType>
    <b:Guid>{CEDC77FE-D27E-45E2-95E0-EAF674E78AFF}</b:Guid>
    <b:Title>Investigación de Accidentes de Tránsito en Colombia</b:Title>
    <b:Year>2017</b:Year>
    <b:City>Bogotá</b:City>
    <b:Publisher>Imprenta Nacional</b:Publisher>
    <b:Author>
      <b:Author>
        <b:NameList>
          <b:Person>
            <b:Last>Ramos Enriquez</b:Last>
            <b:First>Hoover Fabian </b:First>
          </b:Person>
          <b:Person>
            <b:Last>Quiroga Amaya</b:Last>
            <b:First>Lino Andres</b:First>
          </b:Person>
        </b:NameList>
      </b:Author>
    </b:Author>
    <b:RefOrder>18</b:RefOrder>
  </b:Source>
  <b:Source>
    <b:Tag>MIn12</b:Tag>
    <b:SourceType>Misc</b:SourceType>
    <b:Guid>{E857854A-0CEB-4247-95B3-2093B8F5C9C2}</b:Guid>
    <b:Title>Resolución 0011268 de 2012</b:Title>
    <b:Year>2012</b:Year>
    <b:City>Bogotá</b:City>
    <b:Publisher>Imprenta Nacional</b:Publisher>
    <b:Author>
      <b:Author>
        <b:Corporate>Ministerio de Transporte</b:Corporate>
      </b:Author>
    </b:Author>
    <b:PublicationTitle>Por la cual se adopta el nuevo informe policial de accidentes de tránsito (IPAT), su Manual de diligenciamiento y se dictan otras disposiciones</b:PublicationTitle>
    <b:Month>Diciembre</b:Month>
    <b:Day>06</b:Day>
    <b:StateProvince>Bogotá DC.</b:StateProvince>
    <b:CountryRegion>Colombia</b:CountryRegion>
    <b:RefOrder>19</b:RefOrder>
  </b:Source>
  <b:Source>
    <b:Tag>Con02</b:Tag>
    <b:SourceType>Misc</b:SourceType>
    <b:Guid>{506CF518-8FDA-49F9-B4F2-17C9150EB0A0}</b:Guid>
    <b:Author>
      <b:Author>
        <b:Corporate>Congreso de la Republica</b:Corporate>
      </b:Author>
    </b:Author>
    <b:Title>Ley 769 de 2002</b:Title>
    <b:PublicationTitle>Codigo Nacional de Tránsito</b:PublicationTitle>
    <b:Year>2002</b:Year>
    <b:Month>Septiembre</b:Month>
    <b:Day>13</b:Day>
    <b:City>Bogotá</b:City>
    <b:StateProvince>Bogotá DC</b:StateProvince>
    <b:CountryRegion>Colombia</b:CountryRegion>
    <b:Publisher>Secretaria del Senado</b:Publisher>
    <b:RefOrder>20</b:RefOrder>
  </b:Source>
  <b:Source>
    <b:Tag>Fis181</b:Tag>
    <b:SourceType>Misc</b:SourceType>
    <b:Guid>{09660F53-6C2A-4D69-9B13-BFEE257DB11B}</b:Guid>
    <b:Title>Manual del sistenma de cadena de custodia</b:Title>
    <b:Year>2018</b:Year>
    <b:City>Bogotá </b:City>
    <b:Publisher>Imprenta Nacional</b:Publisher>
    <b:Author>
      <b:Author>
        <b:Corporate>Fiscalía Gneral de la Nación</b:Corporate>
      </b:Author>
    </b:Author>
    <b:PublicationTitle>Manual de cadena de custodia</b:PublicationTitle>
    <b:Month>Abril</b:Month>
    <b:Day>18</b:Day>
    <b:CountryRegion>Colombia</b:CountryRegion>
    <b:RefOrder>10</b:RefOrder>
  </b:Source>
  <b:Source>
    <b:Tag>Con041</b:Tag>
    <b:SourceType>Misc</b:SourceType>
    <b:Guid>{E84B46A5-2A72-45DF-B27E-71358AE76995}</b:Guid>
    <b:Author>
      <b:Author>
        <b:Corporate>Congreso de la republica</b:Corporate>
      </b:Author>
    </b:Author>
    <b:Title>Codigo de Procedimiento Penal</b:Title>
    <b:PublicationTitle>Ley 906 de 2004</b:PublicationTitle>
    <b:Year>2004</b:Year>
    <b:Month>Agosto </b:Month>
    <b:Day>31</b:Day>
    <b:City>Bogotá</b:City>
    <b:StateProvince>Bogotá DC</b:StateProvince>
    <b:CountryRegion>Colombia</b:CountryRegion>
    <b:Publisher>Secretaría del Senado</b:Publisher>
    <b:RefOrder>21</b:RefOrder>
  </b:Source>
  <b:Source>
    <b:Tag>Rod</b:Tag>
    <b:SourceType>Misc</b:SourceType>
    <b:Guid>{A1E37EA1-C6CE-4A87-85F7-B4085003C78B}</b:Guid>
    <b:Author>
      <b:Author>
        <b:NameList>
          <b:Person>
            <b:Last>Rodriguez Ortega</b:Last>
            <b:Middle>Nelson</b:Middle>
            <b:First>Fabio </b:First>
          </b:Person>
        </b:NameList>
      </b:Author>
    </b:Author>
    <b:Title>Topografia aplicada a la Investigación de accidentes de tránsito</b:Title>
    <b:Year>2013</b:Year>
    <b:Month>Octubre</b:Month>
    <b:Day>21</b:Day>
    <b:City>Bogotá</b:City>
    <b:CountryRegion>Colombia</b:CountryRegion>
    <b:Publisher>Universidad Francisco Jose de Caldas</b:Publisher>
    <b:RefOrder>22</b:RefOrder>
  </b:Source>
  <b:Source>
    <b:Tag>Alz01</b:Tag>
    <b:SourceType>Misc</b:SourceType>
    <b:Guid>{26315974-AAAD-493E-90DE-DAC9BE9B918D}</b:Guid>
    <b:Title>Monografía MANUAL DE MEDICINA LEGAL TANATOLOGICA</b:Title>
    <b:Year>2001</b:Year>
    <b:Month>Junio</b:Month>
    <b:Day>27</b:Day>
    <b:City>Manizalez</b:City>
    <b:CountryRegion>Colombia</b:CountryRegion>
    <b:Publisher>Facultad de derecho Universidad de Manizalez</b:Publisher>
    <b:Author>
      <b:Author>
        <b:NameList>
          <b:Person>
            <b:Last>Alzate Ramirez </b:Last>
            <b:First>Clemencia</b:First>
          </b:Person>
          <b:Person>
            <b:Last>Buitrago Patiño </b:Last>
            <b:Middle>Eduardo</b:Middle>
            <b:First>Jorge E</b:First>
          </b:Person>
        </b:NameList>
      </b:Author>
    </b:Author>
    <b:RefOrder>23</b:RefOrder>
  </b:Source>
  <b:Source>
    <b:Tag>Far09</b:Tag>
    <b:SourceType>JournalArticle</b:SourceType>
    <b:Guid>{1CD7FC4A-C986-4A9B-99D2-3F98A5E8757E}</b:Guid>
    <b:Title>La Entrevista en la Investigación de los delitos</b:Title>
    <b:Year>2009</b:Year>
    <b:Month>Julii</b:Month>
    <b:Day>12</b:Day>
    <b:City>Buenos Aires</b:City>
    <b:CountryRegion>Argentina </b:CountryRegion>
    <b:Author>
      <b:Author>
        <b:NameList>
          <b:Person>
            <b:Last>Farias </b:Last>
            <b:First>Nelson</b:First>
          </b:Person>
        </b:NameList>
      </b:Author>
    </b:Author>
    <b:JournalName>Psicología Juridca y Forense</b:JournalName>
    <b:Pages>12</b:Pages>
    <b:RefOrder>24</b:RefOrder>
  </b:Source>
  <b:Source>
    <b:Tag>Def14</b:Tag>
    <b:SourceType>DocumentFromInternetSite</b:SourceType>
    <b:Guid>{5984FBB8-6301-4899-833C-61089B581A09}</b:Guid>
    <b:Title>www.defensoriadelpueblo.gov.co</b:Title>
    <b:Year>2014</b:Year>
    <b:Author>
      <b:Author>
        <b:Corporate>Defensoria del Pueblo</b:Corporate>
      </b:Author>
    </b:Author>
    <b:InternetSiteTitle>DEFENSORIA DEL PUEBLO</b:InternetSiteTitle>
    <b:Month>Septiembre</b:Month>
    <b:Day>17</b:Day>
    <b:URL>http://profesores.usfq.edu.ec/farths/cursosILitigacion/Manual.pdf</b:URL>
    <b:RefOrder>25</b:RefOrder>
  </b:Source>
  <b:Source>
    <b:Tag>Sie08</b:Tag>
    <b:SourceType>Misc</b:SourceType>
    <b:Guid>{6262578B-1774-4253-A5EE-0E250CB65145}</b:Guid>
    <b:Title>La prueba en el proceso penal colombiano</b:Title>
    <b:Year>2008</b:Year>
    <b:Month>11</b:Month>
    <b:Day>25</b:Day>
    <b:Author>
      <b:Author>
        <b:NameList>
          <b:Person>
            <b:Last>Sierra</b:Last>
            <b:First>L.F</b:First>
          </b:Person>
        </b:NameList>
      </b:Author>
    </b:Author>
    <b:City>Bogotá</b:City>
    <b:StateProvince>Bogotá DC</b:StateProvince>
    <b:CountryRegion>Colombia</b:CountryRegion>
    <b:Publisher>Fiscalia General de la Nacion</b:Publisher>
    <b:RefOrder>26</b:RefOrder>
  </b:Source>
  <b:Source>
    <b:Tag>Con042</b:Tag>
    <b:SourceType>Misc</b:SourceType>
    <b:Guid>{C96FAB62-4C56-4FF0-A940-9C1E1F48C30D}</b:Guid>
    <b:Author>
      <b:Author>
        <b:Corporate>Congreso de la República</b:Corporate>
      </b:Author>
    </b:Author>
    <b:Title>Ley 906 de 2004</b:Title>
    <b:PublicationTitle>Codigo de Procedimiento Penal Colombiano</b:PublicationTitle>
    <b:Year>2004</b:Year>
    <b:Month>Agosto </b:Month>
    <b:Day>31</b:Day>
    <b:City>Bogotá </b:City>
    <b:StateProvince>Bogotá DC</b:StateProvince>
    <b:CountryRegion>Colombia</b:CountryRegion>
    <b:Publisher>Secretaria del senado</b:Publisher>
    <b:RefOrder>27</b:RefOrder>
  </b:Source>
  <b:Source>
    <b:Tag>OMS22</b:Tag>
    <b:SourceType>InternetSite</b:SourceType>
    <b:Guid>{954EAEE1-D36C-4355-9F91-F91298C2CA52}</b:Guid>
    <b:Title>Noticias Organización Mundial para la Salud</b:Title>
    <b:Year>2022</b:Year>
    <b:Month>Octubre</b:Month>
    <b:Day>22</b:Day>
    <b:Author>
      <b:Author>
        <b:Corporate>OMS</b:Corporate>
      </b:Author>
    </b:Author>
    <b:InternetSiteTitle>www.who.int/es</b:InternetSiteTitle>
    <b:URL>https://www.who.int/es/news-room/fact-sheets/detail/road-traffic-injuries</b:URL>
    <b:RefOrder>1</b:RefOrder>
  </b:Source>
  <b:Source>
    <b:Tag>Lim99</b:Tag>
    <b:SourceType>JournalArticle</b:SourceType>
    <b:Guid>{77170013-C294-46E2-9057-A2B95C3D1461}</b:Guid>
    <b:Title>Chapter 35. Car pedestrian accident</b:Title>
    <b:Year>1999</b:Year>
    <b:JournalName>Motor vehicle accident reconstruction and cause analysis</b:JournalName>
    <b:Pages>145</b:Pages>
    <b:Author>
      <b:Author>
        <b:NameList>
          <b:Person>
            <b:Last>Limpert</b:Last>
            <b:First>R</b:First>
          </b:Person>
        </b:NameList>
      </b:Author>
    </b:Author>
    <b:RefOrder>2</b:RefOrder>
  </b:Source>
  <b:Source>
    <b:Tag>Lim991</b:Tag>
    <b:SourceType>Book</b:SourceType>
    <b:Guid>{BF6F1982-9966-4E02-BE2D-577FA49A30A5}</b:Guid>
    <b:Title> Chapter 35. Car pedestrian accident en “Motor vehicle accident reconstruction and cause analysis”</b:Title>
    <b:Year>1999</b:Year>
    <b:Author>
      <b:Author>
        <b:NameList>
          <b:Person>
            <b:Last>Limpert</b:Last>
            <b:First>R</b:First>
          </b:Person>
        </b:NameList>
      </b:Author>
    </b:Author>
    <b:City>Charlottesville, Virginia (USA)</b:City>
    <b:Publisher>Lexis Publishing</b:Publisher>
    <b:RefOrder>3</b:RefOrder>
  </b:Source>
  <b:Source>
    <b:Tag>Stc75</b:Tag>
    <b:SourceType>JournalArticle</b:SourceType>
    <b:Guid>{1F98E4E0-C309-4B16-8971-38A16C1C2AE5}</b:Guid>
    <b:Title>"Simulation of Collisions Between Pedestrians </b:Title>
    <b:Year>1975</b:Year>
    <b:Author>
      <b:Author>
        <b:NameList>
          <b:Person>
            <b:Last>Stcherbatcheff</b:Last>
            <b:First>G</b:First>
          </b:Person>
          <b:Person>
            <b:Last>Tarriere</b:Last>
            <b:First>C</b:First>
          </b:Person>
          <b:Person>
            <b:Last>Duclos</b:Last>
            <b:First>P</b:First>
          </b:Person>
          <b:Person>
            <b:Last>Fayon</b:Last>
            <b:First>A</b:First>
          </b:Person>
          <b:Person>
            <b:Last>Got </b:Last>
            <b:First>A</b:First>
          </b:Person>
          <b:Person>
            <b:Last>Patel</b:Last>
            <b:First>A</b:First>
          </b:Person>
        </b:NameList>
      </b:Author>
    </b:Author>
    <b:JournalName>SAE Technical Paper 751167</b:JournalName>
    <b:Pages>107</b:Pages>
    <b:RefOrder>4</b:RefOrder>
  </b:Source>
  <b:Source>
    <b:Tag>Col79</b:Tag>
    <b:SourceType>Book</b:SourceType>
    <b:Guid>{9F227D1D-4E45-4998-8269-3B0F16FA60EA}</b:Guid>
    <b:Title>“Accident Reconstruction”</b:Title>
    <b:Year>1979</b:Year>
    <b:City>Illinois (USA)</b:City>
    <b:Publisher>Charles C. Thomas Publisher</b:Publisher>
    <b:Author>
      <b:Author>
        <b:NameList>
          <b:Person>
            <b:Last>Collins</b:Last>
            <b:First>J.C</b:First>
          </b:Person>
        </b:NameList>
      </b:Author>
    </b:Author>
    <b:RefOrder>5</b:RefOrder>
  </b:Source>
  <b:Source>
    <b:Tag>Sea83</b:Tag>
    <b:SourceType>JournalArticle</b:SourceType>
    <b:Guid>{AD3745CE-0AD1-414F-87B8-EDCB15936D01}</b:Guid>
    <b:Title>The  Trajectories  of Pedestrians,  Motorcycles,  Motorcyclists,  etc.,  Following  a  Road  Accident</b:Title>
    <b:Year>1983</b:Year>
    <b:JournalName>SAE Technical Paper 831622</b:JournalName>
    <b:Pages>104</b:Pages>
    <b:Author>
      <b:Author>
        <b:NameList>
          <b:Person>
            <b:Last>Searle </b:Last>
            <b:First>J</b:First>
          </b:Person>
          <b:Person>
            <b:Last>Searle </b:Last>
            <b:First>A</b:First>
          </b:Person>
        </b:NameList>
      </b:Author>
    </b:Author>
    <b:RefOrder>6</b:RefOrder>
  </b:Source>
  <b:Source>
    <b:Tag>Fri90</b:Tag>
    <b:SourceType>Book</b:SourceType>
    <b:Guid>{B457E553-B1CB-42B1-8756-E9CC21CFE9E2}</b:Guid>
    <b:Title>Topic  877.  Vehicle-pedestrian  accident reconstruction” en Traffic Accident Reconstruction (Volume 2 of the Traffic Accident  Investigation  Manual)</b:Title>
    <b:Year>1990</b:Year>
    <b:City>Illinois (USA)</b:City>
    <b:Publisher>Edición  Northwestern  University  Institute. </b:Publisher>
    <b:Author>
      <b:Author>
        <b:NameList>
          <b:Person>
            <b:Last>Fricke</b:Last>
            <b:Middle>B</b:Middle>
            <b:First>Lynn</b:First>
          </b:Person>
        </b:NameList>
      </b:Author>
    </b:Author>
    <b:RefOrder>7</b:RefOrder>
  </b:Source>
  <b:Source>
    <b:Tag>Lyu16</b:Tag>
    <b:SourceType>JournalArticle</b:SourceType>
    <b:Guid>{40C2B3FC-8C27-400E-9074-BC101CCF20C7}</b:Guid>
    <b:Title>A METHOD OF VEHICLE-PEDESTRIAN ACCIDENT RECONSTRUCTION</b:Title>
    <b:Year>2016</b:Year>
    <b:JournalName>INTERNATIONAL SCIENTIFIC JOURNAL "TRANS MOTAUTO WORLD"</b:JournalName>
    <b:Pages>9</b:Pages>
    <b:Author>
      <b:Author>
        <b:NameList>
          <b:Person>
            <b:Last>Lyubenov</b:Last>
            <b:First>D.A.</b:First>
          </b:Person>
        </b:NameList>
      </b:Author>
    </b:Author>
    <b:RefOrder>8</b:RefOrder>
  </b:Source>
  <b:Source>
    <b:Tag>Fon19</b:Tag>
    <b:SourceType>JournalArticle</b:SourceType>
    <b:Guid>{9218D316-38AA-417E-8A51-EC27FD30DAA7}</b:Guid>
    <b:Title>Biomechanics of a Pedestrian Accident Reconstruction</b:Title>
    <b:JournalName>Researchgate</b:JournalName>
    <b:Year>2019</b:Year>
    <b:Pages>7</b:Pages>
    <b:Author>
      <b:Author>
        <b:NameList>
          <b:Person>
            <b:Last>Fontes Portal</b:Last>
            <b:Middle>Jose</b:Middle>
            <b:First>Ricardo</b:First>
          </b:Person>
          <b:Person>
            <b:Last>Dias </b:Last>
            <b:Middle>P</b:Middle>
            <b:First>Joao </b:First>
          </b:Person>
          <b:Person>
            <b:Last>Sousa</b:Last>
            <b:First>Luis</b:First>
          </b:Person>
        </b:NameList>
      </b:Author>
    </b:Author>
    <b:RefOrder>9</b:RefOrder>
  </b:Source>
  <b:Source>
    <b:Tag>Ram17</b:Tag>
    <b:SourceType>Book</b:SourceType>
    <b:Guid>{9B81BCD6-C354-42BD-A81C-4A08D8964306}</b:Guid>
    <b:Title>Investigacion de accidentes de tránsito en Colombia</b:Title>
    <b:Year>2017</b:Year>
    <b:City>Bogotá</b:City>
    <b:Publisher>Imprenta Nacional</b:Publisher>
    <b:Author>
      <b:Author>
        <b:NameList>
          <b:Person>
            <b:Last>Ramos Enriquez</b:Last>
            <b:Middle>Fabián </b:Middle>
            <b:First>Hoover </b:First>
          </b:Person>
          <b:Person>
            <b:Last>Quiroga Amaya </b:Last>
            <b:Middle>Andres</b:Middle>
            <b:First>Lino </b:First>
          </b:Person>
        </b:NameList>
      </b:Author>
    </b:Author>
    <b:RefOrder>2</b:RefOrder>
  </b:Source>
</b:Sources>
</file>

<file path=customXml/itemProps1.xml><?xml version="1.0" encoding="utf-8"?>
<ds:datastoreItem xmlns:ds="http://schemas.openxmlformats.org/officeDocument/2006/customXml" ds:itemID="{4E139F51-853C-4DD6-8EE2-23550668F54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3CECC8B-39BF-48DD-B160-4E1E9DE3670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66E04C1E-2811-4B45-97B4-C303D15715E4}"/>
</file>

<file path=customXml/itemProps5.xml><?xml version="1.0" encoding="utf-8"?>
<ds:datastoreItem xmlns:ds="http://schemas.openxmlformats.org/officeDocument/2006/customXml" ds:itemID="{6A17D327-9147-F748-9209-6D67BC5B76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Fabián Leonardo Correa Díaz</cp:lastModifiedBy>
  <cp:revision>8</cp:revision>
  <cp:lastPrinted>2022-11-29T01:40:00Z</cp:lastPrinted>
  <dcterms:created xsi:type="dcterms:W3CDTF">2023-06-05T12:22:00Z</dcterms:created>
  <dcterms:modified xsi:type="dcterms:W3CDTF">2023-06-16T21:35:26Z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f7ec30981b3bf1582b7e0dbe5c365d052de56dc470a2852aa05ac4796a1a680a</vt:lpwstr>
  </property>
  <property fmtid="{D5CDD505-2E9C-101B-9397-08002B2CF9AE}" pid="3" name="ContentTypeId">
    <vt:lpwstr>0x01010049282E1EDBE9234EA9E6D38F720E265F</vt:lpwstr>
  </property>
  <property fmtid="{D5CDD505-2E9C-101B-9397-08002B2CF9AE}" pid="4" name="Order">
    <vt:r8>8786700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MediaServiceImageTags">
    <vt:lpwstr/>
  </property>
  <property fmtid="{D5CDD505-2E9C-101B-9397-08002B2CF9AE}" pid="11" name="MSIP_Label_1299739c-ad3d-4908-806e-4d91151a6e13_Enabled">
    <vt:lpwstr>true</vt:lpwstr>
  </property>
  <property fmtid="{D5CDD505-2E9C-101B-9397-08002B2CF9AE}" pid="12" name="MSIP_Label_1299739c-ad3d-4908-806e-4d91151a6e13_SetDate">
    <vt:lpwstr>2023-06-05T12:22:28Z</vt:lpwstr>
  </property>
  <property fmtid="{D5CDD505-2E9C-101B-9397-08002B2CF9AE}" pid="13" name="MSIP_Label_1299739c-ad3d-4908-806e-4d91151a6e13_Method">
    <vt:lpwstr>Standard</vt:lpwstr>
  </property>
  <property fmtid="{D5CDD505-2E9C-101B-9397-08002B2CF9AE}" pid="14" name="MSIP_Label_1299739c-ad3d-4908-806e-4d91151a6e13_Name">
    <vt:lpwstr>All Employees (Unrestricted)</vt:lpwstr>
  </property>
  <property fmtid="{D5CDD505-2E9C-101B-9397-08002B2CF9AE}" pid="15" name="MSIP_Label_1299739c-ad3d-4908-806e-4d91151a6e13_SiteId">
    <vt:lpwstr>cbc2c381-2f2e-4d93-91d1-506c9316ace7</vt:lpwstr>
  </property>
  <property fmtid="{D5CDD505-2E9C-101B-9397-08002B2CF9AE}" pid="16" name="MSIP_Label_1299739c-ad3d-4908-806e-4d91151a6e13_ActionId">
    <vt:lpwstr>598f9db8-d9bc-4e10-9eaa-23c38c94f106</vt:lpwstr>
  </property>
  <property fmtid="{D5CDD505-2E9C-101B-9397-08002B2CF9AE}" pid="17" name="MSIP_Label_1299739c-ad3d-4908-806e-4d91151a6e13_ContentBits">
    <vt:lpwstr>0</vt:lpwstr>
  </property>
  <property fmtid="{D5CDD505-2E9C-101B-9397-08002B2CF9AE}" pid="18" name="xd_Signature">
    <vt:bool>false</vt:bool>
  </property>
  <property fmtid="{D5CDD505-2E9C-101B-9397-08002B2CF9AE}" pid="19" name="xd_ProgID">
    <vt:lpwstr/>
  </property>
  <property fmtid="{D5CDD505-2E9C-101B-9397-08002B2CF9AE}" pid="20" name="TemplateUrl">
    <vt:lpwstr/>
  </property>
</Properties>
</file>